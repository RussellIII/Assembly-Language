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A635C" w14:textId="77777777" w:rsidR="008D6D0A" w:rsidRDefault="008D6D0A" w:rsidP="008D6D0A">
      <w:pPr>
        <w:ind w:firstLine="480"/>
        <w:jc w:val="center"/>
      </w:pPr>
      <w:r>
        <w:rPr>
          <w:noProof/>
          <w:szCs w:val="21"/>
        </w:rPr>
        <w:drawing>
          <wp:inline distT="0" distB="0" distL="0" distR="0" wp14:anchorId="5312D37B" wp14:editId="144803C2">
            <wp:extent cx="2648585" cy="396875"/>
            <wp:effectExtent l="0" t="0" r="0" b="3175"/>
            <wp:docPr id="2" name="图片 2"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8585" cy="396875"/>
                    </a:xfrm>
                    <a:prstGeom prst="rect">
                      <a:avLst/>
                    </a:prstGeom>
                    <a:noFill/>
                    <a:ln>
                      <a:noFill/>
                    </a:ln>
                  </pic:spPr>
                </pic:pic>
              </a:graphicData>
            </a:graphic>
          </wp:inline>
        </w:drawing>
      </w:r>
    </w:p>
    <w:p w14:paraId="23A28FB3" w14:textId="77777777" w:rsidR="008D6D0A" w:rsidRPr="005E1CC7" w:rsidRDefault="008D6D0A" w:rsidP="008D6D0A">
      <w:pPr>
        <w:ind w:firstLine="1044"/>
        <w:jc w:val="center"/>
        <w:rPr>
          <w:rFonts w:ascii="仿宋" w:eastAsia="仿宋" w:hAnsi="仿宋"/>
          <w:b/>
          <w:sz w:val="52"/>
          <w:szCs w:val="52"/>
        </w:rPr>
      </w:pPr>
      <w:r w:rsidRPr="005E1CC7">
        <w:rPr>
          <w:rFonts w:ascii="仿宋" w:eastAsia="仿宋" w:hAnsi="仿宋" w:hint="eastAsia"/>
          <w:b/>
          <w:sz w:val="52"/>
          <w:szCs w:val="52"/>
        </w:rPr>
        <w:t>课</w:t>
      </w:r>
      <w:r>
        <w:rPr>
          <w:rFonts w:ascii="仿宋" w:eastAsia="仿宋" w:hAnsi="仿宋" w:hint="eastAsia"/>
          <w:b/>
          <w:sz w:val="52"/>
          <w:szCs w:val="52"/>
        </w:rPr>
        <w:t xml:space="preserve"> </w:t>
      </w:r>
      <w:r w:rsidRPr="005E1CC7">
        <w:rPr>
          <w:rFonts w:ascii="仿宋" w:eastAsia="仿宋" w:hAnsi="仿宋" w:hint="eastAsia"/>
          <w:b/>
          <w:sz w:val="52"/>
          <w:szCs w:val="52"/>
        </w:rPr>
        <w:t>程</w:t>
      </w:r>
      <w:r>
        <w:rPr>
          <w:rFonts w:ascii="仿宋" w:eastAsia="仿宋" w:hAnsi="仿宋" w:hint="eastAsia"/>
          <w:b/>
          <w:sz w:val="52"/>
          <w:szCs w:val="52"/>
        </w:rPr>
        <w:t xml:space="preserve"> </w:t>
      </w:r>
      <w:r w:rsidRPr="005E1CC7">
        <w:rPr>
          <w:rFonts w:ascii="仿宋" w:eastAsia="仿宋" w:hAnsi="仿宋" w:hint="eastAsia"/>
          <w:b/>
          <w:sz w:val="52"/>
          <w:szCs w:val="52"/>
        </w:rPr>
        <w:t>实</w:t>
      </w:r>
      <w:r>
        <w:rPr>
          <w:rFonts w:ascii="仿宋" w:eastAsia="仿宋" w:hAnsi="仿宋" w:hint="eastAsia"/>
          <w:b/>
          <w:sz w:val="52"/>
          <w:szCs w:val="52"/>
        </w:rPr>
        <w:t xml:space="preserve"> </w:t>
      </w:r>
      <w:r w:rsidRPr="005E1CC7">
        <w:rPr>
          <w:rFonts w:ascii="仿宋" w:eastAsia="仿宋" w:hAnsi="仿宋" w:hint="eastAsia"/>
          <w:b/>
          <w:sz w:val="52"/>
          <w:szCs w:val="52"/>
        </w:rPr>
        <w:t>验</w:t>
      </w:r>
      <w:r>
        <w:rPr>
          <w:rFonts w:ascii="仿宋" w:eastAsia="仿宋" w:hAnsi="仿宋" w:hint="eastAsia"/>
          <w:b/>
          <w:sz w:val="52"/>
          <w:szCs w:val="52"/>
        </w:rPr>
        <w:t xml:space="preserve"> </w:t>
      </w:r>
      <w:r w:rsidRPr="005E1CC7">
        <w:rPr>
          <w:rFonts w:ascii="仿宋" w:eastAsia="仿宋" w:hAnsi="仿宋" w:hint="eastAsia"/>
          <w:b/>
          <w:sz w:val="52"/>
          <w:szCs w:val="52"/>
        </w:rPr>
        <w:t>报</w:t>
      </w:r>
      <w:r>
        <w:rPr>
          <w:rFonts w:ascii="仿宋" w:eastAsia="仿宋" w:hAnsi="仿宋" w:hint="eastAsia"/>
          <w:b/>
          <w:sz w:val="52"/>
          <w:szCs w:val="52"/>
        </w:rPr>
        <w:t xml:space="preserve"> </w:t>
      </w:r>
      <w:r w:rsidRPr="005E1CC7">
        <w:rPr>
          <w:rFonts w:ascii="仿宋" w:eastAsia="仿宋" w:hAnsi="仿宋" w:hint="eastAsia"/>
          <w:b/>
          <w:sz w:val="52"/>
          <w:szCs w:val="52"/>
        </w:rPr>
        <w:t>告</w:t>
      </w:r>
    </w:p>
    <w:p w14:paraId="2E6F803F" w14:textId="77777777" w:rsidR="008D6D0A" w:rsidRPr="008454AE" w:rsidRDefault="008D6D0A" w:rsidP="008D6D0A">
      <w:pPr>
        <w:spacing w:before="240"/>
        <w:ind w:firstLineChars="345" w:firstLine="1108"/>
        <w:rPr>
          <w:b/>
          <w:sz w:val="32"/>
          <w:szCs w:val="32"/>
          <w:u w:val="single"/>
        </w:rPr>
      </w:pPr>
      <w:r w:rsidRPr="008454AE">
        <w:rPr>
          <w:rFonts w:ascii="黑体" w:eastAsia="黑体" w:hAnsi="黑体" w:hint="eastAsia"/>
          <w:b/>
          <w:sz w:val="32"/>
          <w:szCs w:val="32"/>
        </w:rPr>
        <w:t>课程名称：</w:t>
      </w:r>
      <w:r>
        <w:rPr>
          <w:rFonts w:hint="eastAsia"/>
          <w:b/>
          <w:sz w:val="32"/>
          <w:szCs w:val="32"/>
          <w:u w:val="single"/>
        </w:rPr>
        <w:t xml:space="preserve">    </w:t>
      </w:r>
      <w:r w:rsidRPr="008454AE">
        <w:rPr>
          <w:rFonts w:hint="eastAsia"/>
          <w:b/>
          <w:sz w:val="32"/>
          <w:szCs w:val="32"/>
          <w:u w:val="single"/>
        </w:rPr>
        <w:t>汇编语言程序设计实验</w:t>
      </w:r>
      <w:r>
        <w:rPr>
          <w:rFonts w:hint="eastAsia"/>
          <w:b/>
          <w:sz w:val="32"/>
          <w:szCs w:val="32"/>
          <w:u w:val="single"/>
        </w:rPr>
        <w:t xml:space="preserve">       </w:t>
      </w:r>
    </w:p>
    <w:p w14:paraId="0697CFE6" w14:textId="65DD8576" w:rsidR="008D6D0A" w:rsidRPr="008454AE" w:rsidRDefault="008D6D0A" w:rsidP="008D6D0A">
      <w:pPr>
        <w:adjustRightInd w:val="0"/>
        <w:snapToGrid w:val="0"/>
        <w:spacing w:line="360" w:lineRule="auto"/>
        <w:ind w:firstLine="482"/>
        <w:rPr>
          <w:rFonts w:ascii="宋体" w:hAnsi="宋体"/>
          <w:b/>
          <w:u w:val="single"/>
        </w:rPr>
      </w:pPr>
      <w:r w:rsidRPr="008454AE">
        <w:rPr>
          <w:rFonts w:ascii="宋体" w:hAnsi="宋体" w:hint="eastAsia"/>
          <w:b/>
        </w:rPr>
        <w:t>实验名称：</w:t>
      </w:r>
      <w:r>
        <w:rPr>
          <w:rFonts w:ascii="宋体" w:hAnsi="宋体" w:hint="eastAsia"/>
          <w:b/>
          <w:u w:val="single"/>
        </w:rPr>
        <w:t xml:space="preserve"> </w:t>
      </w:r>
      <w:r w:rsidRPr="008454AE">
        <w:rPr>
          <w:rFonts w:ascii="宋体" w:hAnsi="宋体" w:hint="eastAsia"/>
          <w:b/>
          <w:u w:val="single"/>
        </w:rPr>
        <w:t>实验</w:t>
      </w:r>
      <w:r w:rsidR="004D4012">
        <w:rPr>
          <w:rFonts w:ascii="宋体" w:hAnsi="宋体" w:hint="eastAsia"/>
          <w:b/>
          <w:u w:val="single"/>
        </w:rPr>
        <w:t>三</w:t>
      </w:r>
      <w:r>
        <w:rPr>
          <w:rFonts w:ascii="宋体" w:hAnsi="宋体" w:hint="eastAsia"/>
          <w:b/>
          <w:u w:val="single"/>
        </w:rPr>
        <w:t xml:space="preserve">   </w:t>
      </w:r>
      <w:r w:rsidR="0076454F" w:rsidRPr="0076454F">
        <w:rPr>
          <w:rFonts w:ascii="宋体" w:hAnsi="宋体" w:hint="eastAsia"/>
          <w:b/>
          <w:u w:val="single"/>
        </w:rPr>
        <w:t>模块化程序设计</w:t>
      </w:r>
      <w:r>
        <w:rPr>
          <w:rFonts w:ascii="宋体" w:hAnsi="宋体" w:hint="eastAsia"/>
          <w:b/>
          <w:u w:val="single"/>
        </w:rPr>
        <w:t xml:space="preserve">               </w:t>
      </w:r>
    </w:p>
    <w:p w14:paraId="090F6A53" w14:textId="73C0A765" w:rsidR="008D6D0A" w:rsidRPr="008454AE" w:rsidRDefault="008D6D0A" w:rsidP="008D6D0A">
      <w:pPr>
        <w:adjustRightInd w:val="0"/>
        <w:snapToGrid w:val="0"/>
        <w:spacing w:line="360" w:lineRule="auto"/>
        <w:ind w:firstLine="482"/>
        <w:rPr>
          <w:rFonts w:ascii="宋体" w:hAnsi="宋体"/>
          <w:b/>
        </w:rPr>
      </w:pPr>
      <w:r w:rsidRPr="008454AE">
        <w:rPr>
          <w:rFonts w:ascii="宋体" w:hAnsi="宋体" w:hint="eastAsia"/>
          <w:b/>
        </w:rPr>
        <w:t>实验时间：</w:t>
      </w:r>
      <w:r>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sidR="00433579">
        <w:rPr>
          <w:rFonts w:ascii="宋体" w:hAnsi="宋体" w:hint="eastAsia"/>
          <w:b/>
          <w:u w:val="single"/>
        </w:rPr>
        <w:t>9</w:t>
      </w:r>
      <w:r w:rsidRPr="008454AE">
        <w:rPr>
          <w:rFonts w:ascii="宋体" w:hAnsi="宋体"/>
          <w:b/>
          <w:u w:val="single"/>
        </w:rPr>
        <w:t>-</w:t>
      </w:r>
      <w:r w:rsidR="00433579">
        <w:rPr>
          <w:rFonts w:ascii="宋体" w:hAnsi="宋体" w:hint="eastAsia"/>
          <w:b/>
          <w:u w:val="single"/>
        </w:rPr>
        <w:t>4</w:t>
      </w:r>
      <w:r w:rsidRPr="008454AE">
        <w:rPr>
          <w:rFonts w:ascii="宋体" w:hAnsi="宋体"/>
          <w:b/>
          <w:u w:val="single"/>
        </w:rPr>
        <w:t>-</w:t>
      </w:r>
      <w:r w:rsidR="00433579">
        <w:rPr>
          <w:rFonts w:ascii="宋体" w:hAnsi="宋体" w:hint="eastAsia"/>
          <w:b/>
          <w:u w:val="single"/>
        </w:rPr>
        <w:t>1</w:t>
      </w:r>
      <w:r>
        <w:rPr>
          <w:rFonts w:ascii="宋体" w:hAnsi="宋体" w:hint="eastAsia"/>
          <w:b/>
          <w:u w:val="single"/>
        </w:rPr>
        <w:t>0</w:t>
      </w:r>
      <w:r w:rsidR="00433579">
        <w:rPr>
          <w:rFonts w:ascii="宋体" w:hAnsi="宋体" w:hint="eastAsia"/>
          <w:b/>
          <w:u w:val="single"/>
        </w:rPr>
        <w:t>/17</w:t>
      </w:r>
      <w:r w:rsidRPr="008454AE">
        <w:rPr>
          <w:rFonts w:ascii="宋体" w:hAnsi="宋体" w:hint="eastAsia"/>
          <w:b/>
          <w:u w:val="single"/>
        </w:rPr>
        <w:t>，14：</w:t>
      </w:r>
      <w:r>
        <w:rPr>
          <w:rFonts w:ascii="宋体" w:hAnsi="宋体" w:hint="eastAsia"/>
          <w:b/>
          <w:u w:val="single"/>
        </w:rPr>
        <w:t>0</w:t>
      </w:r>
      <w:r w:rsidRPr="008454AE">
        <w:rPr>
          <w:rFonts w:ascii="宋体" w:hAnsi="宋体" w:hint="eastAsia"/>
          <w:b/>
          <w:u w:val="single"/>
        </w:rPr>
        <w:t>0-17：30</w:t>
      </w:r>
      <w:r>
        <w:rPr>
          <w:rFonts w:ascii="宋体" w:hAnsi="宋体" w:hint="eastAsia"/>
          <w:b/>
          <w:u w:val="single"/>
        </w:rPr>
        <w:t xml:space="preserve"> </w:t>
      </w:r>
      <w:r>
        <w:rPr>
          <w:rFonts w:ascii="宋体" w:hAnsi="宋体" w:hint="eastAsia"/>
          <w:b/>
        </w:rPr>
        <w:t xml:space="preserve">   </w:t>
      </w:r>
      <w:r w:rsidRPr="008454AE">
        <w:rPr>
          <w:rFonts w:ascii="宋体" w:hAnsi="宋体" w:hint="eastAsia"/>
          <w:b/>
        </w:rPr>
        <w:t>实验地点：</w:t>
      </w:r>
      <w:r>
        <w:rPr>
          <w:rFonts w:ascii="宋体" w:hAnsi="宋体" w:hint="eastAsia"/>
          <w:b/>
          <w:color w:val="FF0000"/>
          <w:u w:val="single"/>
        </w:rPr>
        <w:t xml:space="preserve"> </w:t>
      </w:r>
      <w:r w:rsidRPr="00691EC7">
        <w:rPr>
          <w:rFonts w:ascii="宋体" w:hAnsi="宋体" w:hint="eastAsia"/>
          <w:b/>
          <w:color w:val="000000" w:themeColor="text1"/>
          <w:u w:val="single"/>
        </w:rPr>
        <w:t>南一楼804室30号实验台</w:t>
      </w:r>
      <w:r>
        <w:rPr>
          <w:rFonts w:ascii="宋体" w:hAnsi="宋体" w:hint="eastAsia"/>
          <w:b/>
          <w:color w:val="000000" w:themeColor="text1"/>
          <w:u w:val="single"/>
        </w:rPr>
        <w:t xml:space="preserve"> </w:t>
      </w:r>
      <w:r>
        <w:rPr>
          <w:rFonts w:ascii="宋体" w:hAnsi="宋体" w:hint="eastAsia"/>
          <w:b/>
          <w:color w:val="000000" w:themeColor="text1"/>
        </w:rPr>
        <w:t xml:space="preserve">  </w:t>
      </w:r>
      <w:r>
        <w:rPr>
          <w:rFonts w:ascii="宋体" w:hAnsi="宋体" w:hint="eastAsia"/>
          <w:b/>
        </w:rPr>
        <w:t xml:space="preserve"> </w:t>
      </w:r>
    </w:p>
    <w:p w14:paraId="2F6E955F" w14:textId="77777777" w:rsidR="008D6D0A" w:rsidRPr="008454AE" w:rsidRDefault="008D6D0A" w:rsidP="008D6D0A">
      <w:pPr>
        <w:adjustRightInd w:val="0"/>
        <w:snapToGrid w:val="0"/>
        <w:spacing w:line="360" w:lineRule="auto"/>
        <w:ind w:firstLine="482"/>
        <w:rPr>
          <w:b/>
          <w:u w:val="single"/>
        </w:rPr>
      </w:pPr>
      <w:r w:rsidRPr="008454AE">
        <w:rPr>
          <w:rFonts w:hint="eastAsia"/>
          <w:b/>
        </w:rPr>
        <w:t>指导教师：</w:t>
      </w:r>
      <w:r>
        <w:rPr>
          <w:rFonts w:hint="eastAsia"/>
          <w:b/>
          <w:u w:val="single"/>
        </w:rPr>
        <w:t xml:space="preserve">        </w:t>
      </w:r>
      <w:proofErr w:type="gramStart"/>
      <w:r w:rsidRPr="008454AE">
        <w:rPr>
          <w:rFonts w:hint="eastAsia"/>
          <w:b/>
          <w:u w:val="single"/>
        </w:rPr>
        <w:t>曹忠升</w:t>
      </w:r>
      <w:proofErr w:type="gramEnd"/>
      <w:r>
        <w:rPr>
          <w:rFonts w:hint="eastAsia"/>
          <w:b/>
          <w:u w:val="single"/>
        </w:rPr>
        <w:t xml:space="preserve">         </w:t>
      </w:r>
    </w:p>
    <w:p w14:paraId="40651F39" w14:textId="77777777" w:rsidR="008D6D0A" w:rsidRPr="008454AE" w:rsidRDefault="008D6D0A" w:rsidP="008D6D0A">
      <w:pPr>
        <w:adjustRightInd w:val="0"/>
        <w:snapToGrid w:val="0"/>
        <w:spacing w:line="360" w:lineRule="auto"/>
        <w:ind w:firstLineChars="605" w:firstLine="1275"/>
        <w:rPr>
          <w:rFonts w:ascii="宋体" w:hAnsi="宋体"/>
          <w:b/>
        </w:rPr>
      </w:pPr>
    </w:p>
    <w:p w14:paraId="026BB304" w14:textId="77777777" w:rsidR="008D6D0A" w:rsidRPr="008454AE" w:rsidRDefault="008D6D0A" w:rsidP="008D6D0A">
      <w:pPr>
        <w:adjustRightInd w:val="0"/>
        <w:snapToGrid w:val="0"/>
        <w:spacing w:line="360" w:lineRule="auto"/>
        <w:ind w:firstLine="482"/>
        <w:rPr>
          <w:b/>
        </w:rPr>
      </w:pPr>
      <w:r w:rsidRPr="008454AE">
        <w:rPr>
          <w:rFonts w:hint="eastAsia"/>
          <w:b/>
        </w:rPr>
        <w:t>专业班级：</w:t>
      </w:r>
      <w:r w:rsidRPr="008454AE">
        <w:rPr>
          <w:rFonts w:hint="eastAsia"/>
          <w:b/>
          <w:u w:val="single"/>
        </w:rPr>
        <w:t>计算机科学与技术</w:t>
      </w:r>
      <w:r>
        <w:rPr>
          <w:rFonts w:hint="eastAsia"/>
          <w:b/>
          <w:u w:val="single"/>
        </w:rPr>
        <w:t>ACM1701</w:t>
      </w:r>
      <w:r w:rsidRPr="008454AE">
        <w:rPr>
          <w:rFonts w:hint="eastAsia"/>
          <w:b/>
          <w:u w:val="single"/>
        </w:rPr>
        <w:t>班</w:t>
      </w:r>
    </w:p>
    <w:p w14:paraId="78BF43BE" w14:textId="77777777" w:rsidR="008D6D0A" w:rsidRPr="008454AE" w:rsidRDefault="008D6D0A" w:rsidP="008D6D0A">
      <w:pPr>
        <w:adjustRightInd w:val="0"/>
        <w:snapToGrid w:val="0"/>
        <w:spacing w:line="360" w:lineRule="auto"/>
        <w:ind w:firstLine="482"/>
        <w:rPr>
          <w:b/>
          <w:u w:val="single"/>
        </w:rPr>
      </w:pPr>
      <w:r w:rsidRPr="008454AE">
        <w:rPr>
          <w:rFonts w:hint="eastAsia"/>
          <w:b/>
        </w:rPr>
        <w:t>学</w:t>
      </w:r>
      <w:r>
        <w:rPr>
          <w:rFonts w:hint="eastAsia"/>
          <w:b/>
        </w:rPr>
        <w:t xml:space="preserve">    </w:t>
      </w:r>
      <w:r w:rsidRPr="008454AE">
        <w:rPr>
          <w:rFonts w:hint="eastAsia"/>
          <w:b/>
        </w:rPr>
        <w:t>号：</w:t>
      </w:r>
      <w:r>
        <w:rPr>
          <w:rFonts w:hint="eastAsia"/>
          <w:b/>
          <w:u w:val="single"/>
        </w:rPr>
        <w:t xml:space="preserve">      </w:t>
      </w:r>
      <w:r>
        <w:rPr>
          <w:b/>
          <w:u w:val="single"/>
        </w:rPr>
        <w:t xml:space="preserve">  </w:t>
      </w:r>
      <w:r w:rsidRPr="008454AE">
        <w:rPr>
          <w:rFonts w:hint="eastAsia"/>
          <w:b/>
          <w:u w:val="single"/>
        </w:rPr>
        <w:t>U201</w:t>
      </w:r>
      <w:r>
        <w:rPr>
          <w:b/>
          <w:u w:val="single"/>
        </w:rPr>
        <w:t>714780</w:t>
      </w:r>
      <w:r>
        <w:rPr>
          <w:rFonts w:hint="eastAsia"/>
          <w:b/>
          <w:u w:val="single"/>
        </w:rPr>
        <w:t xml:space="preserve">       </w:t>
      </w:r>
      <w:r>
        <w:rPr>
          <w:rFonts w:hint="eastAsia"/>
          <w:b/>
        </w:rPr>
        <w:t xml:space="preserve">  </w:t>
      </w:r>
      <w:r w:rsidRPr="008454AE">
        <w:rPr>
          <w:rFonts w:hint="eastAsia"/>
          <w:b/>
        </w:rPr>
        <w:t>姓</w:t>
      </w:r>
      <w:r>
        <w:rPr>
          <w:rFonts w:hint="eastAsia"/>
          <w:b/>
        </w:rPr>
        <w:t xml:space="preserve">    </w:t>
      </w:r>
      <w:r w:rsidRPr="008454AE">
        <w:rPr>
          <w:rFonts w:hint="eastAsia"/>
          <w:b/>
        </w:rPr>
        <w:t>名：</w:t>
      </w:r>
      <w:r>
        <w:rPr>
          <w:rFonts w:hint="eastAsia"/>
          <w:b/>
          <w:u w:val="single"/>
        </w:rPr>
        <w:t xml:space="preserve">          </w:t>
      </w:r>
      <w:r>
        <w:rPr>
          <w:rFonts w:hint="eastAsia"/>
          <w:b/>
          <w:u w:val="single"/>
        </w:rPr>
        <w:t>刘晨彦</w:t>
      </w:r>
      <w:r>
        <w:rPr>
          <w:rFonts w:hint="eastAsia"/>
          <w:b/>
          <w:u w:val="single"/>
        </w:rPr>
        <w:t xml:space="preserve">           </w:t>
      </w:r>
    </w:p>
    <w:p w14:paraId="5C96BF11" w14:textId="597F1FE4" w:rsidR="008D6D0A" w:rsidRPr="008454AE" w:rsidRDefault="008D6D0A" w:rsidP="008D6D0A">
      <w:pPr>
        <w:adjustRightInd w:val="0"/>
        <w:snapToGrid w:val="0"/>
        <w:spacing w:line="360" w:lineRule="auto"/>
        <w:ind w:firstLine="482"/>
        <w:rPr>
          <w:b/>
          <w:u w:val="single"/>
        </w:rPr>
      </w:pPr>
      <w:r w:rsidRPr="008454AE">
        <w:rPr>
          <w:rFonts w:hint="eastAsia"/>
          <w:b/>
        </w:rPr>
        <w:t>同组学生：</w:t>
      </w:r>
      <w:r>
        <w:rPr>
          <w:rFonts w:hint="eastAsia"/>
          <w:b/>
          <w:u w:val="single"/>
        </w:rPr>
        <w:t xml:space="preserve">     </w:t>
      </w:r>
      <w:r w:rsidR="0065631A">
        <w:rPr>
          <w:b/>
          <w:u w:val="single"/>
        </w:rPr>
        <w:t xml:space="preserve">  </w:t>
      </w:r>
      <w:r w:rsidR="0076454F">
        <w:rPr>
          <w:rFonts w:hint="eastAsia"/>
          <w:b/>
          <w:u w:val="single"/>
        </w:rPr>
        <w:t>聂豪</w:t>
      </w:r>
      <w:r w:rsidR="0076454F">
        <w:rPr>
          <w:b/>
          <w:u w:val="single"/>
        </w:rPr>
        <w:t xml:space="preserve">    </w:t>
      </w:r>
      <w:r w:rsidR="0076454F">
        <w:rPr>
          <w:rFonts w:hint="eastAsia"/>
          <w:b/>
          <w:u w:val="single"/>
        </w:rPr>
        <w:t>刘逢祺</w:t>
      </w:r>
      <w:r>
        <w:rPr>
          <w:rFonts w:hint="eastAsia"/>
          <w:b/>
          <w:u w:val="single"/>
        </w:rPr>
        <w:t xml:space="preserve">  </w:t>
      </w:r>
      <w:r w:rsidR="00710EC6">
        <w:rPr>
          <w:b/>
          <w:u w:val="single"/>
        </w:rPr>
        <w:t xml:space="preserve">  </w:t>
      </w:r>
      <w:r>
        <w:rPr>
          <w:rFonts w:hint="eastAsia"/>
          <w:b/>
        </w:rPr>
        <w:t xml:space="preserve"> </w:t>
      </w:r>
      <w:r w:rsidR="00710EC6">
        <w:rPr>
          <w:b/>
        </w:rPr>
        <w:t xml:space="preserve"> </w:t>
      </w:r>
      <w:r w:rsidRPr="008454AE">
        <w:rPr>
          <w:rFonts w:hint="eastAsia"/>
          <w:b/>
        </w:rPr>
        <w:t>报告日期：</w:t>
      </w:r>
      <w:r>
        <w:rPr>
          <w:rFonts w:hint="eastAsia"/>
          <w:b/>
          <w:u w:val="single"/>
        </w:rPr>
        <w:t xml:space="preserve">      </w:t>
      </w:r>
      <w:r w:rsidRPr="005352D7">
        <w:rPr>
          <w:rFonts w:hint="eastAsia"/>
          <w:b/>
          <w:color w:val="000000" w:themeColor="text1"/>
          <w:u w:val="single"/>
        </w:rPr>
        <w:t xml:space="preserve"> 2</w:t>
      </w:r>
      <w:r w:rsidRPr="005352D7">
        <w:rPr>
          <w:b/>
          <w:color w:val="000000" w:themeColor="text1"/>
          <w:u w:val="single"/>
        </w:rPr>
        <w:t>01</w:t>
      </w:r>
      <w:r w:rsidR="005352D7" w:rsidRPr="005352D7">
        <w:rPr>
          <w:b/>
          <w:color w:val="000000" w:themeColor="text1"/>
          <w:u w:val="single"/>
        </w:rPr>
        <w:t>9</w:t>
      </w:r>
      <w:r w:rsidRPr="005352D7">
        <w:rPr>
          <w:rFonts w:hint="eastAsia"/>
          <w:b/>
          <w:color w:val="000000" w:themeColor="text1"/>
          <w:u w:val="single"/>
        </w:rPr>
        <w:t>年</w:t>
      </w:r>
      <w:r w:rsidR="005352D7" w:rsidRPr="005352D7">
        <w:rPr>
          <w:b/>
          <w:color w:val="000000" w:themeColor="text1"/>
          <w:u w:val="single"/>
        </w:rPr>
        <w:t>4</w:t>
      </w:r>
      <w:r w:rsidRPr="005352D7">
        <w:rPr>
          <w:rFonts w:hint="eastAsia"/>
          <w:b/>
          <w:color w:val="000000" w:themeColor="text1"/>
          <w:u w:val="single"/>
        </w:rPr>
        <w:t>月</w:t>
      </w:r>
      <w:r w:rsidR="005352D7" w:rsidRPr="005352D7">
        <w:rPr>
          <w:b/>
          <w:color w:val="000000" w:themeColor="text1"/>
          <w:u w:val="single"/>
        </w:rPr>
        <w:t>17</w:t>
      </w:r>
      <w:r w:rsidRPr="005352D7">
        <w:rPr>
          <w:rFonts w:hint="eastAsia"/>
          <w:b/>
          <w:color w:val="000000" w:themeColor="text1"/>
          <w:u w:val="single"/>
        </w:rPr>
        <w:t>日</w:t>
      </w:r>
      <w:r w:rsidRPr="005352D7">
        <w:rPr>
          <w:b/>
          <w:color w:val="000000" w:themeColor="text1"/>
          <w:u w:val="single"/>
        </w:rPr>
        <w:t xml:space="preserve"> </w:t>
      </w:r>
      <w:r>
        <w:rPr>
          <w:rFonts w:hint="eastAsia"/>
          <w:b/>
          <w:u w:val="single"/>
        </w:rPr>
        <w:t xml:space="preserve">    </w:t>
      </w:r>
      <w:r>
        <w:rPr>
          <w:b/>
          <w:u w:val="single"/>
        </w:rPr>
        <w:t xml:space="preserve"> </w:t>
      </w:r>
    </w:p>
    <w:p w14:paraId="1E2CE770" w14:textId="77777777" w:rsidR="008D6D0A" w:rsidRPr="0000648B" w:rsidRDefault="008D6D0A" w:rsidP="008D6D0A">
      <w:pPr>
        <w:pStyle w:val="a9"/>
        <w:ind w:firstLine="562"/>
        <w:rPr>
          <w:b/>
          <w:color w:val="000000"/>
          <w:sz w:val="28"/>
          <w:szCs w:val="28"/>
        </w:rPr>
      </w:pPr>
      <w:r w:rsidRPr="0000648B">
        <w:rPr>
          <w:rFonts w:hint="eastAsia"/>
          <w:b/>
          <w:color w:val="000000"/>
          <w:sz w:val="28"/>
          <w:szCs w:val="28"/>
        </w:rPr>
        <w:t>原创性声明</w:t>
      </w:r>
    </w:p>
    <w:p w14:paraId="3BB77B9F" w14:textId="77777777" w:rsidR="008D6D0A" w:rsidRDefault="008D6D0A" w:rsidP="008D6D0A">
      <w:pPr>
        <w:pStyle w:val="a9"/>
        <w:ind w:firstLine="420"/>
        <w:rPr>
          <w:color w:val="000000"/>
          <w:szCs w:val="21"/>
        </w:rPr>
      </w:pPr>
      <w:r>
        <w:rPr>
          <w:rFonts w:hint="eastAsia"/>
          <w:color w:val="000000"/>
          <w:szCs w:val="21"/>
        </w:rPr>
        <w:t xml:space="preserve">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090E44A1" w14:textId="77777777" w:rsidR="008D6D0A" w:rsidRDefault="008D6D0A" w:rsidP="008D6D0A">
      <w:pPr>
        <w:pStyle w:val="a9"/>
        <w:ind w:firstLine="420"/>
        <w:rPr>
          <w:color w:val="000000"/>
          <w:szCs w:val="21"/>
        </w:rPr>
      </w:pPr>
      <w:r>
        <w:rPr>
          <w:rFonts w:hint="eastAsia"/>
          <w:color w:val="000000"/>
          <w:szCs w:val="21"/>
        </w:rPr>
        <w:t>特此声明！</w:t>
      </w:r>
    </w:p>
    <w:p w14:paraId="036B7B01" w14:textId="77777777" w:rsidR="008D6D0A" w:rsidRDefault="008D6D0A" w:rsidP="008D6D0A">
      <w:pPr>
        <w:pStyle w:val="a9"/>
        <w:wordWrap w:val="0"/>
        <w:ind w:firstLine="420"/>
        <w:jc w:val="right"/>
        <w:rPr>
          <w:color w:val="000000"/>
          <w:szCs w:val="21"/>
        </w:rPr>
      </w:pPr>
      <w:r>
        <w:rPr>
          <w:rFonts w:hint="eastAsia"/>
          <w:color w:val="000000"/>
          <w:szCs w:val="21"/>
        </w:rPr>
        <w:t>学生签名：</w:t>
      </w:r>
      <w:r>
        <w:rPr>
          <w:rFonts w:hint="eastAsia"/>
          <w:color w:val="FF0000"/>
          <w:szCs w:val="21"/>
        </w:rPr>
        <w:t xml:space="preserve"> </w:t>
      </w:r>
      <w:r w:rsidRPr="00A64D6B">
        <w:rPr>
          <w:rFonts w:hint="eastAsia"/>
          <w:color w:val="FF0000"/>
          <w:sz w:val="18"/>
          <w:szCs w:val="18"/>
        </w:rPr>
        <w:t>纸质版再签名</w:t>
      </w:r>
      <w:r>
        <w:rPr>
          <w:rFonts w:hint="eastAsia"/>
          <w:color w:val="000000"/>
          <w:szCs w:val="21"/>
        </w:rPr>
        <w:t xml:space="preserve"> </w:t>
      </w:r>
    </w:p>
    <w:p w14:paraId="4D5A96C6" w14:textId="77777777" w:rsidR="008D6D0A" w:rsidRDefault="008D6D0A" w:rsidP="008D6D0A">
      <w:pPr>
        <w:pStyle w:val="a9"/>
        <w:wordWrap w:val="0"/>
        <w:ind w:right="420" w:firstLine="420"/>
        <w:jc w:val="right"/>
        <w:rPr>
          <w:color w:val="000000"/>
          <w:szCs w:val="21"/>
        </w:rPr>
      </w:pPr>
      <w:r>
        <w:rPr>
          <w:rFonts w:hint="eastAsia"/>
          <w:color w:val="000000"/>
          <w:szCs w:val="21"/>
        </w:rPr>
        <w:t xml:space="preserve">日期：2017.3.20   </w:t>
      </w:r>
    </w:p>
    <w:p w14:paraId="275719B9" w14:textId="77777777" w:rsidR="008D6D0A" w:rsidRPr="008454AE" w:rsidRDefault="008D6D0A" w:rsidP="008D6D0A">
      <w:pPr>
        <w:pStyle w:val="a9"/>
        <w:ind w:firstLine="560"/>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8D6D0A" w:rsidRPr="005303B1" w14:paraId="2A1924A6" w14:textId="77777777" w:rsidTr="00CE40EF">
        <w:trPr>
          <w:jc w:val="center"/>
        </w:trPr>
        <w:tc>
          <w:tcPr>
            <w:tcW w:w="2590" w:type="dxa"/>
          </w:tcPr>
          <w:p w14:paraId="5382A858" w14:textId="77777777" w:rsidR="008D6D0A" w:rsidRPr="006474FB" w:rsidRDefault="008D6D0A" w:rsidP="00CE40EF">
            <w:pPr>
              <w:pStyle w:val="a9"/>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56812583" w14:textId="77777777" w:rsidR="008D6D0A" w:rsidRPr="005303B1" w:rsidRDefault="008D6D0A" w:rsidP="00CE40EF">
            <w:pPr>
              <w:pStyle w:val="a9"/>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338901DC" w14:textId="77777777" w:rsidR="008D6D0A" w:rsidRPr="005303B1" w:rsidRDefault="008D6D0A" w:rsidP="00CE40EF">
            <w:pPr>
              <w:pStyle w:val="a9"/>
              <w:spacing w:beforeLines="100" w:before="312" w:beforeAutospacing="0"/>
              <w:ind w:firstLine="420"/>
              <w:jc w:val="center"/>
              <w:rPr>
                <w:color w:val="000000"/>
                <w:szCs w:val="21"/>
              </w:rPr>
            </w:pPr>
            <w:r w:rsidRPr="005303B1">
              <w:rPr>
                <w:rFonts w:hint="eastAsia"/>
                <w:color w:val="000000"/>
                <w:szCs w:val="21"/>
              </w:rPr>
              <w:t>总成绩（100分）</w:t>
            </w:r>
          </w:p>
        </w:tc>
      </w:tr>
      <w:tr w:rsidR="008D6D0A" w:rsidRPr="005303B1" w14:paraId="23C25E16" w14:textId="77777777" w:rsidTr="00CE40EF">
        <w:trPr>
          <w:jc w:val="center"/>
        </w:trPr>
        <w:tc>
          <w:tcPr>
            <w:tcW w:w="2590" w:type="dxa"/>
          </w:tcPr>
          <w:p w14:paraId="219FB1F9" w14:textId="77777777" w:rsidR="008D6D0A" w:rsidRPr="005303B1" w:rsidRDefault="008D6D0A" w:rsidP="00CE40EF">
            <w:pPr>
              <w:pStyle w:val="a9"/>
              <w:spacing w:line="480" w:lineRule="auto"/>
              <w:ind w:firstLine="420"/>
              <w:rPr>
                <w:color w:val="000000"/>
                <w:szCs w:val="21"/>
              </w:rPr>
            </w:pPr>
          </w:p>
        </w:tc>
        <w:tc>
          <w:tcPr>
            <w:tcW w:w="2638" w:type="dxa"/>
          </w:tcPr>
          <w:p w14:paraId="067B63BE" w14:textId="77777777" w:rsidR="008D6D0A" w:rsidRPr="005303B1" w:rsidRDefault="008D6D0A" w:rsidP="00CE40EF">
            <w:pPr>
              <w:pStyle w:val="a9"/>
              <w:spacing w:line="480" w:lineRule="auto"/>
              <w:ind w:firstLine="420"/>
              <w:rPr>
                <w:color w:val="000000"/>
                <w:szCs w:val="21"/>
              </w:rPr>
            </w:pPr>
          </w:p>
        </w:tc>
        <w:tc>
          <w:tcPr>
            <w:tcW w:w="2731" w:type="dxa"/>
          </w:tcPr>
          <w:p w14:paraId="46AE3209" w14:textId="77777777" w:rsidR="008D6D0A" w:rsidRPr="005303B1" w:rsidRDefault="008D6D0A" w:rsidP="00CE40EF">
            <w:pPr>
              <w:pStyle w:val="a9"/>
              <w:spacing w:line="480" w:lineRule="auto"/>
              <w:ind w:firstLine="420"/>
              <w:rPr>
                <w:color w:val="000000"/>
                <w:szCs w:val="21"/>
              </w:rPr>
            </w:pPr>
          </w:p>
        </w:tc>
      </w:tr>
    </w:tbl>
    <w:p w14:paraId="72A02B29" w14:textId="77777777" w:rsidR="008D6D0A" w:rsidRDefault="008D6D0A" w:rsidP="008D6D0A">
      <w:pPr>
        <w:pStyle w:val="a9"/>
        <w:spacing w:beforeLines="100" w:before="312" w:beforeAutospacing="0" w:line="360" w:lineRule="auto"/>
        <w:ind w:firstLineChars="2000" w:firstLine="4200"/>
        <w:rPr>
          <w:color w:val="000000"/>
          <w:szCs w:val="21"/>
        </w:rPr>
      </w:pPr>
      <w:r>
        <w:rPr>
          <w:rFonts w:hint="eastAsia"/>
          <w:color w:val="000000"/>
          <w:szCs w:val="21"/>
        </w:rPr>
        <w:t xml:space="preserve">指导教师签字： </w:t>
      </w:r>
    </w:p>
    <w:p w14:paraId="05A4B471" w14:textId="77777777" w:rsidR="008D6D0A" w:rsidRDefault="008D6D0A" w:rsidP="008D6D0A">
      <w:pPr>
        <w:pStyle w:val="a9"/>
        <w:ind w:firstLine="420"/>
      </w:pPr>
      <w:r>
        <w:rPr>
          <w:rFonts w:hint="eastAsia"/>
          <w:color w:val="000000"/>
          <w:szCs w:val="21"/>
        </w:rPr>
        <w:lastRenderedPageBreak/>
        <w:t xml:space="preserve">                    日期：</w:t>
      </w:r>
    </w:p>
    <w:p w14:paraId="1AAAFFEF" w14:textId="77777777" w:rsidR="008D6D0A" w:rsidRDefault="008D6D0A" w:rsidP="008D6D0A">
      <w:pPr>
        <w:ind w:rightChars="-37" w:right="-78" w:firstLine="480"/>
        <w:sectPr w:rsidR="008D6D0A" w:rsidSect="00CE40EF">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br w:type="page"/>
      </w:r>
    </w:p>
    <w:p w14:paraId="2D294619" w14:textId="77777777" w:rsidR="008D6D0A" w:rsidRPr="00EF20D9" w:rsidRDefault="008D6D0A" w:rsidP="008D6D0A">
      <w:pPr>
        <w:ind w:firstLine="602"/>
        <w:jc w:val="center"/>
        <w:rPr>
          <w:b/>
          <w:sz w:val="30"/>
          <w:szCs w:val="30"/>
        </w:rPr>
      </w:pPr>
      <w:r w:rsidRPr="002B0713">
        <w:rPr>
          <w:rFonts w:hint="eastAsia"/>
          <w:b/>
          <w:sz w:val="30"/>
          <w:szCs w:val="30"/>
        </w:rPr>
        <w:t>目录</w:t>
      </w:r>
    </w:p>
    <w:p w14:paraId="6E9D993E" w14:textId="1002C136" w:rsidR="000D2AEE" w:rsidRDefault="008D6D0A">
      <w:pPr>
        <w:pStyle w:val="TOC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7809388" w:history="1">
        <w:r w:rsidR="000D2AEE" w:rsidRPr="007F48A7">
          <w:rPr>
            <w:rStyle w:val="a7"/>
            <w:noProof/>
          </w:rPr>
          <w:t>1</w:t>
        </w:r>
        <w:r w:rsidR="000D2AEE">
          <w:rPr>
            <w:rFonts w:asciiTheme="minorHAnsi" w:eastAsiaTheme="minorEastAsia" w:hAnsiTheme="minorHAnsi" w:cstheme="minorBidi"/>
            <w:noProof/>
            <w:szCs w:val="22"/>
          </w:rPr>
          <w:tab/>
        </w:r>
        <w:r w:rsidR="000D2AEE" w:rsidRPr="007F48A7">
          <w:rPr>
            <w:rStyle w:val="a7"/>
            <w:noProof/>
          </w:rPr>
          <w:t>实验目的与要求</w:t>
        </w:r>
        <w:r w:rsidR="000D2AEE">
          <w:rPr>
            <w:noProof/>
            <w:webHidden/>
          </w:rPr>
          <w:tab/>
        </w:r>
        <w:r w:rsidR="000D2AEE">
          <w:rPr>
            <w:noProof/>
            <w:webHidden/>
          </w:rPr>
          <w:fldChar w:fldCharType="begin"/>
        </w:r>
        <w:r w:rsidR="000D2AEE">
          <w:rPr>
            <w:noProof/>
            <w:webHidden/>
          </w:rPr>
          <w:instrText xml:space="preserve"> PAGEREF _Toc7809388 \h </w:instrText>
        </w:r>
        <w:r w:rsidR="000D2AEE">
          <w:rPr>
            <w:noProof/>
            <w:webHidden/>
          </w:rPr>
        </w:r>
        <w:r w:rsidR="000D2AEE">
          <w:rPr>
            <w:noProof/>
            <w:webHidden/>
          </w:rPr>
          <w:fldChar w:fldCharType="separate"/>
        </w:r>
        <w:r w:rsidR="000D2AEE">
          <w:rPr>
            <w:noProof/>
            <w:webHidden/>
          </w:rPr>
          <w:t>3</w:t>
        </w:r>
        <w:r w:rsidR="000D2AEE">
          <w:rPr>
            <w:noProof/>
            <w:webHidden/>
          </w:rPr>
          <w:fldChar w:fldCharType="end"/>
        </w:r>
      </w:hyperlink>
    </w:p>
    <w:p w14:paraId="2F0CD623" w14:textId="01629275" w:rsidR="000D2AEE" w:rsidRDefault="00025029">
      <w:pPr>
        <w:pStyle w:val="TOC1"/>
        <w:tabs>
          <w:tab w:val="left" w:pos="420"/>
          <w:tab w:val="right" w:leader="dot" w:pos="8296"/>
        </w:tabs>
        <w:rPr>
          <w:rFonts w:asciiTheme="minorHAnsi" w:eastAsiaTheme="minorEastAsia" w:hAnsiTheme="minorHAnsi" w:cstheme="minorBidi"/>
          <w:noProof/>
          <w:szCs w:val="22"/>
        </w:rPr>
      </w:pPr>
      <w:hyperlink w:anchor="_Toc7809389" w:history="1">
        <w:r w:rsidR="000D2AEE" w:rsidRPr="007F48A7">
          <w:rPr>
            <w:rStyle w:val="a7"/>
            <w:noProof/>
          </w:rPr>
          <w:t>2</w:t>
        </w:r>
        <w:r w:rsidR="000D2AEE">
          <w:rPr>
            <w:rFonts w:asciiTheme="minorHAnsi" w:eastAsiaTheme="minorEastAsia" w:hAnsiTheme="minorHAnsi" w:cstheme="minorBidi"/>
            <w:noProof/>
            <w:szCs w:val="22"/>
          </w:rPr>
          <w:tab/>
        </w:r>
        <w:r w:rsidR="000D2AEE" w:rsidRPr="007F48A7">
          <w:rPr>
            <w:rStyle w:val="a7"/>
            <w:noProof/>
          </w:rPr>
          <w:t>实验内容</w:t>
        </w:r>
        <w:r w:rsidR="000D2AEE">
          <w:rPr>
            <w:noProof/>
            <w:webHidden/>
          </w:rPr>
          <w:tab/>
        </w:r>
        <w:r w:rsidR="000D2AEE">
          <w:rPr>
            <w:noProof/>
            <w:webHidden/>
          </w:rPr>
          <w:fldChar w:fldCharType="begin"/>
        </w:r>
        <w:r w:rsidR="000D2AEE">
          <w:rPr>
            <w:noProof/>
            <w:webHidden/>
          </w:rPr>
          <w:instrText xml:space="preserve"> PAGEREF _Toc7809389 \h </w:instrText>
        </w:r>
        <w:r w:rsidR="000D2AEE">
          <w:rPr>
            <w:noProof/>
            <w:webHidden/>
          </w:rPr>
        </w:r>
        <w:r w:rsidR="000D2AEE">
          <w:rPr>
            <w:noProof/>
            <w:webHidden/>
          </w:rPr>
          <w:fldChar w:fldCharType="separate"/>
        </w:r>
        <w:r w:rsidR="000D2AEE">
          <w:rPr>
            <w:noProof/>
            <w:webHidden/>
          </w:rPr>
          <w:t>3</w:t>
        </w:r>
        <w:r w:rsidR="000D2AEE">
          <w:rPr>
            <w:noProof/>
            <w:webHidden/>
          </w:rPr>
          <w:fldChar w:fldCharType="end"/>
        </w:r>
      </w:hyperlink>
    </w:p>
    <w:p w14:paraId="1A7FC4E0" w14:textId="5AE31B5A" w:rsidR="000D2AEE" w:rsidRDefault="00025029">
      <w:pPr>
        <w:pStyle w:val="TOC1"/>
        <w:tabs>
          <w:tab w:val="left" w:pos="420"/>
          <w:tab w:val="right" w:leader="dot" w:pos="8296"/>
        </w:tabs>
        <w:rPr>
          <w:rFonts w:asciiTheme="minorHAnsi" w:eastAsiaTheme="minorEastAsia" w:hAnsiTheme="minorHAnsi" w:cstheme="minorBidi"/>
          <w:noProof/>
          <w:szCs w:val="22"/>
        </w:rPr>
      </w:pPr>
      <w:hyperlink w:anchor="_Toc7809390" w:history="1">
        <w:r w:rsidR="000D2AEE" w:rsidRPr="007F48A7">
          <w:rPr>
            <w:rStyle w:val="a7"/>
            <w:noProof/>
          </w:rPr>
          <w:t>3</w:t>
        </w:r>
        <w:r w:rsidR="000D2AEE">
          <w:rPr>
            <w:rFonts w:asciiTheme="minorHAnsi" w:eastAsiaTheme="minorEastAsia" w:hAnsiTheme="minorHAnsi" w:cstheme="minorBidi"/>
            <w:noProof/>
            <w:szCs w:val="22"/>
          </w:rPr>
          <w:tab/>
        </w:r>
        <w:r w:rsidR="000D2AEE" w:rsidRPr="007F48A7">
          <w:rPr>
            <w:rStyle w:val="a7"/>
            <w:noProof/>
          </w:rPr>
          <w:t>实验过程</w:t>
        </w:r>
        <w:r w:rsidR="000D2AEE">
          <w:rPr>
            <w:noProof/>
            <w:webHidden/>
          </w:rPr>
          <w:tab/>
        </w:r>
        <w:r w:rsidR="000D2AEE">
          <w:rPr>
            <w:noProof/>
            <w:webHidden/>
          </w:rPr>
          <w:fldChar w:fldCharType="begin"/>
        </w:r>
        <w:r w:rsidR="000D2AEE">
          <w:rPr>
            <w:noProof/>
            <w:webHidden/>
          </w:rPr>
          <w:instrText xml:space="preserve"> PAGEREF _Toc7809390 \h </w:instrText>
        </w:r>
        <w:r w:rsidR="000D2AEE">
          <w:rPr>
            <w:noProof/>
            <w:webHidden/>
          </w:rPr>
        </w:r>
        <w:r w:rsidR="000D2AEE">
          <w:rPr>
            <w:noProof/>
            <w:webHidden/>
          </w:rPr>
          <w:fldChar w:fldCharType="separate"/>
        </w:r>
        <w:r w:rsidR="000D2AEE">
          <w:rPr>
            <w:noProof/>
            <w:webHidden/>
          </w:rPr>
          <w:t>5</w:t>
        </w:r>
        <w:r w:rsidR="000D2AEE">
          <w:rPr>
            <w:noProof/>
            <w:webHidden/>
          </w:rPr>
          <w:fldChar w:fldCharType="end"/>
        </w:r>
      </w:hyperlink>
    </w:p>
    <w:p w14:paraId="32B075C8" w14:textId="715B7180" w:rsidR="000D2AEE" w:rsidRDefault="00025029">
      <w:pPr>
        <w:pStyle w:val="TOC2"/>
        <w:tabs>
          <w:tab w:val="left" w:pos="1050"/>
          <w:tab w:val="right" w:leader="dot" w:pos="8296"/>
        </w:tabs>
        <w:rPr>
          <w:rFonts w:asciiTheme="minorHAnsi" w:eastAsiaTheme="minorEastAsia" w:hAnsiTheme="minorHAnsi" w:cstheme="minorBidi"/>
          <w:noProof/>
          <w:szCs w:val="22"/>
        </w:rPr>
      </w:pPr>
      <w:hyperlink w:anchor="_Toc7809391" w:history="1">
        <w:r w:rsidR="000D2AEE" w:rsidRPr="007F48A7">
          <w:rPr>
            <w:rStyle w:val="a7"/>
            <w:noProof/>
          </w:rPr>
          <w:t>3.1</w:t>
        </w:r>
        <w:r w:rsidR="000D2AEE">
          <w:rPr>
            <w:rFonts w:asciiTheme="minorHAnsi" w:eastAsiaTheme="minorEastAsia" w:hAnsiTheme="minorHAnsi" w:cstheme="minorBidi"/>
            <w:noProof/>
            <w:szCs w:val="22"/>
          </w:rPr>
          <w:tab/>
        </w:r>
        <w:r w:rsidR="000D2AEE" w:rsidRPr="007F48A7">
          <w:rPr>
            <w:rStyle w:val="a7"/>
            <w:noProof/>
          </w:rPr>
          <w:t>任务</w:t>
        </w:r>
        <w:r w:rsidR="000D2AEE" w:rsidRPr="007F48A7">
          <w:rPr>
            <w:rStyle w:val="a7"/>
            <w:noProof/>
          </w:rPr>
          <w:t>1</w:t>
        </w:r>
        <w:r w:rsidR="000D2AEE">
          <w:rPr>
            <w:noProof/>
            <w:webHidden/>
          </w:rPr>
          <w:tab/>
        </w:r>
        <w:r w:rsidR="000D2AEE">
          <w:rPr>
            <w:noProof/>
            <w:webHidden/>
          </w:rPr>
          <w:fldChar w:fldCharType="begin"/>
        </w:r>
        <w:r w:rsidR="000D2AEE">
          <w:rPr>
            <w:noProof/>
            <w:webHidden/>
          </w:rPr>
          <w:instrText xml:space="preserve"> PAGEREF _Toc7809391 \h </w:instrText>
        </w:r>
        <w:r w:rsidR="000D2AEE">
          <w:rPr>
            <w:noProof/>
            <w:webHidden/>
          </w:rPr>
        </w:r>
        <w:r w:rsidR="000D2AEE">
          <w:rPr>
            <w:noProof/>
            <w:webHidden/>
          </w:rPr>
          <w:fldChar w:fldCharType="separate"/>
        </w:r>
        <w:r w:rsidR="000D2AEE">
          <w:rPr>
            <w:noProof/>
            <w:webHidden/>
          </w:rPr>
          <w:t>5</w:t>
        </w:r>
        <w:r w:rsidR="000D2AEE">
          <w:rPr>
            <w:noProof/>
            <w:webHidden/>
          </w:rPr>
          <w:fldChar w:fldCharType="end"/>
        </w:r>
      </w:hyperlink>
    </w:p>
    <w:p w14:paraId="36A33A2C" w14:textId="10C11E2E" w:rsidR="000D2AEE" w:rsidRDefault="00025029">
      <w:pPr>
        <w:pStyle w:val="TOC3"/>
        <w:tabs>
          <w:tab w:val="left" w:pos="1680"/>
          <w:tab w:val="right" w:leader="dot" w:pos="8296"/>
        </w:tabs>
        <w:rPr>
          <w:rFonts w:asciiTheme="minorHAnsi" w:eastAsiaTheme="minorEastAsia" w:hAnsiTheme="minorHAnsi" w:cstheme="minorBidi"/>
          <w:noProof/>
          <w:szCs w:val="22"/>
        </w:rPr>
      </w:pPr>
      <w:hyperlink w:anchor="_Toc7809392" w:history="1">
        <w:r w:rsidR="000D2AEE" w:rsidRPr="007F48A7">
          <w:rPr>
            <w:rStyle w:val="a7"/>
            <w:noProof/>
          </w:rPr>
          <w:t>3.1.1</w:t>
        </w:r>
        <w:r w:rsidR="000D2AEE">
          <w:rPr>
            <w:rFonts w:asciiTheme="minorHAnsi" w:eastAsiaTheme="minorEastAsia" w:hAnsiTheme="minorHAnsi" w:cstheme="minorBidi"/>
            <w:noProof/>
            <w:szCs w:val="22"/>
          </w:rPr>
          <w:tab/>
        </w:r>
        <w:r w:rsidR="000D2AEE" w:rsidRPr="007F48A7">
          <w:rPr>
            <w:rStyle w:val="a7"/>
            <w:noProof/>
          </w:rPr>
          <w:t>设计思想及存储单元分配</w:t>
        </w:r>
        <w:r w:rsidR="000D2AEE">
          <w:rPr>
            <w:noProof/>
            <w:webHidden/>
          </w:rPr>
          <w:tab/>
        </w:r>
        <w:r w:rsidR="000D2AEE">
          <w:rPr>
            <w:noProof/>
            <w:webHidden/>
          </w:rPr>
          <w:fldChar w:fldCharType="begin"/>
        </w:r>
        <w:r w:rsidR="000D2AEE">
          <w:rPr>
            <w:noProof/>
            <w:webHidden/>
          </w:rPr>
          <w:instrText xml:space="preserve"> PAGEREF _Toc7809392 \h </w:instrText>
        </w:r>
        <w:r w:rsidR="000D2AEE">
          <w:rPr>
            <w:noProof/>
            <w:webHidden/>
          </w:rPr>
        </w:r>
        <w:r w:rsidR="000D2AEE">
          <w:rPr>
            <w:noProof/>
            <w:webHidden/>
          </w:rPr>
          <w:fldChar w:fldCharType="separate"/>
        </w:r>
        <w:r w:rsidR="000D2AEE">
          <w:rPr>
            <w:noProof/>
            <w:webHidden/>
          </w:rPr>
          <w:t>5</w:t>
        </w:r>
        <w:r w:rsidR="000D2AEE">
          <w:rPr>
            <w:noProof/>
            <w:webHidden/>
          </w:rPr>
          <w:fldChar w:fldCharType="end"/>
        </w:r>
      </w:hyperlink>
    </w:p>
    <w:p w14:paraId="2EFB6C86" w14:textId="02F694B4" w:rsidR="000D2AEE" w:rsidRDefault="00025029">
      <w:pPr>
        <w:pStyle w:val="TOC3"/>
        <w:tabs>
          <w:tab w:val="left" w:pos="1680"/>
          <w:tab w:val="right" w:leader="dot" w:pos="8296"/>
        </w:tabs>
        <w:rPr>
          <w:rFonts w:asciiTheme="minorHAnsi" w:eastAsiaTheme="minorEastAsia" w:hAnsiTheme="minorHAnsi" w:cstheme="minorBidi"/>
          <w:noProof/>
          <w:szCs w:val="22"/>
        </w:rPr>
      </w:pPr>
      <w:hyperlink w:anchor="_Toc7809393" w:history="1">
        <w:r w:rsidR="000D2AEE" w:rsidRPr="007F48A7">
          <w:rPr>
            <w:rStyle w:val="a7"/>
            <w:noProof/>
          </w:rPr>
          <w:t>3.1.2</w:t>
        </w:r>
        <w:r w:rsidR="000D2AEE">
          <w:rPr>
            <w:rFonts w:asciiTheme="minorHAnsi" w:eastAsiaTheme="minorEastAsia" w:hAnsiTheme="minorHAnsi" w:cstheme="minorBidi"/>
            <w:noProof/>
            <w:szCs w:val="22"/>
          </w:rPr>
          <w:tab/>
        </w:r>
        <w:r w:rsidR="000D2AEE" w:rsidRPr="007F48A7">
          <w:rPr>
            <w:rStyle w:val="a7"/>
            <w:noProof/>
          </w:rPr>
          <w:t>流程图</w:t>
        </w:r>
        <w:r w:rsidR="000D2AEE">
          <w:rPr>
            <w:noProof/>
            <w:webHidden/>
          </w:rPr>
          <w:tab/>
        </w:r>
        <w:r w:rsidR="000D2AEE">
          <w:rPr>
            <w:noProof/>
            <w:webHidden/>
          </w:rPr>
          <w:fldChar w:fldCharType="begin"/>
        </w:r>
        <w:r w:rsidR="000D2AEE">
          <w:rPr>
            <w:noProof/>
            <w:webHidden/>
          </w:rPr>
          <w:instrText xml:space="preserve"> PAGEREF _Toc7809393 \h </w:instrText>
        </w:r>
        <w:r w:rsidR="000D2AEE">
          <w:rPr>
            <w:noProof/>
            <w:webHidden/>
          </w:rPr>
        </w:r>
        <w:r w:rsidR="000D2AEE">
          <w:rPr>
            <w:noProof/>
            <w:webHidden/>
          </w:rPr>
          <w:fldChar w:fldCharType="separate"/>
        </w:r>
        <w:r w:rsidR="000D2AEE">
          <w:rPr>
            <w:noProof/>
            <w:webHidden/>
          </w:rPr>
          <w:t>6</w:t>
        </w:r>
        <w:r w:rsidR="000D2AEE">
          <w:rPr>
            <w:noProof/>
            <w:webHidden/>
          </w:rPr>
          <w:fldChar w:fldCharType="end"/>
        </w:r>
      </w:hyperlink>
    </w:p>
    <w:p w14:paraId="7E7F0F8B" w14:textId="466DC273" w:rsidR="000D2AEE" w:rsidRDefault="00025029">
      <w:pPr>
        <w:pStyle w:val="TOC3"/>
        <w:tabs>
          <w:tab w:val="left" w:pos="1680"/>
          <w:tab w:val="right" w:leader="dot" w:pos="8296"/>
        </w:tabs>
        <w:rPr>
          <w:rFonts w:asciiTheme="minorHAnsi" w:eastAsiaTheme="minorEastAsia" w:hAnsiTheme="minorHAnsi" w:cstheme="minorBidi"/>
          <w:noProof/>
          <w:szCs w:val="22"/>
        </w:rPr>
      </w:pPr>
      <w:hyperlink w:anchor="_Toc7809394" w:history="1">
        <w:r w:rsidR="000D2AEE" w:rsidRPr="007F48A7">
          <w:rPr>
            <w:rStyle w:val="a7"/>
            <w:noProof/>
          </w:rPr>
          <w:t>3.1.3</w:t>
        </w:r>
        <w:r w:rsidR="000D2AEE">
          <w:rPr>
            <w:rFonts w:asciiTheme="minorHAnsi" w:eastAsiaTheme="minorEastAsia" w:hAnsiTheme="minorHAnsi" w:cstheme="minorBidi"/>
            <w:noProof/>
            <w:szCs w:val="22"/>
          </w:rPr>
          <w:tab/>
        </w:r>
        <w:r w:rsidR="000D2AEE" w:rsidRPr="007F48A7">
          <w:rPr>
            <w:rStyle w:val="a7"/>
            <w:noProof/>
          </w:rPr>
          <w:t>源程序</w:t>
        </w:r>
        <w:r w:rsidR="000D2AEE">
          <w:rPr>
            <w:noProof/>
            <w:webHidden/>
          </w:rPr>
          <w:tab/>
        </w:r>
        <w:r w:rsidR="000D2AEE">
          <w:rPr>
            <w:noProof/>
            <w:webHidden/>
          </w:rPr>
          <w:fldChar w:fldCharType="begin"/>
        </w:r>
        <w:r w:rsidR="000D2AEE">
          <w:rPr>
            <w:noProof/>
            <w:webHidden/>
          </w:rPr>
          <w:instrText xml:space="preserve"> PAGEREF _Toc7809394 \h </w:instrText>
        </w:r>
        <w:r w:rsidR="000D2AEE">
          <w:rPr>
            <w:noProof/>
            <w:webHidden/>
          </w:rPr>
        </w:r>
        <w:r w:rsidR="000D2AEE">
          <w:rPr>
            <w:noProof/>
            <w:webHidden/>
          </w:rPr>
          <w:fldChar w:fldCharType="separate"/>
        </w:r>
        <w:r w:rsidR="000D2AEE">
          <w:rPr>
            <w:noProof/>
            <w:webHidden/>
          </w:rPr>
          <w:t>11</w:t>
        </w:r>
        <w:r w:rsidR="000D2AEE">
          <w:rPr>
            <w:noProof/>
            <w:webHidden/>
          </w:rPr>
          <w:fldChar w:fldCharType="end"/>
        </w:r>
      </w:hyperlink>
    </w:p>
    <w:p w14:paraId="6B84308B" w14:textId="61462D22" w:rsidR="000D2AEE" w:rsidRDefault="00025029">
      <w:pPr>
        <w:pStyle w:val="TOC3"/>
        <w:tabs>
          <w:tab w:val="left" w:pos="1680"/>
          <w:tab w:val="right" w:leader="dot" w:pos="8296"/>
        </w:tabs>
        <w:rPr>
          <w:rFonts w:asciiTheme="minorHAnsi" w:eastAsiaTheme="minorEastAsia" w:hAnsiTheme="minorHAnsi" w:cstheme="minorBidi"/>
          <w:noProof/>
          <w:szCs w:val="22"/>
        </w:rPr>
      </w:pPr>
      <w:hyperlink w:anchor="_Toc7809395" w:history="1">
        <w:r w:rsidR="000D2AEE" w:rsidRPr="007F48A7">
          <w:rPr>
            <w:rStyle w:val="a7"/>
            <w:noProof/>
          </w:rPr>
          <w:t>3.1.4</w:t>
        </w:r>
        <w:r w:rsidR="000D2AEE">
          <w:rPr>
            <w:rFonts w:asciiTheme="minorHAnsi" w:eastAsiaTheme="minorEastAsia" w:hAnsiTheme="minorHAnsi" w:cstheme="minorBidi"/>
            <w:noProof/>
            <w:szCs w:val="22"/>
          </w:rPr>
          <w:tab/>
        </w:r>
        <w:r w:rsidR="000D2AEE" w:rsidRPr="007F48A7">
          <w:rPr>
            <w:rStyle w:val="a7"/>
            <w:noProof/>
          </w:rPr>
          <w:t>实验步骤</w:t>
        </w:r>
        <w:r w:rsidR="000D2AEE">
          <w:rPr>
            <w:noProof/>
            <w:webHidden/>
          </w:rPr>
          <w:tab/>
        </w:r>
        <w:r w:rsidR="000D2AEE">
          <w:rPr>
            <w:noProof/>
            <w:webHidden/>
          </w:rPr>
          <w:fldChar w:fldCharType="begin"/>
        </w:r>
        <w:r w:rsidR="000D2AEE">
          <w:rPr>
            <w:noProof/>
            <w:webHidden/>
          </w:rPr>
          <w:instrText xml:space="preserve"> PAGEREF _Toc7809395 \h </w:instrText>
        </w:r>
        <w:r w:rsidR="000D2AEE">
          <w:rPr>
            <w:noProof/>
            <w:webHidden/>
          </w:rPr>
        </w:r>
        <w:r w:rsidR="000D2AEE">
          <w:rPr>
            <w:noProof/>
            <w:webHidden/>
          </w:rPr>
          <w:fldChar w:fldCharType="separate"/>
        </w:r>
        <w:r w:rsidR="000D2AEE">
          <w:rPr>
            <w:noProof/>
            <w:webHidden/>
          </w:rPr>
          <w:t>17</w:t>
        </w:r>
        <w:r w:rsidR="000D2AEE">
          <w:rPr>
            <w:noProof/>
            <w:webHidden/>
          </w:rPr>
          <w:fldChar w:fldCharType="end"/>
        </w:r>
      </w:hyperlink>
    </w:p>
    <w:p w14:paraId="494737CF" w14:textId="1C6469B1" w:rsidR="000D2AEE" w:rsidRDefault="00025029">
      <w:pPr>
        <w:pStyle w:val="TOC3"/>
        <w:tabs>
          <w:tab w:val="left" w:pos="1680"/>
          <w:tab w:val="right" w:leader="dot" w:pos="8296"/>
        </w:tabs>
        <w:rPr>
          <w:rFonts w:asciiTheme="minorHAnsi" w:eastAsiaTheme="minorEastAsia" w:hAnsiTheme="minorHAnsi" w:cstheme="minorBidi"/>
          <w:noProof/>
          <w:szCs w:val="22"/>
        </w:rPr>
      </w:pPr>
      <w:hyperlink w:anchor="_Toc7809396" w:history="1">
        <w:r w:rsidR="000D2AEE" w:rsidRPr="007F48A7">
          <w:rPr>
            <w:rStyle w:val="a7"/>
            <w:noProof/>
          </w:rPr>
          <w:t>3.1.5</w:t>
        </w:r>
        <w:r w:rsidR="000D2AEE">
          <w:rPr>
            <w:rFonts w:asciiTheme="minorHAnsi" w:eastAsiaTheme="minorEastAsia" w:hAnsiTheme="minorHAnsi" w:cstheme="minorBidi"/>
            <w:noProof/>
            <w:szCs w:val="22"/>
          </w:rPr>
          <w:tab/>
        </w:r>
        <w:r w:rsidR="000D2AEE" w:rsidRPr="007F48A7">
          <w:rPr>
            <w:rStyle w:val="a7"/>
            <w:noProof/>
          </w:rPr>
          <w:t>实验记录与分析</w:t>
        </w:r>
        <w:r w:rsidR="000D2AEE">
          <w:rPr>
            <w:noProof/>
            <w:webHidden/>
          </w:rPr>
          <w:tab/>
        </w:r>
        <w:r w:rsidR="000D2AEE">
          <w:rPr>
            <w:noProof/>
            <w:webHidden/>
          </w:rPr>
          <w:fldChar w:fldCharType="begin"/>
        </w:r>
        <w:r w:rsidR="000D2AEE">
          <w:rPr>
            <w:noProof/>
            <w:webHidden/>
          </w:rPr>
          <w:instrText xml:space="preserve"> PAGEREF _Toc7809396 \h </w:instrText>
        </w:r>
        <w:r w:rsidR="000D2AEE">
          <w:rPr>
            <w:noProof/>
            <w:webHidden/>
          </w:rPr>
        </w:r>
        <w:r w:rsidR="000D2AEE">
          <w:rPr>
            <w:noProof/>
            <w:webHidden/>
          </w:rPr>
          <w:fldChar w:fldCharType="separate"/>
        </w:r>
        <w:r w:rsidR="000D2AEE">
          <w:rPr>
            <w:noProof/>
            <w:webHidden/>
          </w:rPr>
          <w:t>18</w:t>
        </w:r>
        <w:r w:rsidR="000D2AEE">
          <w:rPr>
            <w:noProof/>
            <w:webHidden/>
          </w:rPr>
          <w:fldChar w:fldCharType="end"/>
        </w:r>
      </w:hyperlink>
    </w:p>
    <w:p w14:paraId="4C34EF05" w14:textId="0A666B7C" w:rsidR="000D2AEE" w:rsidRDefault="00025029">
      <w:pPr>
        <w:pStyle w:val="TOC2"/>
        <w:tabs>
          <w:tab w:val="left" w:pos="1050"/>
          <w:tab w:val="right" w:leader="dot" w:pos="8296"/>
        </w:tabs>
        <w:rPr>
          <w:rFonts w:asciiTheme="minorHAnsi" w:eastAsiaTheme="minorEastAsia" w:hAnsiTheme="minorHAnsi" w:cstheme="minorBidi"/>
          <w:noProof/>
          <w:szCs w:val="22"/>
        </w:rPr>
      </w:pPr>
      <w:hyperlink w:anchor="_Toc7809397" w:history="1">
        <w:r w:rsidR="000D2AEE" w:rsidRPr="007F48A7">
          <w:rPr>
            <w:rStyle w:val="a7"/>
            <w:noProof/>
          </w:rPr>
          <w:t>3.2</w:t>
        </w:r>
        <w:r w:rsidR="000D2AEE">
          <w:rPr>
            <w:rFonts w:asciiTheme="minorHAnsi" w:eastAsiaTheme="minorEastAsia" w:hAnsiTheme="minorHAnsi" w:cstheme="minorBidi"/>
            <w:noProof/>
            <w:szCs w:val="22"/>
          </w:rPr>
          <w:tab/>
        </w:r>
        <w:r w:rsidR="000D2AEE" w:rsidRPr="007F48A7">
          <w:rPr>
            <w:rStyle w:val="a7"/>
            <w:noProof/>
          </w:rPr>
          <w:t>任务二</w:t>
        </w:r>
        <w:r w:rsidR="000D2AEE">
          <w:rPr>
            <w:noProof/>
            <w:webHidden/>
          </w:rPr>
          <w:tab/>
        </w:r>
        <w:r w:rsidR="000D2AEE">
          <w:rPr>
            <w:noProof/>
            <w:webHidden/>
          </w:rPr>
          <w:fldChar w:fldCharType="begin"/>
        </w:r>
        <w:r w:rsidR="000D2AEE">
          <w:rPr>
            <w:noProof/>
            <w:webHidden/>
          </w:rPr>
          <w:instrText xml:space="preserve"> PAGEREF _Toc7809397 \h </w:instrText>
        </w:r>
        <w:r w:rsidR="000D2AEE">
          <w:rPr>
            <w:noProof/>
            <w:webHidden/>
          </w:rPr>
        </w:r>
        <w:r w:rsidR="000D2AEE">
          <w:rPr>
            <w:noProof/>
            <w:webHidden/>
          </w:rPr>
          <w:fldChar w:fldCharType="separate"/>
        </w:r>
        <w:r w:rsidR="000D2AEE">
          <w:rPr>
            <w:noProof/>
            <w:webHidden/>
          </w:rPr>
          <w:t>23</w:t>
        </w:r>
        <w:r w:rsidR="000D2AEE">
          <w:rPr>
            <w:noProof/>
            <w:webHidden/>
          </w:rPr>
          <w:fldChar w:fldCharType="end"/>
        </w:r>
      </w:hyperlink>
    </w:p>
    <w:p w14:paraId="25C25F18" w14:textId="06D770A4" w:rsidR="000D2AEE" w:rsidRDefault="00025029">
      <w:pPr>
        <w:pStyle w:val="TOC3"/>
        <w:tabs>
          <w:tab w:val="left" w:pos="1680"/>
          <w:tab w:val="right" w:leader="dot" w:pos="8296"/>
        </w:tabs>
        <w:rPr>
          <w:rFonts w:asciiTheme="minorHAnsi" w:eastAsiaTheme="minorEastAsia" w:hAnsiTheme="minorHAnsi" w:cstheme="minorBidi"/>
          <w:noProof/>
          <w:szCs w:val="22"/>
        </w:rPr>
      </w:pPr>
      <w:hyperlink w:anchor="_Toc7809398" w:history="1">
        <w:r w:rsidR="000D2AEE" w:rsidRPr="007F48A7">
          <w:rPr>
            <w:rStyle w:val="a7"/>
            <w:noProof/>
          </w:rPr>
          <w:t>3.2.1</w:t>
        </w:r>
        <w:r w:rsidR="000D2AEE">
          <w:rPr>
            <w:rFonts w:asciiTheme="minorHAnsi" w:eastAsiaTheme="minorEastAsia" w:hAnsiTheme="minorHAnsi" w:cstheme="minorBidi"/>
            <w:noProof/>
            <w:szCs w:val="22"/>
          </w:rPr>
          <w:tab/>
        </w:r>
        <w:r w:rsidR="000D2AEE" w:rsidRPr="007F48A7">
          <w:rPr>
            <w:rStyle w:val="a7"/>
            <w:noProof/>
          </w:rPr>
          <w:t>设计思想及存储单元分配</w:t>
        </w:r>
        <w:r w:rsidR="000D2AEE">
          <w:rPr>
            <w:noProof/>
            <w:webHidden/>
          </w:rPr>
          <w:tab/>
        </w:r>
        <w:r w:rsidR="000D2AEE">
          <w:rPr>
            <w:noProof/>
            <w:webHidden/>
          </w:rPr>
          <w:fldChar w:fldCharType="begin"/>
        </w:r>
        <w:r w:rsidR="000D2AEE">
          <w:rPr>
            <w:noProof/>
            <w:webHidden/>
          </w:rPr>
          <w:instrText xml:space="preserve"> PAGEREF _Toc7809398 \h </w:instrText>
        </w:r>
        <w:r w:rsidR="000D2AEE">
          <w:rPr>
            <w:noProof/>
            <w:webHidden/>
          </w:rPr>
        </w:r>
        <w:r w:rsidR="000D2AEE">
          <w:rPr>
            <w:noProof/>
            <w:webHidden/>
          </w:rPr>
          <w:fldChar w:fldCharType="separate"/>
        </w:r>
        <w:r w:rsidR="000D2AEE">
          <w:rPr>
            <w:noProof/>
            <w:webHidden/>
          </w:rPr>
          <w:t>23</w:t>
        </w:r>
        <w:r w:rsidR="000D2AEE">
          <w:rPr>
            <w:noProof/>
            <w:webHidden/>
          </w:rPr>
          <w:fldChar w:fldCharType="end"/>
        </w:r>
      </w:hyperlink>
    </w:p>
    <w:p w14:paraId="2CC6F21D" w14:textId="310DF42D" w:rsidR="000D2AEE" w:rsidRDefault="00025029">
      <w:pPr>
        <w:pStyle w:val="TOC3"/>
        <w:tabs>
          <w:tab w:val="left" w:pos="1680"/>
          <w:tab w:val="right" w:leader="dot" w:pos="8296"/>
        </w:tabs>
        <w:rPr>
          <w:rFonts w:asciiTheme="minorHAnsi" w:eastAsiaTheme="minorEastAsia" w:hAnsiTheme="minorHAnsi" w:cstheme="minorBidi"/>
          <w:noProof/>
          <w:szCs w:val="22"/>
        </w:rPr>
      </w:pPr>
      <w:hyperlink w:anchor="_Toc7809399" w:history="1">
        <w:r w:rsidR="000D2AEE" w:rsidRPr="007F48A7">
          <w:rPr>
            <w:rStyle w:val="a7"/>
            <w:noProof/>
          </w:rPr>
          <w:t>3.2.2</w:t>
        </w:r>
        <w:r w:rsidR="000D2AEE">
          <w:rPr>
            <w:rFonts w:asciiTheme="minorHAnsi" w:eastAsiaTheme="minorEastAsia" w:hAnsiTheme="minorHAnsi" w:cstheme="minorBidi"/>
            <w:noProof/>
            <w:szCs w:val="22"/>
          </w:rPr>
          <w:tab/>
        </w:r>
        <w:r w:rsidR="000D2AEE" w:rsidRPr="007F48A7">
          <w:rPr>
            <w:rStyle w:val="a7"/>
            <w:noProof/>
          </w:rPr>
          <w:t>流程图</w:t>
        </w:r>
        <w:r w:rsidR="000D2AEE">
          <w:rPr>
            <w:noProof/>
            <w:webHidden/>
          </w:rPr>
          <w:tab/>
        </w:r>
        <w:r w:rsidR="000D2AEE">
          <w:rPr>
            <w:noProof/>
            <w:webHidden/>
          </w:rPr>
          <w:fldChar w:fldCharType="begin"/>
        </w:r>
        <w:r w:rsidR="000D2AEE">
          <w:rPr>
            <w:noProof/>
            <w:webHidden/>
          </w:rPr>
          <w:instrText xml:space="preserve"> PAGEREF _Toc7809399 \h </w:instrText>
        </w:r>
        <w:r w:rsidR="000D2AEE">
          <w:rPr>
            <w:noProof/>
            <w:webHidden/>
          </w:rPr>
        </w:r>
        <w:r w:rsidR="000D2AEE">
          <w:rPr>
            <w:noProof/>
            <w:webHidden/>
          </w:rPr>
          <w:fldChar w:fldCharType="separate"/>
        </w:r>
        <w:r w:rsidR="000D2AEE">
          <w:rPr>
            <w:noProof/>
            <w:webHidden/>
          </w:rPr>
          <w:t>24</w:t>
        </w:r>
        <w:r w:rsidR="000D2AEE">
          <w:rPr>
            <w:noProof/>
            <w:webHidden/>
          </w:rPr>
          <w:fldChar w:fldCharType="end"/>
        </w:r>
      </w:hyperlink>
    </w:p>
    <w:p w14:paraId="67430691" w14:textId="27F387F9" w:rsidR="000D2AEE" w:rsidRDefault="00025029">
      <w:pPr>
        <w:pStyle w:val="TOC3"/>
        <w:tabs>
          <w:tab w:val="left" w:pos="1680"/>
          <w:tab w:val="right" w:leader="dot" w:pos="8296"/>
        </w:tabs>
        <w:rPr>
          <w:rFonts w:asciiTheme="minorHAnsi" w:eastAsiaTheme="minorEastAsia" w:hAnsiTheme="minorHAnsi" w:cstheme="minorBidi"/>
          <w:noProof/>
          <w:szCs w:val="22"/>
        </w:rPr>
      </w:pPr>
      <w:hyperlink w:anchor="_Toc7809400" w:history="1">
        <w:r w:rsidR="000D2AEE" w:rsidRPr="007F48A7">
          <w:rPr>
            <w:rStyle w:val="a7"/>
            <w:noProof/>
          </w:rPr>
          <w:t>3.2.3</w:t>
        </w:r>
        <w:r w:rsidR="000D2AEE">
          <w:rPr>
            <w:rFonts w:asciiTheme="minorHAnsi" w:eastAsiaTheme="minorEastAsia" w:hAnsiTheme="minorHAnsi" w:cstheme="minorBidi"/>
            <w:noProof/>
            <w:szCs w:val="22"/>
          </w:rPr>
          <w:tab/>
        </w:r>
        <w:r w:rsidR="000D2AEE" w:rsidRPr="007F48A7">
          <w:rPr>
            <w:rStyle w:val="a7"/>
            <w:noProof/>
          </w:rPr>
          <w:t>源程序</w:t>
        </w:r>
        <w:r w:rsidR="000D2AEE">
          <w:rPr>
            <w:noProof/>
            <w:webHidden/>
          </w:rPr>
          <w:tab/>
        </w:r>
        <w:r w:rsidR="000D2AEE">
          <w:rPr>
            <w:noProof/>
            <w:webHidden/>
          </w:rPr>
          <w:fldChar w:fldCharType="begin"/>
        </w:r>
        <w:r w:rsidR="000D2AEE">
          <w:rPr>
            <w:noProof/>
            <w:webHidden/>
          </w:rPr>
          <w:instrText xml:space="preserve"> PAGEREF _Toc7809400 \h </w:instrText>
        </w:r>
        <w:r w:rsidR="000D2AEE">
          <w:rPr>
            <w:noProof/>
            <w:webHidden/>
          </w:rPr>
        </w:r>
        <w:r w:rsidR="000D2AEE">
          <w:rPr>
            <w:noProof/>
            <w:webHidden/>
          </w:rPr>
          <w:fldChar w:fldCharType="separate"/>
        </w:r>
        <w:r w:rsidR="000D2AEE">
          <w:rPr>
            <w:noProof/>
            <w:webHidden/>
          </w:rPr>
          <w:t>24</w:t>
        </w:r>
        <w:r w:rsidR="000D2AEE">
          <w:rPr>
            <w:noProof/>
            <w:webHidden/>
          </w:rPr>
          <w:fldChar w:fldCharType="end"/>
        </w:r>
      </w:hyperlink>
    </w:p>
    <w:p w14:paraId="115FE62F" w14:textId="70DDDB66" w:rsidR="000D2AEE" w:rsidRDefault="00025029">
      <w:pPr>
        <w:pStyle w:val="TOC3"/>
        <w:tabs>
          <w:tab w:val="left" w:pos="1680"/>
          <w:tab w:val="right" w:leader="dot" w:pos="8296"/>
        </w:tabs>
        <w:rPr>
          <w:rFonts w:asciiTheme="minorHAnsi" w:eastAsiaTheme="minorEastAsia" w:hAnsiTheme="minorHAnsi" w:cstheme="minorBidi"/>
          <w:noProof/>
          <w:szCs w:val="22"/>
        </w:rPr>
      </w:pPr>
      <w:hyperlink w:anchor="_Toc7809401" w:history="1">
        <w:r w:rsidR="000D2AEE" w:rsidRPr="007F48A7">
          <w:rPr>
            <w:rStyle w:val="a7"/>
            <w:noProof/>
          </w:rPr>
          <w:t>3.2.4</w:t>
        </w:r>
        <w:r w:rsidR="000D2AEE">
          <w:rPr>
            <w:rFonts w:asciiTheme="minorHAnsi" w:eastAsiaTheme="minorEastAsia" w:hAnsiTheme="minorHAnsi" w:cstheme="minorBidi"/>
            <w:noProof/>
            <w:szCs w:val="22"/>
          </w:rPr>
          <w:tab/>
        </w:r>
        <w:r w:rsidR="000D2AEE" w:rsidRPr="007F48A7">
          <w:rPr>
            <w:rStyle w:val="a7"/>
            <w:noProof/>
          </w:rPr>
          <w:t>实验步骤</w:t>
        </w:r>
        <w:r w:rsidR="000D2AEE">
          <w:rPr>
            <w:noProof/>
            <w:webHidden/>
          </w:rPr>
          <w:tab/>
        </w:r>
        <w:r w:rsidR="000D2AEE">
          <w:rPr>
            <w:noProof/>
            <w:webHidden/>
          </w:rPr>
          <w:fldChar w:fldCharType="begin"/>
        </w:r>
        <w:r w:rsidR="000D2AEE">
          <w:rPr>
            <w:noProof/>
            <w:webHidden/>
          </w:rPr>
          <w:instrText xml:space="preserve"> PAGEREF _Toc7809401 \h </w:instrText>
        </w:r>
        <w:r w:rsidR="000D2AEE">
          <w:rPr>
            <w:noProof/>
            <w:webHidden/>
          </w:rPr>
        </w:r>
        <w:r w:rsidR="000D2AEE">
          <w:rPr>
            <w:noProof/>
            <w:webHidden/>
          </w:rPr>
          <w:fldChar w:fldCharType="separate"/>
        </w:r>
        <w:r w:rsidR="000D2AEE">
          <w:rPr>
            <w:noProof/>
            <w:webHidden/>
          </w:rPr>
          <w:t>29</w:t>
        </w:r>
        <w:r w:rsidR="000D2AEE">
          <w:rPr>
            <w:noProof/>
            <w:webHidden/>
          </w:rPr>
          <w:fldChar w:fldCharType="end"/>
        </w:r>
      </w:hyperlink>
    </w:p>
    <w:p w14:paraId="270E5611" w14:textId="56FD0062" w:rsidR="000D2AEE" w:rsidRDefault="00025029">
      <w:pPr>
        <w:pStyle w:val="TOC3"/>
        <w:tabs>
          <w:tab w:val="left" w:pos="1680"/>
          <w:tab w:val="right" w:leader="dot" w:pos="8296"/>
        </w:tabs>
        <w:rPr>
          <w:rFonts w:asciiTheme="minorHAnsi" w:eastAsiaTheme="minorEastAsia" w:hAnsiTheme="minorHAnsi" w:cstheme="minorBidi"/>
          <w:noProof/>
          <w:szCs w:val="22"/>
        </w:rPr>
      </w:pPr>
      <w:hyperlink w:anchor="_Toc7809402" w:history="1">
        <w:r w:rsidR="000D2AEE" w:rsidRPr="007F48A7">
          <w:rPr>
            <w:rStyle w:val="a7"/>
            <w:noProof/>
          </w:rPr>
          <w:t>3.2.5</w:t>
        </w:r>
        <w:r w:rsidR="000D2AEE">
          <w:rPr>
            <w:rFonts w:asciiTheme="minorHAnsi" w:eastAsiaTheme="minorEastAsia" w:hAnsiTheme="minorHAnsi" w:cstheme="minorBidi"/>
            <w:noProof/>
            <w:szCs w:val="22"/>
          </w:rPr>
          <w:tab/>
        </w:r>
        <w:r w:rsidR="000D2AEE" w:rsidRPr="007F48A7">
          <w:rPr>
            <w:rStyle w:val="a7"/>
            <w:noProof/>
          </w:rPr>
          <w:t>实验记录与分析</w:t>
        </w:r>
        <w:r w:rsidR="000D2AEE">
          <w:rPr>
            <w:noProof/>
            <w:webHidden/>
          </w:rPr>
          <w:tab/>
        </w:r>
        <w:r w:rsidR="000D2AEE">
          <w:rPr>
            <w:noProof/>
            <w:webHidden/>
          </w:rPr>
          <w:fldChar w:fldCharType="begin"/>
        </w:r>
        <w:r w:rsidR="000D2AEE">
          <w:rPr>
            <w:noProof/>
            <w:webHidden/>
          </w:rPr>
          <w:instrText xml:space="preserve"> PAGEREF _Toc7809402 \h </w:instrText>
        </w:r>
        <w:r w:rsidR="000D2AEE">
          <w:rPr>
            <w:noProof/>
            <w:webHidden/>
          </w:rPr>
        </w:r>
        <w:r w:rsidR="000D2AEE">
          <w:rPr>
            <w:noProof/>
            <w:webHidden/>
          </w:rPr>
          <w:fldChar w:fldCharType="separate"/>
        </w:r>
        <w:r w:rsidR="000D2AEE">
          <w:rPr>
            <w:noProof/>
            <w:webHidden/>
          </w:rPr>
          <w:t>30</w:t>
        </w:r>
        <w:r w:rsidR="000D2AEE">
          <w:rPr>
            <w:noProof/>
            <w:webHidden/>
          </w:rPr>
          <w:fldChar w:fldCharType="end"/>
        </w:r>
      </w:hyperlink>
    </w:p>
    <w:p w14:paraId="6C089E78" w14:textId="10A5967D" w:rsidR="000D2AEE" w:rsidRDefault="00025029">
      <w:pPr>
        <w:pStyle w:val="TOC1"/>
        <w:tabs>
          <w:tab w:val="left" w:pos="420"/>
          <w:tab w:val="right" w:leader="dot" w:pos="8296"/>
        </w:tabs>
        <w:rPr>
          <w:rFonts w:asciiTheme="minorHAnsi" w:eastAsiaTheme="minorEastAsia" w:hAnsiTheme="minorHAnsi" w:cstheme="minorBidi"/>
          <w:noProof/>
          <w:szCs w:val="22"/>
        </w:rPr>
      </w:pPr>
      <w:hyperlink w:anchor="_Toc7809403" w:history="1">
        <w:r w:rsidR="000D2AEE" w:rsidRPr="007F48A7">
          <w:rPr>
            <w:rStyle w:val="a7"/>
            <w:rFonts w:ascii="宋体" w:hAnsi="宋体"/>
            <w:noProof/>
          </w:rPr>
          <w:t>4</w:t>
        </w:r>
        <w:r w:rsidR="000D2AEE">
          <w:rPr>
            <w:rFonts w:asciiTheme="minorHAnsi" w:eastAsiaTheme="minorEastAsia" w:hAnsiTheme="minorHAnsi" w:cstheme="minorBidi"/>
            <w:noProof/>
            <w:szCs w:val="22"/>
          </w:rPr>
          <w:tab/>
        </w:r>
        <w:r w:rsidR="000D2AEE" w:rsidRPr="007F48A7">
          <w:rPr>
            <w:rStyle w:val="a7"/>
            <w:noProof/>
          </w:rPr>
          <w:t>总结与体会</w:t>
        </w:r>
        <w:r w:rsidR="000D2AEE">
          <w:rPr>
            <w:noProof/>
            <w:webHidden/>
          </w:rPr>
          <w:tab/>
        </w:r>
        <w:r w:rsidR="000D2AEE">
          <w:rPr>
            <w:noProof/>
            <w:webHidden/>
          </w:rPr>
          <w:fldChar w:fldCharType="begin"/>
        </w:r>
        <w:r w:rsidR="000D2AEE">
          <w:rPr>
            <w:noProof/>
            <w:webHidden/>
          </w:rPr>
          <w:instrText xml:space="preserve"> PAGEREF _Toc7809403 \h </w:instrText>
        </w:r>
        <w:r w:rsidR="000D2AEE">
          <w:rPr>
            <w:noProof/>
            <w:webHidden/>
          </w:rPr>
        </w:r>
        <w:r w:rsidR="000D2AEE">
          <w:rPr>
            <w:noProof/>
            <w:webHidden/>
          </w:rPr>
          <w:fldChar w:fldCharType="separate"/>
        </w:r>
        <w:r w:rsidR="000D2AEE">
          <w:rPr>
            <w:noProof/>
            <w:webHidden/>
          </w:rPr>
          <w:t>35</w:t>
        </w:r>
        <w:r w:rsidR="000D2AEE">
          <w:rPr>
            <w:noProof/>
            <w:webHidden/>
          </w:rPr>
          <w:fldChar w:fldCharType="end"/>
        </w:r>
      </w:hyperlink>
    </w:p>
    <w:p w14:paraId="21B448B2" w14:textId="54BAD030" w:rsidR="000D2AEE" w:rsidRDefault="00025029">
      <w:pPr>
        <w:pStyle w:val="TOC1"/>
        <w:tabs>
          <w:tab w:val="right" w:leader="dot" w:pos="8296"/>
        </w:tabs>
        <w:rPr>
          <w:rFonts w:asciiTheme="minorHAnsi" w:eastAsiaTheme="minorEastAsia" w:hAnsiTheme="minorHAnsi" w:cstheme="minorBidi"/>
          <w:noProof/>
          <w:szCs w:val="22"/>
        </w:rPr>
      </w:pPr>
      <w:hyperlink w:anchor="_Toc7809404" w:history="1">
        <w:r w:rsidR="000D2AEE" w:rsidRPr="007F48A7">
          <w:rPr>
            <w:rStyle w:val="a7"/>
            <w:noProof/>
          </w:rPr>
          <w:t>参考文献</w:t>
        </w:r>
        <w:r w:rsidR="000D2AEE">
          <w:rPr>
            <w:noProof/>
            <w:webHidden/>
          </w:rPr>
          <w:tab/>
        </w:r>
        <w:r w:rsidR="000D2AEE">
          <w:rPr>
            <w:noProof/>
            <w:webHidden/>
          </w:rPr>
          <w:fldChar w:fldCharType="begin"/>
        </w:r>
        <w:r w:rsidR="000D2AEE">
          <w:rPr>
            <w:noProof/>
            <w:webHidden/>
          </w:rPr>
          <w:instrText xml:space="preserve"> PAGEREF _Toc7809404 \h </w:instrText>
        </w:r>
        <w:r w:rsidR="000D2AEE">
          <w:rPr>
            <w:noProof/>
            <w:webHidden/>
          </w:rPr>
        </w:r>
        <w:r w:rsidR="000D2AEE">
          <w:rPr>
            <w:noProof/>
            <w:webHidden/>
          </w:rPr>
          <w:fldChar w:fldCharType="separate"/>
        </w:r>
        <w:r w:rsidR="000D2AEE">
          <w:rPr>
            <w:noProof/>
            <w:webHidden/>
          </w:rPr>
          <w:t>36</w:t>
        </w:r>
        <w:r w:rsidR="000D2AEE">
          <w:rPr>
            <w:noProof/>
            <w:webHidden/>
          </w:rPr>
          <w:fldChar w:fldCharType="end"/>
        </w:r>
      </w:hyperlink>
    </w:p>
    <w:p w14:paraId="7E62ECD9" w14:textId="450F14CB" w:rsidR="008D6D0A" w:rsidRDefault="008D6D0A" w:rsidP="008D6D0A">
      <w:pPr>
        <w:ind w:firstLine="480"/>
      </w:pPr>
      <w:r>
        <w:fldChar w:fldCharType="end"/>
      </w:r>
    </w:p>
    <w:p w14:paraId="342547EE" w14:textId="6ACF2A23" w:rsidR="008D6D0A" w:rsidRDefault="00433579" w:rsidP="008D6D0A">
      <w:pPr>
        <w:ind w:firstLine="480"/>
      </w:pPr>
      <w:ins w:id="0" w:author="caozh" w:date="2019-05-02T19:49:00Z">
        <w:r>
          <w:rPr>
            <w:rFonts w:hint="eastAsia"/>
          </w:rPr>
          <w:t>参考文献</w:t>
        </w:r>
      </w:ins>
    </w:p>
    <w:p w14:paraId="15453C1F" w14:textId="77777777" w:rsidR="008D6D0A" w:rsidRDefault="008D6D0A" w:rsidP="008D6D0A">
      <w:pPr>
        <w:ind w:firstLine="480"/>
      </w:pPr>
    </w:p>
    <w:p w14:paraId="1C202FC1" w14:textId="77777777" w:rsidR="008D6D0A" w:rsidRDefault="008D6D0A" w:rsidP="008D6D0A">
      <w:pPr>
        <w:ind w:firstLine="480"/>
      </w:pPr>
    </w:p>
    <w:p w14:paraId="19D4C553" w14:textId="77777777" w:rsidR="008D6D0A" w:rsidRDefault="008D6D0A" w:rsidP="008D6D0A">
      <w:pPr>
        <w:ind w:firstLine="480"/>
      </w:pPr>
    </w:p>
    <w:p w14:paraId="12A2BC33" w14:textId="77777777" w:rsidR="008D6D0A" w:rsidRDefault="008D6D0A" w:rsidP="008D6D0A">
      <w:pPr>
        <w:ind w:firstLine="480"/>
      </w:pPr>
    </w:p>
    <w:p w14:paraId="081AA91A" w14:textId="77777777" w:rsidR="008D6D0A" w:rsidRDefault="008D6D0A" w:rsidP="008D6D0A">
      <w:pPr>
        <w:ind w:firstLine="480"/>
      </w:pPr>
    </w:p>
    <w:p w14:paraId="01D6033F" w14:textId="77777777" w:rsidR="008D6D0A" w:rsidRDefault="008D6D0A" w:rsidP="008D6D0A">
      <w:pPr>
        <w:ind w:firstLine="480"/>
      </w:pPr>
    </w:p>
    <w:p w14:paraId="0A472F3A" w14:textId="77777777" w:rsidR="008D6D0A" w:rsidRDefault="008D6D0A" w:rsidP="008D6D0A">
      <w:pPr>
        <w:ind w:firstLine="480"/>
      </w:pPr>
    </w:p>
    <w:p w14:paraId="67EB8568" w14:textId="77777777" w:rsidR="008D6D0A" w:rsidRDefault="008D6D0A" w:rsidP="008D6D0A">
      <w:pPr>
        <w:pStyle w:val="1"/>
      </w:pPr>
      <w:r>
        <w:br w:type="page"/>
      </w:r>
      <w:bookmarkStart w:id="1" w:name="_Toc7809388"/>
      <w:r w:rsidRPr="002B0713">
        <w:rPr>
          <w:rFonts w:hint="eastAsia"/>
        </w:rPr>
        <w:t>实验目的与要求</w:t>
      </w:r>
      <w:bookmarkEnd w:id="1"/>
    </w:p>
    <w:p w14:paraId="53D7BE84" w14:textId="77777777" w:rsidR="00107D78" w:rsidRPr="00107D78" w:rsidRDefault="00107D78" w:rsidP="00C96516">
      <w:pPr>
        <w:pStyle w:val="aa"/>
        <w:numPr>
          <w:ilvl w:val="0"/>
          <w:numId w:val="9"/>
        </w:numPr>
        <w:tabs>
          <w:tab w:val="clear" w:pos="425"/>
          <w:tab w:val="num" w:pos="426"/>
        </w:tabs>
        <w:ind w:firstLineChars="0" w:firstLine="142"/>
        <w:pPrChange w:id="2" w:author="caozh" w:date="2019-05-02T19:50:00Z">
          <w:pPr>
            <w:pStyle w:val="aa"/>
            <w:numPr>
              <w:numId w:val="9"/>
            </w:numPr>
            <w:tabs>
              <w:tab w:val="num" w:pos="425"/>
            </w:tabs>
            <w:ind w:left="425" w:firstLineChars="0" w:hanging="425"/>
          </w:pPr>
        </w:pPrChange>
      </w:pPr>
      <w:bookmarkStart w:id="3" w:name="_Hlk7894997"/>
      <w:bookmarkStart w:id="4" w:name="_GoBack"/>
      <w:r w:rsidRPr="00107D78">
        <w:rPr>
          <w:rFonts w:hint="eastAsia"/>
        </w:rPr>
        <w:t>掌握子程序设计的方法与技巧，熟悉子程序的参数传递方法和调用原理；</w:t>
      </w:r>
    </w:p>
    <w:bookmarkEnd w:id="4"/>
    <w:p w14:paraId="16B4A70C" w14:textId="77777777" w:rsidR="00107D78" w:rsidRPr="00107D78" w:rsidRDefault="00107D78">
      <w:pPr>
        <w:pStyle w:val="aa"/>
        <w:numPr>
          <w:ilvl w:val="0"/>
          <w:numId w:val="9"/>
        </w:numPr>
        <w:ind w:firstLineChars="0" w:firstLine="142"/>
        <w:pPrChange w:id="5" w:author="caozh" w:date="2019-05-02T19:50:00Z">
          <w:pPr>
            <w:pStyle w:val="aa"/>
            <w:numPr>
              <w:numId w:val="9"/>
            </w:numPr>
            <w:tabs>
              <w:tab w:val="num" w:pos="425"/>
            </w:tabs>
            <w:ind w:left="425" w:firstLineChars="0" w:hanging="425"/>
          </w:pPr>
        </w:pPrChange>
      </w:pPr>
      <w:r w:rsidRPr="00107D78">
        <w:rPr>
          <w:rFonts w:hint="eastAsia"/>
        </w:rPr>
        <w:t>掌握宏指令、模块化程序的设计方法</w:t>
      </w:r>
      <w:r w:rsidRPr="00107D78">
        <w:rPr>
          <w:rFonts w:hint="eastAsia"/>
        </w:rPr>
        <w:t>;</w:t>
      </w:r>
    </w:p>
    <w:p w14:paraId="2B7929B6" w14:textId="77777777" w:rsidR="00107D78" w:rsidRPr="00107D78" w:rsidRDefault="00107D78">
      <w:pPr>
        <w:pStyle w:val="aa"/>
        <w:numPr>
          <w:ilvl w:val="0"/>
          <w:numId w:val="9"/>
        </w:numPr>
        <w:ind w:firstLineChars="0" w:firstLine="142"/>
        <w:pPrChange w:id="6" w:author="caozh" w:date="2019-05-02T19:50:00Z">
          <w:pPr>
            <w:pStyle w:val="aa"/>
            <w:numPr>
              <w:numId w:val="9"/>
            </w:numPr>
            <w:tabs>
              <w:tab w:val="num" w:pos="425"/>
            </w:tabs>
            <w:ind w:left="425" w:firstLineChars="0" w:hanging="425"/>
          </w:pPr>
        </w:pPrChange>
      </w:pPr>
      <w:r w:rsidRPr="00107D78">
        <w:rPr>
          <w:rFonts w:hint="eastAsia"/>
        </w:rPr>
        <w:t>掌握较大规模程序的合作开发与调试方法；</w:t>
      </w:r>
    </w:p>
    <w:p w14:paraId="6242075A" w14:textId="77777777" w:rsidR="00107D78" w:rsidRPr="00107D78" w:rsidRDefault="00107D78">
      <w:pPr>
        <w:pStyle w:val="aa"/>
        <w:numPr>
          <w:ilvl w:val="0"/>
          <w:numId w:val="9"/>
        </w:numPr>
        <w:ind w:firstLineChars="0" w:firstLine="142"/>
        <w:pPrChange w:id="7" w:author="caozh" w:date="2019-05-02T19:50:00Z">
          <w:pPr>
            <w:pStyle w:val="aa"/>
            <w:numPr>
              <w:numId w:val="9"/>
            </w:numPr>
            <w:tabs>
              <w:tab w:val="num" w:pos="425"/>
            </w:tabs>
            <w:ind w:left="425" w:firstLineChars="0" w:hanging="425"/>
          </w:pPr>
        </w:pPrChange>
      </w:pPr>
      <w:r w:rsidRPr="00107D78">
        <w:rPr>
          <w:rFonts w:hint="eastAsia"/>
        </w:rPr>
        <w:t>掌握汇编语言程序与</w:t>
      </w:r>
      <w:r w:rsidRPr="00107D78">
        <w:rPr>
          <w:rFonts w:hint="eastAsia"/>
        </w:rPr>
        <w:t>C</w:t>
      </w:r>
      <w:r w:rsidRPr="00107D78">
        <w:rPr>
          <w:rFonts w:hint="eastAsia"/>
        </w:rPr>
        <w:t>语言程序混合编程的方法；</w:t>
      </w:r>
    </w:p>
    <w:p w14:paraId="1A20F88A" w14:textId="77777777" w:rsidR="00107D78" w:rsidRPr="00107D78" w:rsidRDefault="00107D78">
      <w:pPr>
        <w:pStyle w:val="aa"/>
        <w:numPr>
          <w:ilvl w:val="0"/>
          <w:numId w:val="9"/>
        </w:numPr>
        <w:ind w:firstLineChars="0" w:firstLine="142"/>
        <w:pPrChange w:id="8" w:author="caozh" w:date="2019-05-02T19:50:00Z">
          <w:pPr>
            <w:pStyle w:val="aa"/>
            <w:numPr>
              <w:numId w:val="9"/>
            </w:numPr>
            <w:tabs>
              <w:tab w:val="num" w:pos="425"/>
            </w:tabs>
            <w:ind w:left="425" w:firstLineChars="0" w:hanging="425"/>
          </w:pPr>
        </w:pPrChange>
      </w:pPr>
      <w:r w:rsidRPr="00107D78">
        <w:rPr>
          <w:rFonts w:hint="eastAsia"/>
        </w:rPr>
        <w:t>了解</w:t>
      </w:r>
      <w:r w:rsidRPr="00107D78">
        <w:rPr>
          <w:rFonts w:hint="eastAsia"/>
        </w:rPr>
        <w:t>C</w:t>
      </w:r>
      <w:r w:rsidRPr="00107D78">
        <w:rPr>
          <w:rFonts w:hint="eastAsia"/>
        </w:rPr>
        <w:t>编译器的基本优化方法</w:t>
      </w:r>
      <w:r w:rsidRPr="00107D78">
        <w:rPr>
          <w:rFonts w:hint="eastAsia"/>
        </w:rPr>
        <w:t>;</w:t>
      </w:r>
    </w:p>
    <w:p w14:paraId="7DEB8EBC" w14:textId="77777777" w:rsidR="00107D78" w:rsidRPr="00107D78" w:rsidRDefault="00107D78">
      <w:pPr>
        <w:pStyle w:val="aa"/>
        <w:numPr>
          <w:ilvl w:val="0"/>
          <w:numId w:val="9"/>
        </w:numPr>
        <w:ind w:firstLineChars="0" w:firstLine="142"/>
        <w:pPrChange w:id="9" w:author="caozh" w:date="2019-05-02T19:50:00Z">
          <w:pPr>
            <w:pStyle w:val="aa"/>
            <w:numPr>
              <w:numId w:val="9"/>
            </w:numPr>
            <w:tabs>
              <w:tab w:val="num" w:pos="425"/>
            </w:tabs>
            <w:ind w:left="425" w:firstLineChars="0" w:hanging="425"/>
          </w:pPr>
        </w:pPrChange>
      </w:pPr>
      <w:r w:rsidRPr="00107D78">
        <w:rPr>
          <w:rFonts w:hint="eastAsia"/>
        </w:rPr>
        <w:t>了解</w:t>
      </w:r>
      <w:r w:rsidRPr="00107D78">
        <w:rPr>
          <w:rFonts w:hint="eastAsia"/>
        </w:rPr>
        <w:t>C</w:t>
      </w:r>
      <w:r w:rsidRPr="00107D78">
        <w:rPr>
          <w:rFonts w:hint="eastAsia"/>
        </w:rPr>
        <w:t>语言编译器的命名方法，主、子程序之间参数传递的机制。</w:t>
      </w:r>
    </w:p>
    <w:p w14:paraId="7E5D0217" w14:textId="77777777" w:rsidR="008D6D0A" w:rsidRDefault="008D6D0A" w:rsidP="008D6D0A">
      <w:pPr>
        <w:pStyle w:val="1"/>
      </w:pPr>
      <w:bookmarkStart w:id="10" w:name="_Toc7809389"/>
      <w:bookmarkEnd w:id="3"/>
      <w:r w:rsidRPr="002B0713">
        <w:rPr>
          <w:rFonts w:hint="eastAsia"/>
        </w:rPr>
        <w:t>实验内容</w:t>
      </w:r>
      <w:bookmarkEnd w:id="10"/>
    </w:p>
    <w:p w14:paraId="71F27980" w14:textId="244D66DF" w:rsidR="00107D78" w:rsidRPr="00A70650" w:rsidRDefault="00107D78" w:rsidP="00A70650">
      <w:pPr>
        <w:rPr>
          <w:color w:val="000000" w:themeColor="text1"/>
        </w:rPr>
      </w:pPr>
      <w:r w:rsidRPr="00494A84">
        <w:rPr>
          <w:rFonts w:hint="eastAsia"/>
          <w:b/>
          <w:color w:val="000000" w:themeColor="text1"/>
        </w:rPr>
        <w:t>任务</w:t>
      </w:r>
      <w:r w:rsidRPr="00494A84">
        <w:rPr>
          <w:rFonts w:hint="eastAsia"/>
          <w:b/>
          <w:color w:val="000000" w:themeColor="text1"/>
        </w:rPr>
        <w:t xml:space="preserve">1 </w:t>
      </w:r>
      <w:r w:rsidRPr="00494A84">
        <w:rPr>
          <w:rFonts w:hint="eastAsia"/>
          <w:b/>
          <w:color w:val="000000" w:themeColor="text1"/>
        </w:rPr>
        <w:t>宏与子程序设计</w:t>
      </w:r>
      <w:r w:rsidRPr="00A70650">
        <w:rPr>
          <w:rFonts w:hint="eastAsia"/>
          <w:color w:val="000000" w:themeColor="text1"/>
        </w:rPr>
        <w:t xml:space="preserve">    </w:t>
      </w:r>
      <w:commentRangeStart w:id="11"/>
      <w:del w:id="12" w:author="caozh" w:date="2019-05-02T19:50:00Z">
        <w:r w:rsidRPr="00A70650" w:rsidDel="00433579">
          <w:rPr>
            <w:rFonts w:hint="eastAsia"/>
            <w:color w:val="000000" w:themeColor="text1"/>
          </w:rPr>
          <w:delText xml:space="preserve"> </w:delText>
        </w:r>
      </w:del>
      <w:commentRangeEnd w:id="11"/>
      <w:r w:rsidR="00433579">
        <w:rPr>
          <w:rStyle w:val="ac"/>
        </w:rPr>
        <w:commentReference w:id="11"/>
      </w:r>
      <w:del w:id="13" w:author="caozh" w:date="2019-05-02T19:50:00Z">
        <w:r w:rsidRPr="00A70650" w:rsidDel="00433579">
          <w:rPr>
            <w:rFonts w:hint="eastAsia"/>
            <w:color w:val="000000" w:themeColor="text1"/>
          </w:rPr>
          <w:delText>（尽量在第一次</w:delText>
        </w:r>
        <w:r w:rsidRPr="00A70650" w:rsidDel="00433579">
          <w:rPr>
            <w:rFonts w:hint="eastAsia"/>
            <w:color w:val="000000" w:themeColor="text1"/>
          </w:rPr>
          <w:delText>4</w:delText>
        </w:r>
        <w:r w:rsidRPr="00A70650" w:rsidDel="00433579">
          <w:rPr>
            <w:rFonts w:hint="eastAsia"/>
            <w:color w:val="000000" w:themeColor="text1"/>
          </w:rPr>
          <w:delText>个课内学时阶段完成，上机前实验报告应完成该任务中除实验记录与分析、总结与体会之外的内容。注意引用实验一中未改变部分的流程图、源代码，但要注意子程序有其自身的表示法要求）</w:delText>
        </w:r>
      </w:del>
    </w:p>
    <w:p w14:paraId="7E2C20DA" w14:textId="77777777" w:rsidR="00107D78" w:rsidRPr="00A70650" w:rsidRDefault="00107D78" w:rsidP="00A70650">
      <w:pPr>
        <w:rPr>
          <w:color w:val="000000" w:themeColor="text1"/>
        </w:rPr>
      </w:pPr>
      <w:r w:rsidRPr="00A70650">
        <w:rPr>
          <w:rFonts w:hint="eastAsia"/>
          <w:color w:val="000000" w:themeColor="text1"/>
        </w:rPr>
        <w:t>进一步修改与增强实验</w:t>
      </w:r>
      <w:proofErr w:type="gramStart"/>
      <w:r w:rsidRPr="00A70650">
        <w:rPr>
          <w:rFonts w:hint="eastAsia"/>
          <w:color w:val="000000" w:themeColor="text1"/>
        </w:rPr>
        <w:t>一</w:t>
      </w:r>
      <w:proofErr w:type="gramEnd"/>
      <w:r w:rsidRPr="00A70650">
        <w:rPr>
          <w:rFonts w:hint="eastAsia"/>
          <w:color w:val="000000" w:themeColor="text1"/>
        </w:rPr>
        <w:t>任务</w:t>
      </w:r>
      <w:r w:rsidRPr="00A70650">
        <w:rPr>
          <w:rFonts w:hint="eastAsia"/>
          <w:color w:val="000000" w:themeColor="text1"/>
        </w:rPr>
        <w:t>4</w:t>
      </w:r>
      <w:r w:rsidRPr="00A70650">
        <w:rPr>
          <w:rFonts w:hint="eastAsia"/>
          <w:color w:val="000000" w:themeColor="text1"/>
        </w:rPr>
        <w:t>的</w:t>
      </w:r>
      <w:r w:rsidRPr="00494A84">
        <w:rPr>
          <w:rFonts w:hint="eastAsia"/>
          <w:color w:val="000000" w:themeColor="text1"/>
        </w:rPr>
        <w:t>网店商品信息管理程序</w:t>
      </w:r>
      <w:r w:rsidRPr="00A70650">
        <w:rPr>
          <w:rFonts w:hint="eastAsia"/>
          <w:color w:val="000000" w:themeColor="text1"/>
        </w:rPr>
        <w:t>的功能，主要调整功能三。</w:t>
      </w:r>
    </w:p>
    <w:p w14:paraId="7DF5470C" w14:textId="77777777" w:rsidR="00107D78" w:rsidRPr="00E84D6C" w:rsidRDefault="00107D78" w:rsidP="00A70650">
      <w:pPr>
        <w:rPr>
          <w:color w:val="000000" w:themeColor="text1"/>
        </w:rPr>
      </w:pPr>
      <w:r w:rsidRPr="00E84D6C">
        <w:rPr>
          <w:rFonts w:hint="eastAsia"/>
          <w:color w:val="000000" w:themeColor="text1"/>
        </w:rPr>
        <w:t xml:space="preserve"> 1.</w:t>
      </w:r>
      <w:r w:rsidRPr="00E84D6C">
        <w:rPr>
          <w:rFonts w:hint="eastAsia"/>
          <w:color w:val="000000" w:themeColor="text1"/>
        </w:rPr>
        <w:t>调整后的功能三的描述</w:t>
      </w:r>
    </w:p>
    <w:p w14:paraId="45B3A14D" w14:textId="77777777" w:rsidR="00107D78" w:rsidRPr="00A70650" w:rsidRDefault="00107D78" w:rsidP="00A70650">
      <w:pPr>
        <w:rPr>
          <w:color w:val="000000" w:themeColor="text1"/>
        </w:rPr>
      </w:pPr>
      <w:r w:rsidRPr="00A70650">
        <w:rPr>
          <w:rFonts w:hint="eastAsia"/>
          <w:color w:val="000000" w:themeColor="text1"/>
        </w:rPr>
        <w:t>（</w:t>
      </w:r>
      <w:r w:rsidRPr="00A70650">
        <w:rPr>
          <w:rFonts w:hint="eastAsia"/>
          <w:color w:val="000000" w:themeColor="text1"/>
        </w:rPr>
        <w:t>1</w:t>
      </w:r>
      <w:r w:rsidRPr="00A70650">
        <w:rPr>
          <w:rFonts w:hint="eastAsia"/>
          <w:color w:val="000000" w:themeColor="text1"/>
        </w:rPr>
        <w:t>）首先显示一个功能菜单（格式自行定义。若是未登录状态，只显示菜单“</w:t>
      </w:r>
      <w:r w:rsidRPr="00A70650">
        <w:rPr>
          <w:rFonts w:hint="eastAsia"/>
          <w:color w:val="000000" w:themeColor="text1"/>
        </w:rPr>
        <w:t>1</w:t>
      </w:r>
      <w:r w:rsidRPr="00A70650">
        <w:rPr>
          <w:rFonts w:hint="eastAsia"/>
          <w:color w:val="000000" w:themeColor="text1"/>
        </w:rPr>
        <w:t>”和“</w:t>
      </w:r>
      <w:r w:rsidRPr="00A70650">
        <w:rPr>
          <w:rFonts w:hint="eastAsia"/>
          <w:color w:val="000000" w:themeColor="text1"/>
        </w:rPr>
        <w:t>6</w:t>
      </w:r>
      <w:r w:rsidRPr="00A70650">
        <w:rPr>
          <w:rFonts w:hint="eastAsia"/>
          <w:color w:val="000000" w:themeColor="text1"/>
        </w:rPr>
        <w:t>”）</w:t>
      </w:r>
      <w:r w:rsidRPr="00A70650">
        <w:rPr>
          <w:rFonts w:hint="eastAsia"/>
          <w:color w:val="000000" w:themeColor="text1"/>
        </w:rPr>
        <w:t>:</w:t>
      </w:r>
    </w:p>
    <w:p w14:paraId="173FF040" w14:textId="77777777" w:rsidR="00107D78" w:rsidRPr="00A70650" w:rsidRDefault="00107D78" w:rsidP="00A70650">
      <w:pPr>
        <w:rPr>
          <w:color w:val="000000" w:themeColor="text1"/>
        </w:rPr>
      </w:pPr>
      <w:r w:rsidRPr="00A70650">
        <w:rPr>
          <w:rFonts w:hint="eastAsia"/>
          <w:color w:val="000000" w:themeColor="text1"/>
        </w:rPr>
        <w:t>1=</w:t>
      </w:r>
      <w:r w:rsidRPr="00A70650">
        <w:rPr>
          <w:rFonts w:hint="eastAsia"/>
          <w:color w:val="000000" w:themeColor="text1"/>
        </w:rPr>
        <w:t>查询商品信息，</w:t>
      </w:r>
      <w:r w:rsidRPr="00A70650">
        <w:rPr>
          <w:rFonts w:hint="eastAsia"/>
          <w:color w:val="000000" w:themeColor="text1"/>
        </w:rPr>
        <w:t>2=</w:t>
      </w:r>
      <w:r w:rsidRPr="00A70650">
        <w:rPr>
          <w:rFonts w:hint="eastAsia"/>
          <w:color w:val="000000" w:themeColor="text1"/>
        </w:rPr>
        <w:t>修改商品信息，</w:t>
      </w:r>
      <w:r w:rsidRPr="00A70650">
        <w:rPr>
          <w:rFonts w:hint="eastAsia"/>
          <w:color w:val="000000" w:themeColor="text1"/>
        </w:rPr>
        <w:t>3=</w:t>
      </w:r>
      <w:r w:rsidRPr="00A70650">
        <w:rPr>
          <w:rFonts w:hint="eastAsia"/>
          <w:color w:val="000000" w:themeColor="text1"/>
        </w:rPr>
        <w:t>计算推荐度，</w:t>
      </w:r>
    </w:p>
    <w:p w14:paraId="0AF08299" w14:textId="77777777" w:rsidR="00107D78" w:rsidRPr="00A70650" w:rsidRDefault="00107D78" w:rsidP="00A70650">
      <w:pPr>
        <w:rPr>
          <w:color w:val="000000" w:themeColor="text1"/>
        </w:rPr>
      </w:pPr>
      <w:r w:rsidRPr="00A70650">
        <w:rPr>
          <w:rFonts w:hint="eastAsia"/>
          <w:color w:val="000000" w:themeColor="text1"/>
        </w:rPr>
        <w:t>4=</w:t>
      </w:r>
      <w:r w:rsidRPr="00A70650">
        <w:rPr>
          <w:rFonts w:hint="eastAsia"/>
          <w:color w:val="000000" w:themeColor="text1"/>
        </w:rPr>
        <w:t>计算推荐度排名，</w:t>
      </w:r>
      <w:r w:rsidRPr="00A70650">
        <w:rPr>
          <w:rFonts w:hint="eastAsia"/>
          <w:color w:val="000000" w:themeColor="text1"/>
        </w:rPr>
        <w:t>5=</w:t>
      </w:r>
      <w:r w:rsidRPr="00A70650">
        <w:rPr>
          <w:rFonts w:hint="eastAsia"/>
          <w:color w:val="000000" w:themeColor="text1"/>
        </w:rPr>
        <w:t>输出全部商品信息，</w:t>
      </w:r>
      <w:r w:rsidRPr="00A70650">
        <w:rPr>
          <w:rFonts w:hint="eastAsia"/>
          <w:color w:val="000000" w:themeColor="text1"/>
        </w:rPr>
        <w:t>6=</w:t>
      </w:r>
      <w:r w:rsidRPr="00A70650">
        <w:rPr>
          <w:rFonts w:hint="eastAsia"/>
          <w:color w:val="000000" w:themeColor="text1"/>
        </w:rPr>
        <w:t>程序退出。</w:t>
      </w:r>
    </w:p>
    <w:p w14:paraId="47CED5AA" w14:textId="77777777" w:rsidR="00107D78" w:rsidRPr="00A70650" w:rsidRDefault="00107D78" w:rsidP="00A70650">
      <w:pPr>
        <w:rPr>
          <w:color w:val="000000" w:themeColor="text1"/>
        </w:rPr>
      </w:pPr>
      <w:r w:rsidRPr="00A70650">
        <w:rPr>
          <w:rFonts w:hint="eastAsia"/>
          <w:color w:val="000000" w:themeColor="text1"/>
        </w:rPr>
        <w:t xml:space="preserve"> </w:t>
      </w:r>
      <w:r w:rsidRPr="00A70650">
        <w:rPr>
          <w:color w:val="000000" w:themeColor="text1"/>
        </w:rPr>
        <w:t xml:space="preserve">    </w:t>
      </w:r>
      <w:r w:rsidRPr="00A70650">
        <w:rPr>
          <w:rFonts w:hint="eastAsia"/>
          <w:color w:val="000000" w:themeColor="text1"/>
        </w:rPr>
        <w:t>输入</w:t>
      </w:r>
      <w:r w:rsidRPr="00A70650">
        <w:rPr>
          <w:rFonts w:hint="eastAsia"/>
          <w:color w:val="000000" w:themeColor="text1"/>
        </w:rPr>
        <w:t>1-6</w:t>
      </w:r>
      <w:r w:rsidRPr="00A70650">
        <w:rPr>
          <w:rFonts w:hint="eastAsia"/>
          <w:color w:val="000000" w:themeColor="text1"/>
        </w:rPr>
        <w:t>的数字进入对应的功能。</w:t>
      </w:r>
    </w:p>
    <w:p w14:paraId="64E7A96E" w14:textId="77777777" w:rsidR="00107D78" w:rsidRPr="00A70650" w:rsidRDefault="00107D78" w:rsidP="00A70650">
      <w:pPr>
        <w:rPr>
          <w:color w:val="000000" w:themeColor="text1"/>
        </w:rPr>
      </w:pPr>
      <w:r w:rsidRPr="00A70650">
        <w:rPr>
          <w:rFonts w:hint="eastAsia"/>
          <w:color w:val="000000" w:themeColor="text1"/>
        </w:rPr>
        <w:t>（</w:t>
      </w:r>
      <w:r w:rsidRPr="00A70650">
        <w:rPr>
          <w:rFonts w:hint="eastAsia"/>
          <w:color w:val="000000" w:themeColor="text1"/>
        </w:rPr>
        <w:t>2</w:t>
      </w:r>
      <w:r w:rsidRPr="00A70650">
        <w:rPr>
          <w:rFonts w:hint="eastAsia"/>
          <w:color w:val="000000" w:themeColor="text1"/>
        </w:rPr>
        <w:t>）查询商品信息</w:t>
      </w:r>
    </w:p>
    <w:p w14:paraId="265BD686" w14:textId="77777777" w:rsidR="00107D78" w:rsidRPr="00A70650" w:rsidRDefault="00107D78">
      <w:pPr>
        <w:ind w:firstLineChars="200" w:firstLine="420"/>
        <w:rPr>
          <w:color w:val="000000" w:themeColor="text1"/>
        </w:rPr>
        <w:pPrChange w:id="14" w:author="caozh" w:date="2019-05-02T19:50:00Z">
          <w:pPr/>
        </w:pPrChange>
      </w:pPr>
      <w:commentRangeStart w:id="15"/>
      <w:r w:rsidRPr="00A70650">
        <w:rPr>
          <w:rFonts w:hint="eastAsia"/>
          <w:color w:val="000000" w:themeColor="text1"/>
        </w:rPr>
        <w:t>提示</w:t>
      </w:r>
      <w:commentRangeEnd w:id="15"/>
      <w:r w:rsidR="00433579">
        <w:rPr>
          <w:rStyle w:val="ac"/>
        </w:rPr>
        <w:commentReference w:id="15"/>
      </w:r>
      <w:r w:rsidRPr="00A70650">
        <w:rPr>
          <w:rFonts w:hint="eastAsia"/>
          <w:color w:val="000000" w:themeColor="text1"/>
        </w:rPr>
        <w:t>用户输入要查询的商品名称。若未能在网店中找到该商品，重新提示输入商品名称。若只输入回车，则回到功能三（</w:t>
      </w:r>
      <w:r w:rsidRPr="00A70650">
        <w:rPr>
          <w:rFonts w:hint="eastAsia"/>
          <w:color w:val="000000" w:themeColor="text1"/>
        </w:rPr>
        <w:t>1</w:t>
      </w:r>
      <w:r w:rsidRPr="00A70650">
        <w:rPr>
          <w:rFonts w:hint="eastAsia"/>
          <w:color w:val="000000" w:themeColor="text1"/>
        </w:rPr>
        <w:t>）。（思考一下模糊查询如何实现）</w:t>
      </w:r>
    </w:p>
    <w:p w14:paraId="2C41AC4C" w14:textId="77777777" w:rsidR="00107D78" w:rsidRPr="00A70650" w:rsidRDefault="00107D78">
      <w:pPr>
        <w:ind w:firstLineChars="200" w:firstLine="420"/>
        <w:rPr>
          <w:color w:val="000000" w:themeColor="text1"/>
        </w:rPr>
        <w:pPrChange w:id="16" w:author="caozh" w:date="2019-05-02T19:50:00Z">
          <w:pPr/>
        </w:pPrChange>
      </w:pPr>
      <w:r w:rsidRPr="00A70650">
        <w:rPr>
          <w:rFonts w:hint="eastAsia"/>
          <w:color w:val="000000" w:themeColor="text1"/>
        </w:rPr>
        <w:t>找到该商品之后，按照：“商品名称，折扣，销售价，进货总数，已售数量，推荐度”顺序显示该商品的信息。显示之后回到功能三（</w:t>
      </w:r>
      <w:r w:rsidRPr="00A70650">
        <w:rPr>
          <w:rFonts w:hint="eastAsia"/>
          <w:color w:val="000000" w:themeColor="text1"/>
        </w:rPr>
        <w:t>1</w:t>
      </w:r>
      <w:r w:rsidRPr="00A70650">
        <w:rPr>
          <w:rFonts w:hint="eastAsia"/>
          <w:color w:val="000000" w:themeColor="text1"/>
        </w:rPr>
        <w:t>）。</w:t>
      </w:r>
    </w:p>
    <w:p w14:paraId="6E7B9C60" w14:textId="77777777" w:rsidR="00107D78" w:rsidRPr="00A70650" w:rsidRDefault="00107D78" w:rsidP="00A70650">
      <w:pPr>
        <w:rPr>
          <w:color w:val="000000" w:themeColor="text1"/>
        </w:rPr>
      </w:pPr>
      <w:r w:rsidRPr="00A70650">
        <w:rPr>
          <w:rFonts w:hint="eastAsia"/>
          <w:color w:val="000000" w:themeColor="text1"/>
        </w:rPr>
        <w:t>（</w:t>
      </w:r>
      <w:r w:rsidRPr="00A70650">
        <w:rPr>
          <w:rFonts w:hint="eastAsia"/>
          <w:color w:val="000000" w:themeColor="text1"/>
        </w:rPr>
        <w:t>3</w:t>
      </w:r>
      <w:r w:rsidRPr="00A70650">
        <w:rPr>
          <w:rFonts w:hint="eastAsia"/>
          <w:color w:val="000000" w:themeColor="text1"/>
        </w:rPr>
        <w:t>）修改商品信息</w:t>
      </w:r>
    </w:p>
    <w:p w14:paraId="172AF4A1" w14:textId="77777777" w:rsidR="00107D78" w:rsidRPr="00A70650" w:rsidRDefault="00107D78" w:rsidP="00A70650">
      <w:pPr>
        <w:rPr>
          <w:color w:val="000000" w:themeColor="text1"/>
        </w:rPr>
      </w:pPr>
      <w:r w:rsidRPr="00A70650">
        <w:rPr>
          <w:rFonts w:hint="eastAsia"/>
          <w:color w:val="000000" w:themeColor="text1"/>
        </w:rPr>
        <w:t>提示用户输入要修改信息的商品名称。</w:t>
      </w:r>
      <w:r w:rsidRPr="00A70650">
        <w:rPr>
          <w:rFonts w:hint="eastAsia"/>
          <w:color w:val="000000" w:themeColor="text1"/>
        </w:rPr>
        <w:t>[</w:t>
      </w:r>
      <w:r w:rsidRPr="00A70650">
        <w:rPr>
          <w:rFonts w:hint="eastAsia"/>
          <w:color w:val="000000" w:themeColor="text1"/>
        </w:rPr>
        <w:t>若把接下来的处理步骤写成子程序，则商品名称（或其偏移地址）就是子程序的入口参数，是否找到、是否是回车或者修改成功的信息是出口参数</w:t>
      </w:r>
      <w:r w:rsidRPr="00A70650">
        <w:rPr>
          <w:color w:val="000000" w:themeColor="text1"/>
        </w:rPr>
        <w:t>]</w:t>
      </w:r>
      <w:r w:rsidRPr="00A70650">
        <w:rPr>
          <w:rFonts w:hint="eastAsia"/>
          <w:color w:val="000000" w:themeColor="text1"/>
        </w:rPr>
        <w:t>。若未能在网店中找到该商品，重新提示输入商品名称。若只输入回车，则回到功能三（</w:t>
      </w:r>
      <w:r w:rsidRPr="00A70650">
        <w:rPr>
          <w:rFonts w:hint="eastAsia"/>
          <w:color w:val="000000" w:themeColor="text1"/>
        </w:rPr>
        <w:t>1</w:t>
      </w:r>
      <w:r w:rsidRPr="00A70650">
        <w:rPr>
          <w:rFonts w:hint="eastAsia"/>
          <w:color w:val="000000" w:themeColor="text1"/>
        </w:rPr>
        <w:t>）。</w:t>
      </w:r>
    </w:p>
    <w:p w14:paraId="65F791BD" w14:textId="77777777" w:rsidR="00107D78" w:rsidRPr="00A70650" w:rsidRDefault="00107D78" w:rsidP="00A70650">
      <w:pPr>
        <w:rPr>
          <w:color w:val="000000" w:themeColor="text1"/>
        </w:rPr>
      </w:pPr>
      <w:r w:rsidRPr="00A70650">
        <w:rPr>
          <w:rFonts w:hint="eastAsia"/>
          <w:color w:val="000000" w:themeColor="text1"/>
        </w:rPr>
        <w:t>找到该商品之后，按照：折扣，进货价，销售价，进货总数的次序，</w:t>
      </w:r>
      <w:proofErr w:type="gramStart"/>
      <w:r w:rsidRPr="00A70650">
        <w:rPr>
          <w:rFonts w:hint="eastAsia"/>
          <w:color w:val="000000" w:themeColor="text1"/>
        </w:rPr>
        <w:t>逐一先</w:t>
      </w:r>
      <w:proofErr w:type="gramEnd"/>
      <w:r w:rsidRPr="00A70650">
        <w:rPr>
          <w:rFonts w:hint="eastAsia"/>
          <w:color w:val="000000" w:themeColor="text1"/>
        </w:rPr>
        <w:t>显示原来的数值，然后输入新的数值（若输入有错，则重新对该项信息进行显示与修改。若直接回车，则不修改该项信息）。</w:t>
      </w:r>
    </w:p>
    <w:p w14:paraId="659EE3EA" w14:textId="77777777" w:rsidR="00107D78" w:rsidRPr="00A70650" w:rsidRDefault="00107D78" w:rsidP="00A70650">
      <w:pPr>
        <w:rPr>
          <w:color w:val="000000" w:themeColor="text1"/>
        </w:rPr>
      </w:pPr>
      <w:r w:rsidRPr="00A70650">
        <w:rPr>
          <w:rFonts w:hint="eastAsia"/>
          <w:color w:val="000000" w:themeColor="text1"/>
        </w:rPr>
        <w:t>如：折扣：</w:t>
      </w:r>
      <w:r w:rsidRPr="00A70650">
        <w:rPr>
          <w:rFonts w:hint="eastAsia"/>
          <w:color w:val="000000" w:themeColor="text1"/>
        </w:rPr>
        <w:t>9</w:t>
      </w:r>
      <w:proofErr w:type="gramStart"/>
      <w:r w:rsidRPr="00A70650">
        <w:rPr>
          <w:rFonts w:hint="eastAsia"/>
          <w:color w:val="000000" w:themeColor="text1"/>
        </w:rPr>
        <w:t>》</w:t>
      </w:r>
      <w:proofErr w:type="gramEnd"/>
      <w:r w:rsidRPr="00A70650">
        <w:rPr>
          <w:rFonts w:hint="eastAsia"/>
          <w:color w:val="000000" w:themeColor="text1"/>
        </w:rPr>
        <w:t>8</w:t>
      </w:r>
      <w:r w:rsidRPr="00A70650">
        <w:rPr>
          <w:color w:val="000000" w:themeColor="text1"/>
        </w:rPr>
        <w:t xml:space="preserve">           </w:t>
      </w:r>
      <w:r w:rsidRPr="00A70650">
        <w:rPr>
          <w:rFonts w:hint="eastAsia"/>
          <w:color w:val="000000" w:themeColor="text1"/>
        </w:rPr>
        <w:t>//</w:t>
      </w:r>
      <w:r w:rsidRPr="00A70650">
        <w:rPr>
          <w:rFonts w:hint="eastAsia"/>
          <w:color w:val="000000" w:themeColor="text1"/>
        </w:rPr>
        <w:t>符号“》”仅作为分隔符，也可以选择其他分隔符号</w:t>
      </w:r>
    </w:p>
    <w:p w14:paraId="1B9A6333" w14:textId="77777777" w:rsidR="00107D78" w:rsidRPr="00A70650" w:rsidRDefault="00107D78" w:rsidP="00A70650">
      <w:pPr>
        <w:rPr>
          <w:color w:val="000000" w:themeColor="text1"/>
        </w:rPr>
      </w:pPr>
      <w:r w:rsidRPr="00A70650">
        <w:rPr>
          <w:rFonts w:hint="eastAsia"/>
          <w:color w:val="000000" w:themeColor="text1"/>
        </w:rPr>
        <w:t>进货价：</w:t>
      </w:r>
      <w:r w:rsidRPr="00A70650">
        <w:rPr>
          <w:rFonts w:hint="eastAsia"/>
          <w:color w:val="000000" w:themeColor="text1"/>
        </w:rPr>
        <w:t>25</w:t>
      </w:r>
      <w:proofErr w:type="gramStart"/>
      <w:r w:rsidRPr="00A70650">
        <w:rPr>
          <w:rFonts w:hint="eastAsia"/>
          <w:color w:val="000000" w:themeColor="text1"/>
        </w:rPr>
        <w:t>》</w:t>
      </w:r>
      <w:proofErr w:type="gramEnd"/>
      <w:r w:rsidRPr="00A70650">
        <w:rPr>
          <w:rFonts w:hint="eastAsia"/>
          <w:color w:val="000000" w:themeColor="text1"/>
        </w:rPr>
        <w:t>24</w:t>
      </w:r>
      <w:r w:rsidRPr="00A70650">
        <w:rPr>
          <w:color w:val="000000" w:themeColor="text1"/>
        </w:rPr>
        <w:t xml:space="preserve">          </w:t>
      </w:r>
    </w:p>
    <w:p w14:paraId="0CDC512E" w14:textId="77777777" w:rsidR="00107D78" w:rsidRPr="00A70650" w:rsidRDefault="00107D78" w:rsidP="00A70650">
      <w:pPr>
        <w:rPr>
          <w:color w:val="000000" w:themeColor="text1"/>
        </w:rPr>
      </w:pPr>
      <w:r w:rsidRPr="00A70650">
        <w:rPr>
          <w:color w:val="000000" w:themeColor="text1"/>
        </w:rPr>
        <w:t xml:space="preserve">    </w:t>
      </w:r>
      <w:r w:rsidRPr="00A70650">
        <w:rPr>
          <w:rFonts w:hint="eastAsia"/>
          <w:color w:val="000000" w:themeColor="text1"/>
        </w:rPr>
        <w:t>销售价：</w:t>
      </w:r>
      <w:r w:rsidRPr="00A70650">
        <w:rPr>
          <w:rFonts w:hint="eastAsia"/>
          <w:color w:val="000000" w:themeColor="text1"/>
        </w:rPr>
        <w:t>46</w:t>
      </w:r>
      <w:proofErr w:type="gramStart"/>
      <w:r w:rsidRPr="00A70650">
        <w:rPr>
          <w:rFonts w:hint="eastAsia"/>
          <w:color w:val="000000" w:themeColor="text1"/>
        </w:rPr>
        <w:t>》</w:t>
      </w:r>
      <w:proofErr w:type="gramEnd"/>
      <w:r w:rsidRPr="00A70650">
        <w:rPr>
          <w:rFonts w:hint="eastAsia"/>
          <w:color w:val="000000" w:themeColor="text1"/>
        </w:rPr>
        <w:t>5</w:t>
      </w:r>
      <w:r w:rsidRPr="00A70650">
        <w:rPr>
          <w:color w:val="000000" w:themeColor="text1"/>
        </w:rPr>
        <w:t>A</w:t>
      </w:r>
      <w:r w:rsidRPr="00A70650">
        <w:rPr>
          <w:rFonts w:hint="eastAsia"/>
          <w:color w:val="000000" w:themeColor="text1"/>
        </w:rPr>
        <w:t>6</w:t>
      </w:r>
      <w:r w:rsidRPr="00A70650">
        <w:rPr>
          <w:color w:val="000000" w:themeColor="text1"/>
        </w:rPr>
        <w:t xml:space="preserve">      </w:t>
      </w:r>
      <w:r w:rsidRPr="00A70650">
        <w:rPr>
          <w:rFonts w:hint="eastAsia"/>
          <w:color w:val="000000" w:themeColor="text1"/>
        </w:rPr>
        <w:t>//</w:t>
      </w:r>
      <w:r w:rsidRPr="00A70650">
        <w:rPr>
          <w:rFonts w:hint="eastAsia"/>
          <w:color w:val="000000" w:themeColor="text1"/>
        </w:rPr>
        <w:t>输入了非法数值，下一行重新显示和输入</w:t>
      </w:r>
    </w:p>
    <w:p w14:paraId="7B230748" w14:textId="77777777" w:rsidR="00107D78" w:rsidRPr="00A70650" w:rsidRDefault="00107D78" w:rsidP="00A70650">
      <w:pPr>
        <w:rPr>
          <w:color w:val="000000" w:themeColor="text1"/>
        </w:rPr>
      </w:pPr>
      <w:r w:rsidRPr="00A70650">
        <w:rPr>
          <w:color w:val="000000" w:themeColor="text1"/>
        </w:rPr>
        <w:t xml:space="preserve">    </w:t>
      </w:r>
      <w:r w:rsidRPr="00A70650">
        <w:rPr>
          <w:rFonts w:hint="eastAsia"/>
          <w:color w:val="000000" w:themeColor="text1"/>
        </w:rPr>
        <w:t>销售价：</w:t>
      </w:r>
      <w:r w:rsidRPr="00A70650">
        <w:rPr>
          <w:rFonts w:hint="eastAsia"/>
          <w:color w:val="000000" w:themeColor="text1"/>
        </w:rPr>
        <w:t>46</w:t>
      </w:r>
      <w:proofErr w:type="gramStart"/>
      <w:r w:rsidRPr="00A70650">
        <w:rPr>
          <w:rFonts w:hint="eastAsia"/>
          <w:color w:val="000000" w:themeColor="text1"/>
        </w:rPr>
        <w:t>》</w:t>
      </w:r>
      <w:proofErr w:type="gramEnd"/>
      <w:r w:rsidRPr="00A70650">
        <w:rPr>
          <w:rFonts w:hint="eastAsia"/>
          <w:color w:val="000000" w:themeColor="text1"/>
        </w:rPr>
        <w:t>56</w:t>
      </w:r>
    </w:p>
    <w:p w14:paraId="09DB507E" w14:textId="77777777" w:rsidR="00107D78" w:rsidRPr="00A70650" w:rsidRDefault="00107D78" w:rsidP="00A70650">
      <w:pPr>
        <w:rPr>
          <w:color w:val="000000" w:themeColor="text1"/>
        </w:rPr>
      </w:pPr>
      <w:r w:rsidRPr="00A70650">
        <w:rPr>
          <w:color w:val="000000" w:themeColor="text1"/>
        </w:rPr>
        <w:t xml:space="preserve">    </w:t>
      </w:r>
      <w:r w:rsidRPr="00A70650">
        <w:rPr>
          <w:rFonts w:hint="eastAsia"/>
          <w:color w:val="000000" w:themeColor="text1"/>
        </w:rPr>
        <w:t>进货总数：</w:t>
      </w:r>
      <w:r w:rsidRPr="00A70650">
        <w:rPr>
          <w:rFonts w:hint="eastAsia"/>
          <w:color w:val="000000" w:themeColor="text1"/>
        </w:rPr>
        <w:t>30</w:t>
      </w:r>
      <w:proofErr w:type="gramStart"/>
      <w:r w:rsidRPr="00A70650">
        <w:rPr>
          <w:rFonts w:hint="eastAsia"/>
          <w:color w:val="000000" w:themeColor="text1"/>
        </w:rPr>
        <w:t>》</w:t>
      </w:r>
      <w:proofErr w:type="gramEnd"/>
      <w:r w:rsidRPr="00A70650">
        <w:rPr>
          <w:rFonts w:hint="eastAsia"/>
          <w:color w:val="000000" w:themeColor="text1"/>
        </w:rPr>
        <w:t xml:space="preserve">       //</w:t>
      </w:r>
      <w:r w:rsidRPr="00A70650">
        <w:rPr>
          <w:rFonts w:hint="eastAsia"/>
          <w:color w:val="000000" w:themeColor="text1"/>
        </w:rPr>
        <w:t>直接回车时，对这项信息不做修改</w:t>
      </w:r>
    </w:p>
    <w:p w14:paraId="3DABA4A6" w14:textId="77777777" w:rsidR="00107D78" w:rsidRPr="00A70650" w:rsidRDefault="00107D78" w:rsidP="00A70650">
      <w:pPr>
        <w:rPr>
          <w:color w:val="000000" w:themeColor="text1"/>
        </w:rPr>
      </w:pPr>
      <w:r w:rsidRPr="00A70650">
        <w:rPr>
          <w:rFonts w:hint="eastAsia"/>
          <w:color w:val="000000" w:themeColor="text1"/>
        </w:rPr>
        <w:t>当对这些信息都处理完毕后，回到功能三（</w:t>
      </w:r>
      <w:r w:rsidRPr="00A70650">
        <w:rPr>
          <w:rFonts w:hint="eastAsia"/>
          <w:color w:val="000000" w:themeColor="text1"/>
        </w:rPr>
        <w:t>1</w:t>
      </w:r>
      <w:r w:rsidRPr="00A70650">
        <w:rPr>
          <w:rFonts w:hint="eastAsia"/>
          <w:color w:val="000000" w:themeColor="text1"/>
        </w:rPr>
        <w:t>）。</w:t>
      </w:r>
    </w:p>
    <w:p w14:paraId="7CD85AF4" w14:textId="77777777" w:rsidR="00107D78" w:rsidRPr="00A70650" w:rsidRDefault="00107D78" w:rsidP="00A70650">
      <w:pPr>
        <w:rPr>
          <w:color w:val="000000" w:themeColor="text1"/>
        </w:rPr>
      </w:pPr>
      <w:r w:rsidRPr="00A70650">
        <w:rPr>
          <w:rFonts w:hint="eastAsia"/>
          <w:color w:val="000000" w:themeColor="text1"/>
        </w:rPr>
        <w:t>（</w:t>
      </w:r>
      <w:r w:rsidRPr="00A70650">
        <w:rPr>
          <w:rFonts w:hint="eastAsia"/>
          <w:color w:val="000000" w:themeColor="text1"/>
        </w:rPr>
        <w:t>4</w:t>
      </w:r>
      <w:r w:rsidRPr="00A70650">
        <w:rPr>
          <w:rFonts w:hint="eastAsia"/>
          <w:color w:val="000000" w:themeColor="text1"/>
        </w:rPr>
        <w:t>）计算推荐度</w:t>
      </w:r>
    </w:p>
    <w:p w14:paraId="13263D00" w14:textId="77777777" w:rsidR="00107D78" w:rsidRPr="00A70650" w:rsidRDefault="00107D78" w:rsidP="00A70650">
      <w:pPr>
        <w:rPr>
          <w:color w:val="000000" w:themeColor="text1"/>
        </w:rPr>
      </w:pPr>
      <w:r w:rsidRPr="00A70650">
        <w:rPr>
          <w:rFonts w:hint="eastAsia"/>
          <w:color w:val="000000" w:themeColor="text1"/>
        </w:rPr>
        <w:t>从头到尾依次将每个商品的推荐度计算出来。回到功能三（</w:t>
      </w:r>
      <w:r w:rsidRPr="00A70650">
        <w:rPr>
          <w:rFonts w:hint="eastAsia"/>
          <w:color w:val="000000" w:themeColor="text1"/>
        </w:rPr>
        <w:t>1</w:t>
      </w:r>
      <w:r w:rsidRPr="00A70650">
        <w:rPr>
          <w:rFonts w:hint="eastAsia"/>
          <w:color w:val="000000" w:themeColor="text1"/>
        </w:rPr>
        <w:t>）。</w:t>
      </w:r>
    </w:p>
    <w:p w14:paraId="3CFEF44E" w14:textId="77777777" w:rsidR="00107D78" w:rsidRPr="00A70650" w:rsidRDefault="00107D78" w:rsidP="00A70650">
      <w:pPr>
        <w:rPr>
          <w:color w:val="000000" w:themeColor="text1"/>
        </w:rPr>
      </w:pPr>
      <w:r w:rsidRPr="00A70650">
        <w:rPr>
          <w:rFonts w:hint="eastAsia"/>
          <w:color w:val="000000" w:themeColor="text1"/>
        </w:rPr>
        <w:t>（</w:t>
      </w:r>
      <w:r w:rsidRPr="00A70650">
        <w:rPr>
          <w:rFonts w:hint="eastAsia"/>
          <w:color w:val="000000" w:themeColor="text1"/>
        </w:rPr>
        <w:t>5</w:t>
      </w:r>
      <w:r w:rsidRPr="00A70650">
        <w:rPr>
          <w:rFonts w:hint="eastAsia"/>
          <w:color w:val="000000" w:themeColor="text1"/>
        </w:rPr>
        <w:t>）计算推荐度排名</w:t>
      </w:r>
    </w:p>
    <w:p w14:paraId="1BEF1CDE" w14:textId="77777777" w:rsidR="00107D78" w:rsidRPr="00A70650" w:rsidRDefault="00107D78" w:rsidP="00A70650">
      <w:pPr>
        <w:rPr>
          <w:color w:val="000000" w:themeColor="text1"/>
        </w:rPr>
      </w:pPr>
      <w:r w:rsidRPr="00A70650">
        <w:rPr>
          <w:rFonts w:hint="eastAsia"/>
          <w:color w:val="000000" w:themeColor="text1"/>
        </w:rPr>
        <w:t>对</w:t>
      </w:r>
      <w:r w:rsidRPr="00A70650">
        <w:rPr>
          <w:rFonts w:hint="eastAsia"/>
          <w:color w:val="000000" w:themeColor="text1"/>
        </w:rPr>
        <w:t>S</w:t>
      </w:r>
      <w:r w:rsidRPr="00A70650">
        <w:rPr>
          <w:color w:val="000000" w:themeColor="text1"/>
        </w:rPr>
        <w:t>HOP</w:t>
      </w:r>
      <w:r w:rsidRPr="00A70650">
        <w:rPr>
          <w:rFonts w:hint="eastAsia"/>
          <w:color w:val="000000" w:themeColor="text1"/>
        </w:rPr>
        <w:t>中的每个商品按照推荐度的大小排名，排名信息可以存放到自行定义的一组结构变量中。回到功能三（</w:t>
      </w:r>
      <w:r w:rsidRPr="00A70650">
        <w:rPr>
          <w:rFonts w:hint="eastAsia"/>
          <w:color w:val="000000" w:themeColor="text1"/>
        </w:rPr>
        <w:t>1</w:t>
      </w:r>
      <w:r w:rsidRPr="00A70650">
        <w:rPr>
          <w:rFonts w:hint="eastAsia"/>
          <w:color w:val="000000" w:themeColor="text1"/>
        </w:rPr>
        <w:t>）。</w:t>
      </w:r>
    </w:p>
    <w:p w14:paraId="3F3343E5" w14:textId="77777777" w:rsidR="00107D78" w:rsidRPr="00A70650" w:rsidRDefault="00107D78" w:rsidP="00A70650">
      <w:pPr>
        <w:rPr>
          <w:color w:val="000000" w:themeColor="text1"/>
        </w:rPr>
      </w:pPr>
      <w:r w:rsidRPr="00A70650">
        <w:rPr>
          <w:rFonts w:hint="eastAsia"/>
          <w:color w:val="000000" w:themeColor="text1"/>
        </w:rPr>
        <w:t>（</w:t>
      </w:r>
      <w:r w:rsidRPr="00A70650">
        <w:rPr>
          <w:rFonts w:hint="eastAsia"/>
          <w:color w:val="000000" w:themeColor="text1"/>
        </w:rPr>
        <w:t>6</w:t>
      </w:r>
      <w:r w:rsidRPr="00A70650">
        <w:rPr>
          <w:rFonts w:hint="eastAsia"/>
          <w:color w:val="000000" w:themeColor="text1"/>
        </w:rPr>
        <w:t>）输出全部商品信息</w:t>
      </w:r>
    </w:p>
    <w:p w14:paraId="2CC07A77" w14:textId="77777777" w:rsidR="00107D78" w:rsidRPr="00A70650" w:rsidRDefault="00107D78" w:rsidP="00A70650">
      <w:pPr>
        <w:rPr>
          <w:color w:val="000000" w:themeColor="text1"/>
        </w:rPr>
      </w:pPr>
      <w:r w:rsidRPr="00A70650">
        <w:rPr>
          <w:rFonts w:hint="eastAsia"/>
          <w:color w:val="000000" w:themeColor="text1"/>
        </w:rPr>
        <w:t>将</w:t>
      </w:r>
      <w:r w:rsidRPr="00A70650">
        <w:rPr>
          <w:rFonts w:hint="eastAsia"/>
          <w:color w:val="000000" w:themeColor="text1"/>
        </w:rPr>
        <w:t>SHOP</w:t>
      </w:r>
      <w:r w:rsidRPr="00A70650">
        <w:rPr>
          <w:rFonts w:hint="eastAsia"/>
          <w:color w:val="000000" w:themeColor="text1"/>
        </w:rPr>
        <w:t>中的所有商品信息显示到屏幕上，包括排名。具体的显示格式自行定义（可以按照存放次序显示，也可以按照商品推荐度排名的次序显示，等等，显示方式可以作为子程序的入口参数）。回到功能三（</w:t>
      </w:r>
      <w:r w:rsidRPr="00A70650">
        <w:rPr>
          <w:rFonts w:hint="eastAsia"/>
          <w:color w:val="000000" w:themeColor="text1"/>
        </w:rPr>
        <w:t>1</w:t>
      </w:r>
      <w:r w:rsidRPr="00A70650">
        <w:rPr>
          <w:rFonts w:hint="eastAsia"/>
          <w:color w:val="000000" w:themeColor="text1"/>
        </w:rPr>
        <w:t>）。</w:t>
      </w:r>
    </w:p>
    <w:p w14:paraId="6F26EBA3" w14:textId="77777777" w:rsidR="00107D78" w:rsidRPr="00A70650" w:rsidRDefault="00107D78" w:rsidP="00A70650">
      <w:pPr>
        <w:rPr>
          <w:color w:val="000000" w:themeColor="text1"/>
        </w:rPr>
      </w:pPr>
    </w:p>
    <w:p w14:paraId="432AC633" w14:textId="77777777" w:rsidR="00107D78" w:rsidRPr="00A70650" w:rsidRDefault="00107D78" w:rsidP="00A70650">
      <w:pPr>
        <w:rPr>
          <w:b/>
          <w:color w:val="000000" w:themeColor="text1"/>
        </w:rPr>
      </w:pPr>
      <w:r w:rsidRPr="00A70650">
        <w:rPr>
          <w:rFonts w:hint="eastAsia"/>
          <w:b/>
          <w:color w:val="000000" w:themeColor="text1"/>
        </w:rPr>
        <w:t>2.</w:t>
      </w:r>
      <w:r w:rsidRPr="00A70650">
        <w:rPr>
          <w:rFonts w:hint="eastAsia"/>
          <w:b/>
          <w:color w:val="000000" w:themeColor="text1"/>
        </w:rPr>
        <w:t>其他要求</w:t>
      </w:r>
    </w:p>
    <w:p w14:paraId="5B026147" w14:textId="77777777" w:rsidR="00107D78" w:rsidRPr="00A70650" w:rsidRDefault="00107D78" w:rsidP="00A70650">
      <w:pPr>
        <w:rPr>
          <w:color w:val="000000" w:themeColor="text1"/>
        </w:rPr>
      </w:pPr>
      <w:r w:rsidRPr="00A70650">
        <w:rPr>
          <w:rFonts w:hint="eastAsia"/>
          <w:color w:val="000000" w:themeColor="text1"/>
        </w:rPr>
        <w:t>（</w:t>
      </w:r>
      <w:r w:rsidRPr="00A70650">
        <w:rPr>
          <w:rFonts w:hint="eastAsia"/>
          <w:color w:val="000000" w:themeColor="text1"/>
        </w:rPr>
        <w:t>1</w:t>
      </w:r>
      <w:r w:rsidRPr="00A70650">
        <w:rPr>
          <w:rFonts w:hint="eastAsia"/>
          <w:color w:val="000000" w:themeColor="text1"/>
        </w:rPr>
        <w:t>）</w:t>
      </w:r>
      <w:r w:rsidRPr="00A70650">
        <w:rPr>
          <w:rFonts w:hint="eastAsia"/>
          <w:b/>
          <w:color w:val="000000" w:themeColor="text1"/>
        </w:rPr>
        <w:t>两人一组</w:t>
      </w:r>
      <w:r w:rsidRPr="00A70650">
        <w:rPr>
          <w:rFonts w:hint="eastAsia"/>
          <w:color w:val="000000" w:themeColor="text1"/>
        </w:rPr>
        <w:t>，一人负责包括菜单显示、程序退出在内的主程序，以及菜单中的功能（</w:t>
      </w:r>
      <w:r w:rsidRPr="00A70650">
        <w:rPr>
          <w:rFonts w:hint="eastAsia"/>
          <w:color w:val="000000" w:themeColor="text1"/>
        </w:rPr>
        <w:t>1</w:t>
      </w:r>
      <w:r w:rsidRPr="00A70650">
        <w:rPr>
          <w:rFonts w:hint="eastAsia"/>
          <w:color w:val="000000" w:themeColor="text1"/>
        </w:rPr>
        <w:t>）和（</w:t>
      </w:r>
      <w:r w:rsidRPr="00A70650">
        <w:rPr>
          <w:rFonts w:hint="eastAsia"/>
          <w:color w:val="000000" w:themeColor="text1"/>
        </w:rPr>
        <w:t>2</w:t>
      </w:r>
      <w:r w:rsidRPr="00A70650">
        <w:rPr>
          <w:rFonts w:hint="eastAsia"/>
          <w:color w:val="000000" w:themeColor="text1"/>
        </w:rPr>
        <w:t>）；另一人负责菜单中的功能（</w:t>
      </w:r>
      <w:r w:rsidRPr="00A70650">
        <w:rPr>
          <w:rFonts w:hint="eastAsia"/>
          <w:color w:val="000000" w:themeColor="text1"/>
        </w:rPr>
        <w:t>3</w:t>
      </w:r>
      <w:r w:rsidRPr="00A70650">
        <w:rPr>
          <w:rFonts w:hint="eastAsia"/>
          <w:color w:val="000000" w:themeColor="text1"/>
        </w:rPr>
        <w:t>）、（</w:t>
      </w:r>
      <w:r w:rsidRPr="00A70650">
        <w:rPr>
          <w:rFonts w:hint="eastAsia"/>
          <w:color w:val="000000" w:themeColor="text1"/>
        </w:rPr>
        <w:t>4</w:t>
      </w:r>
      <w:r w:rsidRPr="00A70650">
        <w:rPr>
          <w:rFonts w:hint="eastAsia"/>
          <w:color w:val="000000" w:themeColor="text1"/>
        </w:rPr>
        <w:t>）和（</w:t>
      </w:r>
      <w:r w:rsidRPr="00A70650">
        <w:rPr>
          <w:rFonts w:hint="eastAsia"/>
          <w:color w:val="000000" w:themeColor="text1"/>
        </w:rPr>
        <w:t>5</w:t>
      </w:r>
      <w:r w:rsidRPr="00A70650">
        <w:rPr>
          <w:rFonts w:hint="eastAsia"/>
          <w:color w:val="000000" w:themeColor="text1"/>
        </w:rPr>
        <w:t>）。各自汇编自己的模块，设计测试方法，测试通过；然后把自己的模块交给对方，各自把对方的程序整合到自己的程序中，连接生成一个程序，再进行整体调试。</w:t>
      </w:r>
    </w:p>
    <w:p w14:paraId="055AB6F7" w14:textId="77777777" w:rsidR="00107D78" w:rsidRPr="00A70650" w:rsidRDefault="00107D78" w:rsidP="00A70650">
      <w:pPr>
        <w:rPr>
          <w:color w:val="000000" w:themeColor="text1"/>
        </w:rPr>
      </w:pPr>
      <w:r w:rsidRPr="00A70650">
        <w:rPr>
          <w:rFonts w:hint="eastAsia"/>
          <w:color w:val="000000" w:themeColor="text1"/>
        </w:rPr>
        <w:t>实验报告中只需要描述自己负责的相关功能的设计思想、流程图、源程序。但在设计思想中要描述整体框架（包括整体的模块结构图、功能模块与子程序之间的对应关系等）和分工说明（包括模块的分配，两人协商一致的函数名、变量名等信息）。实验步骤和记录中要描述自己功能的实现与测试以及与同组模块整合后的联调与测试。</w:t>
      </w:r>
    </w:p>
    <w:p w14:paraId="0429D0DD" w14:textId="77777777" w:rsidR="00107D78" w:rsidRPr="00A70650" w:rsidRDefault="00107D78" w:rsidP="00A70650">
      <w:pPr>
        <w:rPr>
          <w:color w:val="000000" w:themeColor="text1"/>
        </w:rPr>
      </w:pPr>
      <w:r w:rsidRPr="00A70650">
        <w:rPr>
          <w:rFonts w:hint="eastAsia"/>
          <w:b/>
          <w:color w:val="000000" w:themeColor="text1"/>
        </w:rPr>
        <w:t>注意，</w:t>
      </w:r>
      <w:r w:rsidRPr="00A70650">
        <w:rPr>
          <w:rFonts w:hint="eastAsia"/>
          <w:color w:val="000000" w:themeColor="text1"/>
        </w:rPr>
        <w:t>在每个模块的开始，注明编写者的名字以及同组同学的名字。整合到一起时，要注意删掉自己测试时额外增加的代码，若有重复的模块（如：因两个人都会使用进制转换程序，导致各自模块中可能都有相同的进制转换子程序），也需要去掉重复的部分。</w:t>
      </w:r>
    </w:p>
    <w:p w14:paraId="533E6B6D" w14:textId="77777777" w:rsidR="00107D78" w:rsidRPr="00A70650" w:rsidRDefault="00107D78" w:rsidP="00A70650">
      <w:pPr>
        <w:rPr>
          <w:color w:val="000000" w:themeColor="text1"/>
        </w:rPr>
      </w:pPr>
      <w:r w:rsidRPr="00A70650">
        <w:rPr>
          <w:rFonts w:hint="eastAsia"/>
          <w:b/>
          <w:color w:val="000000" w:themeColor="text1"/>
        </w:rPr>
        <w:t>建议分组方法：</w:t>
      </w:r>
      <w:r w:rsidRPr="00A70650">
        <w:rPr>
          <w:rFonts w:hint="eastAsia"/>
          <w:color w:val="000000" w:themeColor="text1"/>
        </w:rPr>
        <w:t>按照学号（或前后左右相邻座位号）顺序依次两人一组，若班级人数为奇数，则最后三人一组（其中两人的分工是相同的，第三人只需要选择其中一个同学的模块与自己模块整合即可）。</w:t>
      </w:r>
    </w:p>
    <w:p w14:paraId="1CAC16D5" w14:textId="77777777" w:rsidR="00107D78" w:rsidRPr="00A70650" w:rsidRDefault="00107D78" w:rsidP="00A70650">
      <w:pPr>
        <w:rPr>
          <w:color w:val="000000" w:themeColor="text1"/>
        </w:rPr>
      </w:pPr>
      <w:r w:rsidRPr="00A70650">
        <w:rPr>
          <w:rFonts w:hint="eastAsia"/>
          <w:color w:val="000000" w:themeColor="text1"/>
        </w:rPr>
        <w:t>（</w:t>
      </w:r>
      <w:r w:rsidRPr="00A70650">
        <w:rPr>
          <w:rFonts w:hint="eastAsia"/>
          <w:color w:val="000000" w:themeColor="text1"/>
        </w:rPr>
        <w:t>2</w:t>
      </w:r>
      <w:r w:rsidRPr="00A70650">
        <w:rPr>
          <w:rFonts w:hint="eastAsia"/>
          <w:color w:val="000000" w:themeColor="text1"/>
        </w:rPr>
        <w:t>）排名的基本要求是按照推荐度从高到</w:t>
      </w:r>
      <w:proofErr w:type="gramStart"/>
      <w:r w:rsidRPr="00A70650">
        <w:rPr>
          <w:rFonts w:hint="eastAsia"/>
          <w:color w:val="000000" w:themeColor="text1"/>
        </w:rPr>
        <w:t>低计算</w:t>
      </w:r>
      <w:proofErr w:type="gramEnd"/>
      <w:r w:rsidRPr="00A70650">
        <w:rPr>
          <w:rFonts w:hint="eastAsia"/>
          <w:color w:val="000000" w:themeColor="text1"/>
        </w:rPr>
        <w:t>名次，也可以考虑按照指定字段（比如已售数量等）排名。相同推荐度排名相同，下一个相邻推荐度的名次应该是排名在前的所有商品种类“和”的下一个数值。</w:t>
      </w:r>
    </w:p>
    <w:p w14:paraId="10F4A1E1" w14:textId="77777777" w:rsidR="00107D78" w:rsidRPr="00A70650" w:rsidRDefault="00107D78" w:rsidP="00A70650">
      <w:pPr>
        <w:rPr>
          <w:rFonts w:ascii="华文仿宋" w:eastAsia="华文仿宋" w:hAnsi="华文仿宋"/>
          <w:color w:val="000000" w:themeColor="text1"/>
          <w:sz w:val="24"/>
        </w:rPr>
      </w:pPr>
      <w:r w:rsidRPr="00A70650">
        <w:rPr>
          <w:rFonts w:hint="eastAsia"/>
          <w:color w:val="000000" w:themeColor="text1"/>
        </w:rPr>
        <w:t>（</w:t>
      </w:r>
      <w:r w:rsidRPr="00A70650">
        <w:rPr>
          <w:rFonts w:hint="eastAsia"/>
          <w:color w:val="000000" w:themeColor="text1"/>
        </w:rPr>
        <w:t>3</w:t>
      </w:r>
      <w:r w:rsidRPr="00A70650">
        <w:rPr>
          <w:rFonts w:hint="eastAsia"/>
          <w:color w:val="000000" w:themeColor="text1"/>
        </w:rPr>
        <w:t>）将</w:t>
      </w:r>
      <w:r w:rsidRPr="00A70650">
        <w:rPr>
          <w:rFonts w:hint="eastAsia"/>
          <w:color w:val="000000" w:themeColor="text1"/>
        </w:rPr>
        <w:t>9</w:t>
      </w:r>
      <w:r w:rsidRPr="00A70650">
        <w:rPr>
          <w:rFonts w:hint="eastAsia"/>
          <w:color w:val="000000" w:themeColor="text1"/>
        </w:rPr>
        <w:t>号和</w:t>
      </w:r>
      <w:r w:rsidRPr="00A70650">
        <w:rPr>
          <w:rFonts w:hint="eastAsia"/>
          <w:color w:val="000000" w:themeColor="text1"/>
        </w:rPr>
        <w:t>10</w:t>
      </w:r>
      <w:r w:rsidRPr="00A70650">
        <w:rPr>
          <w:rFonts w:hint="eastAsia"/>
          <w:color w:val="000000" w:themeColor="text1"/>
        </w:rPr>
        <w:t>号</w:t>
      </w:r>
      <w:r w:rsidRPr="00A70650">
        <w:rPr>
          <w:rFonts w:hint="eastAsia"/>
          <w:color w:val="000000" w:themeColor="text1"/>
        </w:rPr>
        <w:t>DOS</w:t>
      </w:r>
      <w:r w:rsidRPr="00A70650">
        <w:rPr>
          <w:rFonts w:hint="eastAsia"/>
          <w:color w:val="000000" w:themeColor="text1"/>
        </w:rPr>
        <w:t>系统功能调用定义成宏指令并调用。功能（</w:t>
      </w:r>
      <w:r w:rsidRPr="00A70650">
        <w:rPr>
          <w:rFonts w:hint="eastAsia"/>
          <w:color w:val="000000" w:themeColor="text1"/>
        </w:rPr>
        <w:t>1</w:t>
      </w:r>
      <w:r w:rsidRPr="00A70650">
        <w:rPr>
          <w:rFonts w:hint="eastAsia"/>
          <w:color w:val="000000" w:themeColor="text1"/>
        </w:rPr>
        <w:t>）</w:t>
      </w:r>
      <w:r w:rsidRPr="00A70650">
        <w:rPr>
          <w:rFonts w:hint="eastAsia"/>
          <w:color w:val="000000" w:themeColor="text1"/>
        </w:rPr>
        <w:t>-</w:t>
      </w:r>
      <w:r w:rsidRPr="00A70650">
        <w:rPr>
          <w:rFonts w:hint="eastAsia"/>
          <w:color w:val="000000" w:themeColor="text1"/>
        </w:rPr>
        <w:t>（</w:t>
      </w:r>
      <w:r w:rsidRPr="00A70650">
        <w:rPr>
          <w:rFonts w:hint="eastAsia"/>
          <w:color w:val="000000" w:themeColor="text1"/>
        </w:rPr>
        <w:t>5</w:t>
      </w:r>
      <w:r w:rsidRPr="00A70650">
        <w:rPr>
          <w:rFonts w:hint="eastAsia"/>
          <w:color w:val="000000" w:themeColor="text1"/>
        </w:rPr>
        <w:t>）应尽量采用子程序方式实现。需要借鉴书上（或网上）的进制转换程序：十进制转二进制的子程序</w:t>
      </w:r>
      <w:r w:rsidRPr="00A70650">
        <w:rPr>
          <w:rFonts w:hint="eastAsia"/>
          <w:color w:val="000000" w:themeColor="text1"/>
        </w:rPr>
        <w:t>F10T2</w:t>
      </w:r>
      <w:r w:rsidRPr="00A70650">
        <w:rPr>
          <w:rFonts w:hint="eastAsia"/>
          <w:color w:val="000000" w:themeColor="text1"/>
        </w:rPr>
        <w:t>和二进制转十进制的子程序</w:t>
      </w:r>
      <w:r w:rsidRPr="00A70650">
        <w:rPr>
          <w:rFonts w:hint="eastAsia"/>
          <w:color w:val="000000" w:themeColor="text1"/>
        </w:rPr>
        <w:t>F2T10</w:t>
      </w:r>
      <w:r w:rsidRPr="00A70650">
        <w:rPr>
          <w:rFonts w:hint="eastAsia"/>
          <w:color w:val="000000" w:themeColor="text1"/>
        </w:rPr>
        <w:t>。</w:t>
      </w:r>
    </w:p>
    <w:p w14:paraId="13F2E692" w14:textId="77777777" w:rsidR="00107D78" w:rsidRPr="00A70650" w:rsidRDefault="00107D78" w:rsidP="00A70650">
      <w:pPr>
        <w:rPr>
          <w:rFonts w:ascii="华文仿宋" w:eastAsia="华文仿宋" w:hAnsi="华文仿宋"/>
          <w:color w:val="000000" w:themeColor="text1"/>
        </w:rPr>
      </w:pPr>
    </w:p>
    <w:p w14:paraId="5D5E5A9C" w14:textId="77777777" w:rsidR="00107D78" w:rsidRPr="00A70650" w:rsidRDefault="00107D78" w:rsidP="00A70650">
      <w:pPr>
        <w:rPr>
          <w:color w:val="000000" w:themeColor="text1"/>
        </w:rPr>
      </w:pPr>
      <w:r w:rsidRPr="00A70650">
        <w:rPr>
          <w:rFonts w:hint="eastAsia"/>
          <w:color w:val="000000" w:themeColor="text1"/>
        </w:rPr>
        <w:t>任务</w:t>
      </w:r>
      <w:r w:rsidRPr="00A70650">
        <w:rPr>
          <w:rFonts w:hint="eastAsia"/>
          <w:color w:val="000000" w:themeColor="text1"/>
        </w:rPr>
        <w:t>2</w:t>
      </w:r>
      <w:r w:rsidRPr="00A70650">
        <w:rPr>
          <w:rFonts w:hint="eastAsia"/>
          <w:color w:val="000000" w:themeColor="text1"/>
        </w:rPr>
        <w:t>：在</w:t>
      </w:r>
      <w:r w:rsidRPr="00A70650">
        <w:rPr>
          <w:rFonts w:hint="eastAsia"/>
          <w:color w:val="000000" w:themeColor="text1"/>
        </w:rPr>
        <w:t>C</w:t>
      </w:r>
      <w:r w:rsidRPr="00A70650">
        <w:rPr>
          <w:rFonts w:hint="eastAsia"/>
          <w:color w:val="000000" w:themeColor="text1"/>
        </w:rPr>
        <w:t>语言程序中调用汇编语言实现的函数</w:t>
      </w:r>
    </w:p>
    <w:p w14:paraId="76DEFE93" w14:textId="77777777" w:rsidR="00107D78" w:rsidRPr="00A70650" w:rsidRDefault="00107D78" w:rsidP="00A70650">
      <w:pPr>
        <w:rPr>
          <w:color w:val="000000" w:themeColor="text1"/>
        </w:rPr>
      </w:pPr>
      <w:r w:rsidRPr="00A70650">
        <w:rPr>
          <w:rFonts w:hint="eastAsia"/>
          <w:color w:val="000000" w:themeColor="text1"/>
        </w:rPr>
        <w:t>对于任务</w:t>
      </w:r>
      <w:r w:rsidRPr="00A70650">
        <w:rPr>
          <w:rFonts w:hint="eastAsia"/>
          <w:color w:val="000000" w:themeColor="text1"/>
        </w:rPr>
        <w:t>1</w:t>
      </w:r>
      <w:r w:rsidRPr="00A70650">
        <w:rPr>
          <w:rFonts w:hint="eastAsia"/>
          <w:color w:val="000000" w:themeColor="text1"/>
        </w:rPr>
        <w:t>的程序进行改造，主控程序、以及输入输出较多的某一个功能（如功能（</w:t>
      </w:r>
      <w:r w:rsidRPr="00A70650">
        <w:rPr>
          <w:rFonts w:hint="eastAsia"/>
          <w:color w:val="000000" w:themeColor="text1"/>
        </w:rPr>
        <w:t>1</w:t>
      </w:r>
      <w:r w:rsidRPr="00A70650">
        <w:rPr>
          <w:rFonts w:hint="eastAsia"/>
          <w:color w:val="000000" w:themeColor="text1"/>
        </w:rPr>
        <w:t>）、（</w:t>
      </w:r>
      <w:r w:rsidRPr="00A70650">
        <w:rPr>
          <w:rFonts w:hint="eastAsia"/>
          <w:color w:val="000000" w:themeColor="text1"/>
        </w:rPr>
        <w:t>2</w:t>
      </w:r>
      <w:r w:rsidRPr="00A70650">
        <w:rPr>
          <w:rFonts w:hint="eastAsia"/>
          <w:color w:val="000000" w:themeColor="text1"/>
        </w:rPr>
        <w:t>）、（</w:t>
      </w:r>
      <w:r w:rsidRPr="00A70650">
        <w:rPr>
          <w:rFonts w:hint="eastAsia"/>
          <w:color w:val="000000" w:themeColor="text1"/>
        </w:rPr>
        <w:t>5</w:t>
      </w:r>
      <w:r w:rsidRPr="00A70650">
        <w:rPr>
          <w:rFonts w:hint="eastAsia"/>
          <w:color w:val="000000" w:themeColor="text1"/>
        </w:rPr>
        <w:t>）中的某一个）用</w:t>
      </w:r>
      <w:r w:rsidRPr="00A70650">
        <w:rPr>
          <w:rFonts w:hint="eastAsia"/>
          <w:color w:val="000000" w:themeColor="text1"/>
        </w:rPr>
        <w:t>C</w:t>
      </w:r>
      <w:r w:rsidRPr="00A70650">
        <w:rPr>
          <w:rFonts w:hint="eastAsia"/>
          <w:color w:val="000000" w:themeColor="text1"/>
        </w:rPr>
        <w:t>语言实现，其他功能用独立的汇编语言子程序的方式实现；</w:t>
      </w:r>
      <w:r w:rsidRPr="00A70650">
        <w:rPr>
          <w:rFonts w:hint="eastAsia"/>
          <w:color w:val="000000" w:themeColor="text1"/>
        </w:rPr>
        <w:t xml:space="preserve"> </w:t>
      </w:r>
      <w:r w:rsidRPr="00A70650">
        <w:rPr>
          <w:rFonts w:hint="eastAsia"/>
          <w:color w:val="000000" w:themeColor="text1"/>
        </w:rPr>
        <w:t>在</w:t>
      </w:r>
      <w:r w:rsidRPr="00A70650">
        <w:rPr>
          <w:rFonts w:hint="eastAsia"/>
          <w:color w:val="000000" w:themeColor="text1"/>
        </w:rPr>
        <w:t>C</w:t>
      </w:r>
      <w:r w:rsidRPr="00A70650">
        <w:rPr>
          <w:rFonts w:hint="eastAsia"/>
          <w:color w:val="000000" w:themeColor="text1"/>
        </w:rPr>
        <w:t>语言程序中调用汇编语言子程序。</w:t>
      </w:r>
    </w:p>
    <w:p w14:paraId="657506B9" w14:textId="77777777" w:rsidR="008D6D0A" w:rsidRDefault="008D6D0A" w:rsidP="008D6D0A">
      <w:pPr>
        <w:pStyle w:val="1"/>
      </w:pPr>
      <w:bookmarkStart w:id="17" w:name="_Toc7809390"/>
      <w:r>
        <w:rPr>
          <w:rFonts w:hint="eastAsia"/>
        </w:rPr>
        <w:t>实验过程</w:t>
      </w:r>
      <w:bookmarkEnd w:id="17"/>
    </w:p>
    <w:p w14:paraId="558FCD2F" w14:textId="77777777" w:rsidR="008D6D0A" w:rsidRPr="00182FB8" w:rsidRDefault="008D6D0A" w:rsidP="008D6D0A">
      <w:pPr>
        <w:pStyle w:val="2"/>
      </w:pPr>
      <w:bookmarkStart w:id="18" w:name="_Toc7809391"/>
      <w:r w:rsidRPr="00182FB8">
        <w:rPr>
          <w:rFonts w:hint="eastAsia"/>
        </w:rPr>
        <w:t>任务</w:t>
      </w:r>
      <w:r>
        <w:rPr>
          <w:rFonts w:hint="eastAsia"/>
        </w:rPr>
        <w:t>1</w:t>
      </w:r>
      <w:bookmarkEnd w:id="18"/>
    </w:p>
    <w:p w14:paraId="6DE19A00" w14:textId="2EEDD5BF" w:rsidR="008D6D0A" w:rsidRDefault="008D6D0A" w:rsidP="008D6D0A">
      <w:pPr>
        <w:pStyle w:val="3"/>
      </w:pPr>
      <w:bookmarkStart w:id="19" w:name="_Toc7809392"/>
      <w:bookmarkStart w:id="20" w:name="_Toc476742640"/>
      <w:r w:rsidRPr="00182FB8">
        <w:rPr>
          <w:rFonts w:hint="eastAsia"/>
        </w:rPr>
        <w:t>设计思想及存储单元分配</w:t>
      </w:r>
      <w:bookmarkEnd w:id="19"/>
    </w:p>
    <w:p w14:paraId="72C90782" w14:textId="77777777" w:rsidR="000B5574" w:rsidRDefault="000B5574" w:rsidP="006157C4">
      <w:pPr>
        <w:ind w:left="420"/>
      </w:pPr>
      <w:r>
        <w:rPr>
          <w:rFonts w:hint="eastAsia"/>
        </w:rPr>
        <w:t>模块任务分配：如图</w:t>
      </w:r>
      <w:r>
        <w:rPr>
          <w:rFonts w:hint="eastAsia"/>
        </w:rPr>
        <w:t>3.1</w:t>
      </w:r>
      <w:r>
        <w:rPr>
          <w:rFonts w:hint="eastAsia"/>
        </w:rPr>
        <w:t>所示。</w:t>
      </w:r>
    </w:p>
    <w:p w14:paraId="5920CC22" w14:textId="2531F499" w:rsidR="000B5574" w:rsidRDefault="000B5574" w:rsidP="000B5574">
      <w:pPr>
        <w:ind w:left="420"/>
        <w:jc w:val="center"/>
        <w:rPr>
          <w:rFonts w:ascii="宋体" w:hAnsi="宋体" w:cs="宋体"/>
          <w:kern w:val="0"/>
        </w:rPr>
      </w:pPr>
      <w:r w:rsidRPr="00FA6CBA">
        <w:rPr>
          <w:rFonts w:ascii="宋体" w:hAnsi="宋体" w:cs="宋体"/>
          <w:kern w:val="0"/>
        </w:rPr>
        <w:fldChar w:fldCharType="begin"/>
      </w:r>
      <w:r w:rsidRPr="00FA6CBA">
        <w:rPr>
          <w:rFonts w:ascii="宋体" w:hAnsi="宋体" w:cs="宋体"/>
          <w:kern w:val="0"/>
        </w:rPr>
        <w:instrText xml:space="preserve"> INCLUDEPICTURE "C:\\Users\\pc\\AppData\\Roaming\\Tencent\\Users\\1411304222\\QQ\\WinTemp\\RichOle\\V[7C[~]9`O3Q(JUN2J6)833.png" \* MERGEFORMATINET </w:instrText>
      </w:r>
      <w:r w:rsidRPr="00FA6CBA">
        <w:rPr>
          <w:rFonts w:ascii="宋体" w:hAnsi="宋体" w:cs="宋体"/>
          <w:kern w:val="0"/>
        </w:rPr>
        <w:fldChar w:fldCharType="separate"/>
      </w:r>
      <w:r w:rsidR="005147C9">
        <w:rPr>
          <w:rFonts w:ascii="宋体" w:hAnsi="宋体" w:cs="宋体"/>
          <w:kern w:val="0"/>
        </w:rPr>
        <w:fldChar w:fldCharType="begin"/>
      </w:r>
      <w:r w:rsidR="005147C9">
        <w:rPr>
          <w:rFonts w:ascii="宋体" w:hAnsi="宋体" w:cs="宋体"/>
          <w:kern w:val="0"/>
        </w:rPr>
        <w:instrText xml:space="preserve"> INCLUDEPICTURE  "C:\\Users\\pc\\AppData\\Roaming\\Tencent\\Users\\1411304222\\QQ\\WinTemp\\RichOle\\V[7C[~]9`O3Q(JUN2J6)833.png" \* MERGEFORMATINET </w:instrText>
      </w:r>
      <w:r w:rsidR="005147C9">
        <w:rPr>
          <w:rFonts w:ascii="宋体" w:hAnsi="宋体" w:cs="宋体"/>
          <w:kern w:val="0"/>
        </w:rPr>
        <w:fldChar w:fldCharType="separate"/>
      </w:r>
      <w:r w:rsidR="00CE40EF">
        <w:rPr>
          <w:rFonts w:ascii="宋体" w:hAnsi="宋体" w:cs="宋体"/>
          <w:kern w:val="0"/>
        </w:rPr>
        <w:fldChar w:fldCharType="begin"/>
      </w:r>
      <w:r w:rsidR="00CE40EF">
        <w:rPr>
          <w:rFonts w:ascii="宋体" w:hAnsi="宋体" w:cs="宋体"/>
          <w:kern w:val="0"/>
        </w:rPr>
        <w:instrText xml:space="preserve"> INCLUDEPICTURE  "C:\\Users\\pc\\AppData\\Roaming\\Tencent\\Users\\1411304222\\QQ\\WinTemp\\RichOle\\V[7C[~]9`O3Q(JUN2J6)833.png" \* MERGEFORMATINET </w:instrText>
      </w:r>
      <w:r w:rsidR="00CE40EF">
        <w:rPr>
          <w:rFonts w:ascii="宋体" w:hAnsi="宋体" w:cs="宋体"/>
          <w:kern w:val="0"/>
        </w:rPr>
        <w:fldChar w:fldCharType="separate"/>
      </w:r>
      <w:r w:rsidR="00D65D87">
        <w:rPr>
          <w:rFonts w:ascii="宋体" w:hAnsi="宋体" w:cs="宋体"/>
          <w:kern w:val="0"/>
        </w:rPr>
        <w:fldChar w:fldCharType="begin"/>
      </w:r>
      <w:r w:rsidR="00D65D87">
        <w:rPr>
          <w:rFonts w:ascii="宋体" w:hAnsi="宋体" w:cs="宋体"/>
          <w:kern w:val="0"/>
        </w:rPr>
        <w:instrText xml:space="preserve"> INCLUDEPICTURE  "C:\\Users\\pc\\AppData\\Roaming\\Tencent\\Users\\1411304222\\QQ\\WinTemp\\RichOle\\V[7C[~]9`O3Q(JUN2J6)833.png" \* MERGEFORMATINET </w:instrText>
      </w:r>
      <w:r w:rsidR="00D65D87">
        <w:rPr>
          <w:rFonts w:ascii="宋体" w:hAnsi="宋体" w:cs="宋体"/>
          <w:kern w:val="0"/>
        </w:rPr>
        <w:fldChar w:fldCharType="separate"/>
      </w:r>
      <w:r w:rsidR="00FB469F">
        <w:rPr>
          <w:rFonts w:ascii="宋体" w:hAnsi="宋体" w:cs="宋体"/>
          <w:kern w:val="0"/>
        </w:rPr>
        <w:fldChar w:fldCharType="begin"/>
      </w:r>
      <w:r w:rsidR="00FB469F">
        <w:rPr>
          <w:rFonts w:ascii="宋体" w:hAnsi="宋体" w:cs="宋体"/>
          <w:kern w:val="0"/>
        </w:rPr>
        <w:instrText xml:space="preserve"> INCLUDEPICTURE  "C:\\Users\\pc\\AppData\\Roaming\\Tencent\\Users\\1411304222\\QQ\\WinTemp\\RichOle\\V[7C[~]9`O3Q(JUN2J6)833.png" \* MERGEFORMATINET </w:instrText>
      </w:r>
      <w:r w:rsidR="00FB469F">
        <w:rPr>
          <w:rFonts w:ascii="宋体" w:hAnsi="宋体" w:cs="宋体"/>
          <w:kern w:val="0"/>
        </w:rPr>
        <w:fldChar w:fldCharType="separate"/>
      </w:r>
      <w:r w:rsidR="009A56FE">
        <w:rPr>
          <w:rFonts w:ascii="宋体" w:hAnsi="宋体" w:cs="宋体"/>
          <w:kern w:val="0"/>
        </w:rPr>
        <w:fldChar w:fldCharType="begin"/>
      </w:r>
      <w:r w:rsidR="009A56FE">
        <w:rPr>
          <w:rFonts w:ascii="宋体" w:hAnsi="宋体" w:cs="宋体"/>
          <w:kern w:val="0"/>
        </w:rPr>
        <w:instrText xml:space="preserve"> INCLUDEPICTURE  "C:\\Users\\pc\\AppData\\Roaming\\Tencent\\Users\\1411304222\\QQ\\WinTemp\\RichOle\\V[7C[~]9`O3Q(JUN2J6)833.png" \* MERGEFORMATINET </w:instrText>
      </w:r>
      <w:r w:rsidR="009A56FE">
        <w:rPr>
          <w:rFonts w:ascii="宋体" w:hAnsi="宋体" w:cs="宋体"/>
          <w:kern w:val="0"/>
        </w:rPr>
        <w:fldChar w:fldCharType="separate"/>
      </w:r>
      <w:r w:rsidR="0065425F">
        <w:rPr>
          <w:rFonts w:ascii="宋体" w:hAnsi="宋体" w:cs="宋体"/>
          <w:kern w:val="0"/>
        </w:rPr>
        <w:fldChar w:fldCharType="begin"/>
      </w:r>
      <w:r w:rsidR="0065425F">
        <w:rPr>
          <w:rFonts w:ascii="宋体" w:hAnsi="宋体" w:cs="宋体"/>
          <w:kern w:val="0"/>
        </w:rPr>
        <w:instrText xml:space="preserve"> INCLUDEPICTURE  "C:\\Users\\pc\\AppData\\Roaming\\Tencent\\Users\\1411304222\\QQ\\WinTemp\\RichOle\\V[7C[~]9`O3Q(JUN2J6)833.png" \* MERGEFORMATINET </w:instrText>
      </w:r>
      <w:r w:rsidR="0065425F">
        <w:rPr>
          <w:rFonts w:ascii="宋体" w:hAnsi="宋体" w:cs="宋体"/>
          <w:kern w:val="0"/>
        </w:rPr>
        <w:fldChar w:fldCharType="separate"/>
      </w:r>
      <w:r w:rsidR="00ED3E27">
        <w:rPr>
          <w:rFonts w:ascii="宋体" w:hAnsi="宋体" w:cs="宋体"/>
          <w:kern w:val="0"/>
        </w:rPr>
        <w:fldChar w:fldCharType="begin"/>
      </w:r>
      <w:r w:rsidR="00ED3E27">
        <w:rPr>
          <w:rFonts w:ascii="宋体" w:hAnsi="宋体" w:cs="宋体"/>
          <w:kern w:val="0"/>
        </w:rPr>
        <w:instrText xml:space="preserve"> INCLUDEPICTURE  "C:\\Users\\pc\\AppData\\Roaming\\Tencent\\Users\\1411304222\\QQ\\WinTemp\\RichOle\\V[7C[~]9`O3Q(JUN2J6)833.png" \* MERGEFORMATINET </w:instrText>
      </w:r>
      <w:r w:rsidR="00ED3E27">
        <w:rPr>
          <w:rFonts w:ascii="宋体" w:hAnsi="宋体" w:cs="宋体"/>
          <w:kern w:val="0"/>
        </w:rPr>
        <w:fldChar w:fldCharType="separate"/>
      </w:r>
      <w:r w:rsidR="00132445">
        <w:rPr>
          <w:rFonts w:ascii="宋体" w:hAnsi="宋体" w:cs="宋体"/>
          <w:kern w:val="0"/>
        </w:rPr>
        <w:fldChar w:fldCharType="begin"/>
      </w:r>
      <w:r w:rsidR="00132445">
        <w:rPr>
          <w:rFonts w:ascii="宋体" w:hAnsi="宋体" w:cs="宋体"/>
          <w:kern w:val="0"/>
        </w:rPr>
        <w:instrText xml:space="preserve"> INCLUDEPICTURE  "C:\\Users\\pc\\AppData\\Roaming\\Tencent\\Users\\1411304222\\QQ\\WinTemp\\RichOle\\V[7C[~]9`O3Q(JUN2J6)833.png" \* MERGEFORMATINET </w:instrText>
      </w:r>
      <w:r w:rsidR="00132445">
        <w:rPr>
          <w:rFonts w:ascii="宋体" w:hAnsi="宋体" w:cs="宋体"/>
          <w:kern w:val="0"/>
        </w:rPr>
        <w:fldChar w:fldCharType="separate"/>
      </w:r>
      <w:r w:rsidR="005D11EA">
        <w:rPr>
          <w:rFonts w:ascii="宋体" w:hAnsi="宋体" w:cs="宋体"/>
          <w:kern w:val="0"/>
        </w:rPr>
        <w:fldChar w:fldCharType="begin"/>
      </w:r>
      <w:r w:rsidR="005D11EA">
        <w:rPr>
          <w:rFonts w:ascii="宋体" w:hAnsi="宋体" w:cs="宋体"/>
          <w:kern w:val="0"/>
        </w:rPr>
        <w:instrText xml:space="preserve"> INCLUDEPICTURE  "C:\\Users\\pc\\AppData\\Roaming\\Tencent\\Users\\1411304222\\QQ\\WinTemp\\RichOle\\V[7C[~]9`O3Q(JUN2J6)833.png" \* MERGEFORMATINET </w:instrText>
      </w:r>
      <w:r w:rsidR="005D11EA">
        <w:rPr>
          <w:rFonts w:ascii="宋体" w:hAnsi="宋体" w:cs="宋体"/>
          <w:kern w:val="0"/>
        </w:rPr>
        <w:fldChar w:fldCharType="separate"/>
      </w:r>
      <w:r w:rsidR="005F5FB4">
        <w:rPr>
          <w:rFonts w:ascii="宋体" w:hAnsi="宋体" w:cs="宋体"/>
          <w:kern w:val="0"/>
        </w:rPr>
        <w:fldChar w:fldCharType="begin"/>
      </w:r>
      <w:r w:rsidR="005F5FB4">
        <w:rPr>
          <w:rFonts w:ascii="宋体" w:hAnsi="宋体" w:cs="宋体"/>
          <w:kern w:val="0"/>
        </w:rPr>
        <w:instrText xml:space="preserve"> INCLUDEPICTURE  "C:\\Users\\pc\\AppData\\Roaming\\Tencent\\Users\\1411304222\\QQ\\WinTemp\\RichOle\\V[7C[~]9`O3Q(JUN2J6)833.png" \* MERGEFORMATINET </w:instrText>
      </w:r>
      <w:r w:rsidR="005F5FB4">
        <w:rPr>
          <w:rFonts w:ascii="宋体" w:hAnsi="宋体" w:cs="宋体"/>
          <w:kern w:val="0"/>
        </w:rPr>
        <w:fldChar w:fldCharType="separate"/>
      </w:r>
      <w:r w:rsidR="00E84D6C">
        <w:rPr>
          <w:rFonts w:ascii="宋体" w:hAnsi="宋体" w:cs="宋体"/>
          <w:kern w:val="0"/>
        </w:rPr>
        <w:fldChar w:fldCharType="begin"/>
      </w:r>
      <w:r w:rsidR="00E84D6C">
        <w:rPr>
          <w:rFonts w:ascii="宋体" w:hAnsi="宋体" w:cs="宋体"/>
          <w:kern w:val="0"/>
        </w:rPr>
        <w:instrText xml:space="preserve"> INCLUDEPICTURE  "D:\\..\\pc\\AppData\\Roaming\\Tencent\\Users\\1411304222\\QQ\\WinTemp\\RichOle\\V[7C[~]9`O3Q(JUN2J6)833.png" \* MERGEFORMATINET </w:instrText>
      </w:r>
      <w:r w:rsidR="00E84D6C">
        <w:rPr>
          <w:rFonts w:ascii="宋体" w:hAnsi="宋体" w:cs="宋体"/>
          <w:kern w:val="0"/>
        </w:rPr>
        <w:fldChar w:fldCharType="separate"/>
      </w:r>
      <w:r w:rsidR="00025029">
        <w:rPr>
          <w:rFonts w:ascii="宋体" w:hAnsi="宋体" w:cs="宋体"/>
          <w:kern w:val="0"/>
        </w:rPr>
        <w:fldChar w:fldCharType="begin"/>
      </w:r>
      <w:r w:rsidR="00025029">
        <w:rPr>
          <w:rFonts w:ascii="宋体" w:hAnsi="宋体" w:cs="宋体"/>
          <w:kern w:val="0"/>
        </w:rPr>
        <w:instrText xml:space="preserve"> </w:instrText>
      </w:r>
      <w:r w:rsidR="00025029">
        <w:rPr>
          <w:rFonts w:ascii="宋体" w:hAnsi="宋体" w:cs="宋体"/>
          <w:kern w:val="0"/>
        </w:rPr>
        <w:instrText>INCLUDEPICTURE  "D:\\..\\pc\\AppData\\Roaming\\Tencent\\Users\\1411304222\\QQ\\WinTemp\\RichOle\\V[7C[~]9`O3Q(JUN2J6)833.png" \* MERGEFORMATINET</w:instrText>
      </w:r>
      <w:r w:rsidR="00025029">
        <w:rPr>
          <w:rFonts w:ascii="宋体" w:hAnsi="宋体" w:cs="宋体"/>
          <w:kern w:val="0"/>
        </w:rPr>
        <w:instrText xml:space="preserve"> </w:instrText>
      </w:r>
      <w:r w:rsidR="00025029">
        <w:rPr>
          <w:rFonts w:ascii="宋体" w:hAnsi="宋体" w:cs="宋体"/>
          <w:kern w:val="0"/>
        </w:rPr>
        <w:fldChar w:fldCharType="separate"/>
      </w:r>
      <w:r w:rsidR="00C96516">
        <w:rPr>
          <w:rFonts w:ascii="宋体" w:hAnsi="宋体" w:cs="宋体"/>
          <w:kern w:val="0"/>
        </w:rPr>
        <w:pict w14:anchorId="6B10D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35pt;height:304.05pt">
            <v:imagedata r:id="rId15" r:href="rId16"/>
          </v:shape>
        </w:pict>
      </w:r>
      <w:r w:rsidR="00025029">
        <w:rPr>
          <w:rFonts w:ascii="宋体" w:hAnsi="宋体" w:cs="宋体"/>
          <w:kern w:val="0"/>
        </w:rPr>
        <w:fldChar w:fldCharType="end"/>
      </w:r>
      <w:r w:rsidR="00E84D6C">
        <w:rPr>
          <w:rFonts w:ascii="宋体" w:hAnsi="宋体" w:cs="宋体"/>
          <w:kern w:val="0"/>
        </w:rPr>
        <w:fldChar w:fldCharType="end"/>
      </w:r>
      <w:r w:rsidR="005F5FB4">
        <w:rPr>
          <w:rFonts w:ascii="宋体" w:hAnsi="宋体" w:cs="宋体"/>
          <w:kern w:val="0"/>
        </w:rPr>
        <w:fldChar w:fldCharType="end"/>
      </w:r>
      <w:r w:rsidR="005D11EA">
        <w:rPr>
          <w:rFonts w:ascii="宋体" w:hAnsi="宋体" w:cs="宋体"/>
          <w:kern w:val="0"/>
        </w:rPr>
        <w:fldChar w:fldCharType="end"/>
      </w:r>
      <w:r w:rsidR="00132445">
        <w:rPr>
          <w:rFonts w:ascii="宋体" w:hAnsi="宋体" w:cs="宋体"/>
          <w:kern w:val="0"/>
        </w:rPr>
        <w:fldChar w:fldCharType="end"/>
      </w:r>
      <w:r w:rsidR="00ED3E27">
        <w:rPr>
          <w:rFonts w:ascii="宋体" w:hAnsi="宋体" w:cs="宋体"/>
          <w:kern w:val="0"/>
        </w:rPr>
        <w:fldChar w:fldCharType="end"/>
      </w:r>
      <w:r w:rsidR="0065425F">
        <w:rPr>
          <w:rFonts w:ascii="宋体" w:hAnsi="宋体" w:cs="宋体"/>
          <w:kern w:val="0"/>
        </w:rPr>
        <w:fldChar w:fldCharType="end"/>
      </w:r>
      <w:r w:rsidR="009A56FE">
        <w:rPr>
          <w:rFonts w:ascii="宋体" w:hAnsi="宋体" w:cs="宋体"/>
          <w:kern w:val="0"/>
        </w:rPr>
        <w:fldChar w:fldCharType="end"/>
      </w:r>
      <w:r w:rsidR="00FB469F">
        <w:rPr>
          <w:rFonts w:ascii="宋体" w:hAnsi="宋体" w:cs="宋体"/>
          <w:kern w:val="0"/>
        </w:rPr>
        <w:fldChar w:fldCharType="end"/>
      </w:r>
      <w:r w:rsidR="00D65D87">
        <w:rPr>
          <w:rFonts w:ascii="宋体" w:hAnsi="宋体" w:cs="宋体"/>
          <w:kern w:val="0"/>
        </w:rPr>
        <w:fldChar w:fldCharType="end"/>
      </w:r>
      <w:r w:rsidR="00CE40EF">
        <w:rPr>
          <w:rFonts w:ascii="宋体" w:hAnsi="宋体" w:cs="宋体"/>
          <w:kern w:val="0"/>
        </w:rPr>
        <w:fldChar w:fldCharType="end"/>
      </w:r>
      <w:r w:rsidR="005147C9">
        <w:rPr>
          <w:rFonts w:ascii="宋体" w:hAnsi="宋体" w:cs="宋体"/>
          <w:kern w:val="0"/>
        </w:rPr>
        <w:fldChar w:fldCharType="end"/>
      </w:r>
      <w:r w:rsidRPr="00FA6CBA">
        <w:rPr>
          <w:rFonts w:ascii="宋体" w:hAnsi="宋体" w:cs="宋体"/>
          <w:kern w:val="0"/>
        </w:rPr>
        <w:fldChar w:fldCharType="end"/>
      </w:r>
    </w:p>
    <w:p w14:paraId="08815A7E" w14:textId="756365EF" w:rsidR="000B5574" w:rsidRDefault="000B5574" w:rsidP="000B5574">
      <w:pPr>
        <w:ind w:left="420"/>
        <w:jc w:val="center"/>
      </w:pPr>
      <w:r>
        <w:rPr>
          <w:rFonts w:ascii="宋体" w:hAnsi="宋体" w:cs="宋体" w:hint="eastAsia"/>
          <w:kern w:val="0"/>
        </w:rPr>
        <w:t>图3.1</w:t>
      </w:r>
      <w:r>
        <w:rPr>
          <w:rFonts w:ascii="宋体" w:hAnsi="宋体" w:cs="宋体"/>
          <w:kern w:val="0"/>
        </w:rPr>
        <w:t xml:space="preserve"> </w:t>
      </w:r>
      <w:r w:rsidR="00DB436C">
        <w:rPr>
          <w:rFonts w:ascii="宋体" w:hAnsi="宋体" w:cs="宋体" w:hint="eastAsia"/>
          <w:kern w:val="0"/>
        </w:rPr>
        <w:t>程序模块任务分配</w:t>
      </w:r>
    </w:p>
    <w:p w14:paraId="752DCB9D" w14:textId="502B80EC" w:rsidR="00107D78" w:rsidRPr="000E447F" w:rsidRDefault="006157C4" w:rsidP="006157C4">
      <w:pPr>
        <w:ind w:left="420"/>
        <w:rPr>
          <w:rFonts w:ascii="宋体" w:hAnsi="宋体"/>
        </w:rPr>
      </w:pPr>
      <w:r w:rsidRPr="000E447F">
        <w:rPr>
          <w:rFonts w:ascii="宋体" w:hAnsi="宋体" w:hint="eastAsia"/>
        </w:rPr>
        <w:t>设计思想：</w:t>
      </w:r>
    </w:p>
    <w:p w14:paraId="2FFDC2BD" w14:textId="117BD28B" w:rsidR="0059654C" w:rsidRPr="00955ECE" w:rsidRDefault="0059654C" w:rsidP="006157C4">
      <w:pPr>
        <w:ind w:left="420"/>
        <w:rPr>
          <w:rFonts w:ascii="宋体" w:hAnsi="宋体"/>
        </w:rPr>
      </w:pPr>
      <w:r w:rsidRPr="00955ECE">
        <w:rPr>
          <w:rFonts w:ascii="宋体" w:hAnsi="宋体" w:hint="eastAsia"/>
        </w:rPr>
        <w:t>（1）程序</w:t>
      </w:r>
      <w:r w:rsidR="00137AE5" w:rsidRPr="00955ECE">
        <w:rPr>
          <w:rFonts w:ascii="宋体" w:hAnsi="宋体" w:hint="eastAsia"/>
        </w:rPr>
        <w:t>总体逻辑如图3.2所示：</w:t>
      </w:r>
    </w:p>
    <w:p w14:paraId="41F41768" w14:textId="77777777" w:rsidR="00137AE5" w:rsidRPr="00955ECE" w:rsidRDefault="00137AE5" w:rsidP="00137AE5">
      <w:pPr>
        <w:ind w:firstLine="420"/>
        <w:jc w:val="center"/>
        <w:rPr>
          <w:rFonts w:ascii="宋体" w:hAnsi="宋体"/>
        </w:rPr>
      </w:pPr>
      <w:r w:rsidRPr="00955ECE">
        <w:rPr>
          <w:rFonts w:ascii="宋体" w:hAnsi="宋体"/>
          <w:noProof/>
        </w:rPr>
        <w:drawing>
          <wp:inline distT="0" distB="0" distL="0" distR="0" wp14:anchorId="52CAD07C" wp14:editId="49AD125E">
            <wp:extent cx="3093720" cy="1767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3233" t="10243" r="9254" b="15498"/>
                    <a:stretch/>
                  </pic:blipFill>
                  <pic:spPr bwMode="auto">
                    <a:xfrm>
                      <a:off x="0" y="0"/>
                      <a:ext cx="3099372" cy="1771070"/>
                    </a:xfrm>
                    <a:prstGeom prst="rect">
                      <a:avLst/>
                    </a:prstGeom>
                    <a:noFill/>
                    <a:ln>
                      <a:noFill/>
                    </a:ln>
                    <a:extLst>
                      <a:ext uri="{53640926-AAD7-44D8-BBD7-CCE9431645EC}">
                        <a14:shadowObscured xmlns:a14="http://schemas.microsoft.com/office/drawing/2010/main"/>
                      </a:ext>
                    </a:extLst>
                  </pic:spPr>
                </pic:pic>
              </a:graphicData>
            </a:graphic>
          </wp:inline>
        </w:drawing>
      </w:r>
    </w:p>
    <w:p w14:paraId="4C32C560" w14:textId="6C6973F9" w:rsidR="00137AE5" w:rsidRPr="00955ECE" w:rsidRDefault="00137AE5" w:rsidP="00137AE5">
      <w:pPr>
        <w:ind w:firstLine="420"/>
        <w:jc w:val="center"/>
        <w:rPr>
          <w:rFonts w:ascii="宋体" w:hAnsi="宋体"/>
        </w:rPr>
      </w:pPr>
      <w:r w:rsidRPr="00955ECE">
        <w:rPr>
          <w:rFonts w:ascii="宋体" w:hAnsi="宋体" w:hint="eastAsia"/>
        </w:rPr>
        <w:t>图3.2</w:t>
      </w:r>
      <w:r w:rsidRPr="00955ECE">
        <w:rPr>
          <w:rFonts w:ascii="宋体" w:hAnsi="宋体"/>
        </w:rPr>
        <w:t xml:space="preserve"> </w:t>
      </w:r>
      <w:r w:rsidRPr="00955ECE">
        <w:rPr>
          <w:rFonts w:ascii="宋体" w:hAnsi="宋体" w:hint="eastAsia"/>
        </w:rPr>
        <w:t>代码总体逻辑流程图</w:t>
      </w:r>
    </w:p>
    <w:p w14:paraId="5648CD2D" w14:textId="7A9DF431" w:rsidR="00137AE5" w:rsidRPr="00955ECE" w:rsidRDefault="005F3A57" w:rsidP="00593AD6">
      <w:pPr>
        <w:ind w:left="420"/>
        <w:jc w:val="left"/>
        <w:rPr>
          <w:rFonts w:ascii="宋体" w:hAnsi="宋体"/>
        </w:rPr>
      </w:pPr>
      <w:r w:rsidRPr="00955ECE">
        <w:rPr>
          <w:rFonts w:ascii="宋体" w:hAnsi="宋体" w:hint="eastAsia"/>
        </w:rPr>
        <w:t>（2）协商使用的函数名：</w:t>
      </w:r>
      <w:r w:rsidRPr="00955ECE">
        <w:rPr>
          <w:rFonts w:ascii="宋体" w:hAnsi="宋体"/>
        </w:rPr>
        <w:t>INQURE</w:t>
      </w:r>
      <w:r w:rsidR="00593AD6">
        <w:rPr>
          <w:rFonts w:ascii="宋体" w:hAnsi="宋体" w:hint="eastAsia"/>
        </w:rPr>
        <w:t>:</w:t>
      </w:r>
      <w:r w:rsidR="00593AD6">
        <w:rPr>
          <w:rFonts w:ascii="宋体" w:hAnsi="宋体"/>
        </w:rPr>
        <w:t xml:space="preserve"> NEAR</w:t>
      </w:r>
      <w:r w:rsidRPr="00955ECE">
        <w:rPr>
          <w:rFonts w:ascii="宋体" w:hAnsi="宋体"/>
        </w:rPr>
        <w:t>, ALTER</w:t>
      </w:r>
      <w:r w:rsidR="00593AD6">
        <w:rPr>
          <w:rFonts w:ascii="宋体" w:hAnsi="宋体"/>
        </w:rPr>
        <w:t>: NEAR</w:t>
      </w:r>
      <w:r w:rsidRPr="00955ECE">
        <w:rPr>
          <w:rFonts w:ascii="宋体" w:hAnsi="宋体"/>
        </w:rPr>
        <w:t>, COUNT_RECOM</w:t>
      </w:r>
      <w:r w:rsidR="00593AD6">
        <w:rPr>
          <w:rFonts w:ascii="宋体" w:hAnsi="宋体"/>
        </w:rPr>
        <w:t>: NEAR</w:t>
      </w:r>
      <w:r w:rsidRPr="00955ECE">
        <w:rPr>
          <w:rFonts w:ascii="宋体" w:hAnsi="宋体"/>
        </w:rPr>
        <w:t>, RANK_RECOM</w:t>
      </w:r>
      <w:r w:rsidR="00593AD6">
        <w:rPr>
          <w:rFonts w:ascii="宋体" w:hAnsi="宋体"/>
        </w:rPr>
        <w:t>: NEAR</w:t>
      </w:r>
      <w:r w:rsidRPr="00955ECE">
        <w:rPr>
          <w:rFonts w:ascii="宋体" w:hAnsi="宋体"/>
        </w:rPr>
        <w:t>, LDISPLAY</w:t>
      </w:r>
      <w:r w:rsidR="00593AD6">
        <w:rPr>
          <w:rFonts w:ascii="宋体" w:hAnsi="宋体"/>
        </w:rPr>
        <w:t>: NEAR</w:t>
      </w:r>
      <w:r w:rsidRPr="00955ECE">
        <w:rPr>
          <w:rFonts w:ascii="宋体" w:hAnsi="宋体"/>
        </w:rPr>
        <w:t>, RADIX</w:t>
      </w:r>
      <w:r w:rsidR="00593AD6">
        <w:rPr>
          <w:rFonts w:ascii="宋体" w:hAnsi="宋体"/>
        </w:rPr>
        <w:t>: NEAR</w:t>
      </w:r>
    </w:p>
    <w:p w14:paraId="6F36EEFD" w14:textId="326F3660" w:rsidR="000E447F" w:rsidRDefault="000E447F" w:rsidP="006157C4">
      <w:pPr>
        <w:ind w:left="420"/>
        <w:rPr>
          <w:rFonts w:ascii="宋体" w:hAnsi="宋体"/>
        </w:rPr>
      </w:pPr>
      <w:r w:rsidRPr="00955ECE">
        <w:rPr>
          <w:rFonts w:ascii="宋体" w:hAnsi="宋体" w:hint="eastAsia"/>
        </w:rPr>
        <w:t>（3）</w:t>
      </w:r>
      <w:r w:rsidR="00252B51">
        <w:rPr>
          <w:rFonts w:ascii="宋体" w:hAnsi="宋体" w:hint="eastAsia"/>
        </w:rPr>
        <w:t>协商</w:t>
      </w:r>
      <w:r w:rsidR="00695480">
        <w:rPr>
          <w:rFonts w:ascii="宋体" w:hAnsi="宋体" w:hint="eastAsia"/>
        </w:rPr>
        <w:t>使用的</w:t>
      </w:r>
      <w:r w:rsidRPr="00955ECE">
        <w:rPr>
          <w:rFonts w:ascii="宋体" w:hAnsi="宋体" w:hint="eastAsia"/>
        </w:rPr>
        <w:t>三个变量名：R</w:t>
      </w:r>
      <w:r w:rsidRPr="00955ECE">
        <w:rPr>
          <w:rFonts w:ascii="宋体" w:hAnsi="宋体"/>
        </w:rPr>
        <w:t>ANK</w:t>
      </w:r>
      <w:r w:rsidR="00BE4A7A">
        <w:rPr>
          <w:rFonts w:ascii="宋体" w:hAnsi="宋体"/>
        </w:rPr>
        <w:t>: WORD</w:t>
      </w:r>
      <w:r w:rsidR="00593AD6">
        <w:rPr>
          <w:rFonts w:ascii="宋体" w:hAnsi="宋体"/>
        </w:rPr>
        <w:t>,</w:t>
      </w:r>
      <w:r w:rsidR="00736E7C">
        <w:rPr>
          <w:rFonts w:ascii="宋体" w:hAnsi="宋体"/>
        </w:rPr>
        <w:t xml:space="preserve"> </w:t>
      </w:r>
      <w:r w:rsidR="00593AD6">
        <w:rPr>
          <w:rFonts w:ascii="宋体" w:hAnsi="宋体"/>
        </w:rPr>
        <w:t>GA1</w:t>
      </w:r>
      <w:r w:rsidR="00BE4A7A">
        <w:rPr>
          <w:rFonts w:ascii="宋体" w:hAnsi="宋体"/>
        </w:rPr>
        <w:t>: BYTE</w:t>
      </w:r>
    </w:p>
    <w:p w14:paraId="6F85D158" w14:textId="68FFDAFD" w:rsidR="000557CE" w:rsidRPr="00955ECE" w:rsidRDefault="000557CE" w:rsidP="006157C4">
      <w:pPr>
        <w:ind w:left="420"/>
        <w:rPr>
          <w:rFonts w:ascii="宋体" w:hAnsi="宋体"/>
        </w:rPr>
      </w:pPr>
      <w:r>
        <w:rPr>
          <w:rFonts w:ascii="宋体" w:hAnsi="宋体" w:hint="eastAsia"/>
        </w:rPr>
        <w:t>（4）协商使用的段的定义：C</w:t>
      </w:r>
      <w:r>
        <w:rPr>
          <w:rFonts w:ascii="宋体" w:hAnsi="宋体"/>
        </w:rPr>
        <w:t>S: CODE, DS: DATA, SS: STACK</w:t>
      </w:r>
    </w:p>
    <w:p w14:paraId="7D84C314" w14:textId="67F85B8B" w:rsidR="006157C4" w:rsidRPr="00955ECE" w:rsidRDefault="006157C4" w:rsidP="006157C4">
      <w:pPr>
        <w:ind w:left="420"/>
        <w:rPr>
          <w:rFonts w:ascii="宋体" w:hAnsi="宋体"/>
        </w:rPr>
      </w:pPr>
      <w:r w:rsidRPr="00955ECE">
        <w:rPr>
          <w:rFonts w:ascii="宋体" w:hAnsi="宋体" w:hint="eastAsia"/>
        </w:rPr>
        <w:t>（</w:t>
      </w:r>
      <w:r w:rsidR="00955ECE" w:rsidRPr="00955ECE">
        <w:rPr>
          <w:rFonts w:ascii="宋体" w:hAnsi="宋体" w:hint="eastAsia"/>
        </w:rPr>
        <w:t>4</w:t>
      </w:r>
      <w:r w:rsidRPr="00955ECE">
        <w:rPr>
          <w:rFonts w:ascii="宋体" w:hAnsi="宋体" w:hint="eastAsia"/>
        </w:rPr>
        <w:t>）计算推荐度时：移植前两次实验中的子程序代码使用。</w:t>
      </w:r>
    </w:p>
    <w:p w14:paraId="178168AF" w14:textId="5BA857C3" w:rsidR="006157C4" w:rsidRPr="00955ECE" w:rsidRDefault="006157C4" w:rsidP="006157C4">
      <w:pPr>
        <w:ind w:left="420"/>
        <w:rPr>
          <w:rFonts w:ascii="宋体" w:hAnsi="宋体"/>
        </w:rPr>
      </w:pPr>
      <w:r w:rsidRPr="00955ECE">
        <w:rPr>
          <w:rFonts w:ascii="宋体" w:hAnsi="宋体" w:hint="eastAsia"/>
        </w:rPr>
        <w:t>（</w:t>
      </w:r>
      <w:r w:rsidR="00955ECE" w:rsidRPr="00955ECE">
        <w:rPr>
          <w:rFonts w:ascii="宋体" w:hAnsi="宋体" w:hint="eastAsia"/>
        </w:rPr>
        <w:t>5</w:t>
      </w:r>
      <w:r w:rsidRPr="00955ECE">
        <w:rPr>
          <w:rFonts w:ascii="宋体" w:hAnsi="宋体" w:hint="eastAsia"/>
        </w:rPr>
        <w:t>）</w:t>
      </w:r>
      <w:r w:rsidR="0041002C" w:rsidRPr="00955ECE">
        <w:rPr>
          <w:rFonts w:ascii="宋体" w:hAnsi="宋体" w:hint="eastAsia"/>
        </w:rPr>
        <w:t>计算推荐度排名时，创建</w:t>
      </w:r>
      <w:proofErr w:type="gramStart"/>
      <w:r w:rsidR="0041002C" w:rsidRPr="00955ECE">
        <w:rPr>
          <w:rFonts w:ascii="宋体" w:hAnsi="宋体" w:hint="eastAsia"/>
        </w:rPr>
        <w:t>一</w:t>
      </w:r>
      <w:proofErr w:type="gramEnd"/>
      <w:r w:rsidR="0041002C" w:rsidRPr="00955ECE">
        <w:rPr>
          <w:rFonts w:ascii="宋体" w:hAnsi="宋体" w:hint="eastAsia"/>
        </w:rPr>
        <w:t>大于商品种类的存储空间</w:t>
      </w:r>
      <w:r w:rsidR="00323BEA" w:rsidRPr="00955ECE">
        <w:rPr>
          <w:rFonts w:ascii="宋体" w:hAnsi="宋体"/>
        </w:rPr>
        <w:t>RANK</w:t>
      </w:r>
      <w:r w:rsidR="0041002C" w:rsidRPr="00955ECE">
        <w:rPr>
          <w:rFonts w:ascii="宋体" w:hAnsi="宋体" w:hint="eastAsia"/>
        </w:rPr>
        <w:t>，将商品首地址依次存入。排序时使用冒泡排序，通过商品首地址获得推荐度</w:t>
      </w:r>
      <w:r w:rsidR="00BA61E8" w:rsidRPr="00955ECE">
        <w:rPr>
          <w:rFonts w:ascii="宋体" w:hAnsi="宋体" w:hint="eastAsia"/>
        </w:rPr>
        <w:t>的</w:t>
      </w:r>
      <w:r w:rsidR="0041002C" w:rsidRPr="00955ECE">
        <w:rPr>
          <w:rFonts w:ascii="宋体" w:hAnsi="宋体" w:hint="eastAsia"/>
        </w:rPr>
        <w:t>首地址进行推荐度的比较</w:t>
      </w:r>
      <w:r w:rsidR="00BA61E8" w:rsidRPr="00955ECE">
        <w:rPr>
          <w:rFonts w:ascii="宋体" w:hAnsi="宋体" w:hint="eastAsia"/>
        </w:rPr>
        <w:t>。</w:t>
      </w:r>
    </w:p>
    <w:p w14:paraId="3AD075E8" w14:textId="623A8A18" w:rsidR="00BA61E8" w:rsidRPr="00955ECE" w:rsidRDefault="00BA61E8" w:rsidP="006157C4">
      <w:pPr>
        <w:ind w:left="420"/>
        <w:rPr>
          <w:rFonts w:ascii="宋体" w:hAnsi="宋体"/>
        </w:rPr>
      </w:pPr>
      <w:r w:rsidRPr="00955ECE">
        <w:rPr>
          <w:rFonts w:ascii="宋体" w:hAnsi="宋体" w:hint="eastAsia"/>
        </w:rPr>
        <w:t>（</w:t>
      </w:r>
      <w:r w:rsidR="00955ECE" w:rsidRPr="00955ECE">
        <w:rPr>
          <w:rFonts w:ascii="宋体" w:hAnsi="宋体" w:hint="eastAsia"/>
        </w:rPr>
        <w:t>6</w:t>
      </w:r>
      <w:r w:rsidRPr="00955ECE">
        <w:rPr>
          <w:rFonts w:ascii="宋体" w:hAnsi="宋体" w:hint="eastAsia"/>
        </w:rPr>
        <w:t>）</w:t>
      </w:r>
      <w:r w:rsidR="00CA3BE4" w:rsidRPr="00955ECE">
        <w:rPr>
          <w:rFonts w:ascii="宋体" w:hAnsi="宋体" w:hint="eastAsia"/>
        </w:rPr>
        <w:t>输出全部商品信息时</w:t>
      </w:r>
      <w:r w:rsidR="00323BEA" w:rsidRPr="00955ECE">
        <w:rPr>
          <w:rFonts w:ascii="宋体" w:hAnsi="宋体" w:hint="eastAsia"/>
        </w:rPr>
        <w:t>，通过</w:t>
      </w:r>
      <w:r w:rsidR="00323BEA" w:rsidRPr="00955ECE">
        <w:rPr>
          <w:rFonts w:ascii="宋体" w:hAnsi="宋体"/>
        </w:rPr>
        <w:t>RANK</w:t>
      </w:r>
      <w:r w:rsidR="00323BEA" w:rsidRPr="00955ECE">
        <w:rPr>
          <w:rFonts w:ascii="宋体" w:hAnsi="宋体" w:hint="eastAsia"/>
        </w:rPr>
        <w:t>依次获得商品首地址，通过循环依次输出商品信息</w:t>
      </w:r>
    </w:p>
    <w:p w14:paraId="4912C7A8" w14:textId="66E0498A" w:rsidR="00213AF7" w:rsidRPr="00584554" w:rsidRDefault="00213AF7" w:rsidP="006157C4">
      <w:pPr>
        <w:ind w:left="420"/>
        <w:rPr>
          <w:rFonts w:ascii="宋体" w:hAnsi="宋体"/>
        </w:rPr>
      </w:pPr>
      <w:r w:rsidRPr="00584554">
        <w:rPr>
          <w:rFonts w:ascii="宋体" w:hAnsi="宋体" w:hint="eastAsia"/>
        </w:rPr>
        <w:t>存储单元分配：</w:t>
      </w:r>
    </w:p>
    <w:p w14:paraId="45721D9B" w14:textId="2C020090" w:rsidR="00584554" w:rsidRPr="00584554" w:rsidRDefault="00584554" w:rsidP="00584554">
      <w:pPr>
        <w:ind w:left="420" w:firstLine="420"/>
        <w:rPr>
          <w:rFonts w:ascii="宋体" w:hAnsi="宋体"/>
        </w:rPr>
      </w:pPr>
      <w:r w:rsidRPr="00584554">
        <w:rPr>
          <w:rFonts w:ascii="宋体" w:hAnsi="宋体" w:hint="eastAsia"/>
        </w:rPr>
        <w:t>新增了</w:t>
      </w:r>
      <w:proofErr w:type="gramStart"/>
      <w:r w:rsidRPr="00584554">
        <w:rPr>
          <w:rFonts w:ascii="宋体" w:hAnsi="宋体" w:hint="eastAsia"/>
        </w:rPr>
        <w:t>一</w:t>
      </w:r>
      <w:proofErr w:type="gramEnd"/>
      <w:r w:rsidRPr="00584554">
        <w:rPr>
          <w:rFonts w:ascii="宋体" w:hAnsi="宋体" w:hint="eastAsia"/>
        </w:rPr>
        <w:t>长度大于商品数的D</w:t>
      </w:r>
      <w:r w:rsidRPr="00584554">
        <w:rPr>
          <w:rFonts w:ascii="宋体" w:hAnsi="宋体"/>
        </w:rPr>
        <w:t>W</w:t>
      </w:r>
      <w:r w:rsidRPr="00584554">
        <w:rPr>
          <w:rFonts w:ascii="宋体" w:hAnsi="宋体" w:hint="eastAsia"/>
        </w:rPr>
        <w:t>类型缓冲区，变量名为R</w:t>
      </w:r>
      <w:r w:rsidRPr="00584554">
        <w:rPr>
          <w:rFonts w:ascii="宋体" w:hAnsi="宋体"/>
        </w:rPr>
        <w:t>ANK</w:t>
      </w:r>
      <w:r w:rsidRPr="00584554">
        <w:rPr>
          <w:rFonts w:ascii="宋体" w:hAnsi="宋体" w:hint="eastAsia"/>
        </w:rPr>
        <w:t>，用于推荐度排序</w:t>
      </w:r>
    </w:p>
    <w:p w14:paraId="63DC66BB" w14:textId="3D1FE9D1" w:rsidR="00584554" w:rsidRPr="00584554" w:rsidRDefault="00584554" w:rsidP="006157C4">
      <w:pPr>
        <w:ind w:left="420"/>
        <w:rPr>
          <w:rFonts w:ascii="宋体" w:hAnsi="宋体"/>
        </w:rPr>
      </w:pPr>
      <w:r w:rsidRPr="00584554">
        <w:rPr>
          <w:rFonts w:ascii="宋体" w:hAnsi="宋体" w:hint="eastAsia"/>
        </w:rPr>
        <w:t>寄存器分配：</w:t>
      </w:r>
    </w:p>
    <w:p w14:paraId="0C59D411" w14:textId="480D5978" w:rsidR="00584554" w:rsidRPr="00584554" w:rsidRDefault="00584554" w:rsidP="00584554">
      <w:pPr>
        <w:ind w:left="840"/>
        <w:rPr>
          <w:rFonts w:ascii="宋体" w:hAnsi="宋体"/>
          <w:szCs w:val="21"/>
        </w:rPr>
      </w:pPr>
      <w:r w:rsidRPr="00584554">
        <w:rPr>
          <w:rFonts w:ascii="宋体" w:hAnsi="宋体"/>
          <w:szCs w:val="21"/>
        </w:rPr>
        <w:t>BX</w:t>
      </w:r>
      <w:r w:rsidRPr="00584554">
        <w:rPr>
          <w:rFonts w:ascii="宋体" w:hAnsi="宋体" w:hint="eastAsia"/>
          <w:szCs w:val="21"/>
        </w:rPr>
        <w:t>：内层循环计数器</w:t>
      </w:r>
      <w:r w:rsidRPr="00584554">
        <w:rPr>
          <w:rFonts w:ascii="宋体" w:hAnsi="宋体"/>
          <w:szCs w:val="21"/>
        </w:rPr>
        <w:br/>
        <w:t>CX</w:t>
      </w:r>
      <w:r w:rsidRPr="00584554">
        <w:rPr>
          <w:rFonts w:ascii="宋体" w:hAnsi="宋体" w:hint="eastAsia"/>
          <w:szCs w:val="21"/>
        </w:rPr>
        <w:t>：外层循环计数器</w:t>
      </w:r>
    </w:p>
    <w:p w14:paraId="432E31B3" w14:textId="5641F879" w:rsidR="00584554" w:rsidRDefault="00584554" w:rsidP="00584554">
      <w:pPr>
        <w:ind w:left="420" w:firstLine="420"/>
        <w:rPr>
          <w:rFonts w:ascii="宋体" w:hAnsi="宋体"/>
          <w:szCs w:val="21"/>
        </w:rPr>
      </w:pPr>
      <w:r w:rsidRPr="00584554">
        <w:rPr>
          <w:rFonts w:ascii="宋体" w:hAnsi="宋体" w:hint="eastAsia"/>
          <w:szCs w:val="21"/>
        </w:rPr>
        <w:t>S</w:t>
      </w:r>
      <w:r w:rsidRPr="00584554">
        <w:rPr>
          <w:rFonts w:ascii="宋体" w:hAnsi="宋体"/>
          <w:szCs w:val="21"/>
        </w:rPr>
        <w:t>I</w:t>
      </w:r>
      <w:r w:rsidRPr="00584554">
        <w:rPr>
          <w:rFonts w:ascii="宋体" w:hAnsi="宋体" w:hint="eastAsia"/>
          <w:szCs w:val="21"/>
        </w:rPr>
        <w:t>：</w:t>
      </w:r>
      <w:r>
        <w:rPr>
          <w:rFonts w:ascii="宋体" w:hAnsi="宋体" w:hint="eastAsia"/>
          <w:szCs w:val="21"/>
        </w:rPr>
        <w:t>存放商品首地址</w:t>
      </w:r>
    </w:p>
    <w:p w14:paraId="3BE60BEE" w14:textId="33D9EF46" w:rsidR="00584554" w:rsidRPr="00584554" w:rsidRDefault="00584554" w:rsidP="00584554">
      <w:pPr>
        <w:ind w:left="420" w:firstLine="420"/>
        <w:rPr>
          <w:rFonts w:ascii="宋体" w:hAnsi="宋体"/>
        </w:rPr>
      </w:pPr>
      <w:r>
        <w:rPr>
          <w:rFonts w:ascii="宋体" w:hAnsi="宋体" w:hint="eastAsia"/>
          <w:szCs w:val="21"/>
        </w:rPr>
        <w:t>D</w:t>
      </w:r>
      <w:r>
        <w:rPr>
          <w:rFonts w:ascii="宋体" w:hAnsi="宋体"/>
          <w:szCs w:val="21"/>
        </w:rPr>
        <w:t>I</w:t>
      </w:r>
      <w:r>
        <w:rPr>
          <w:rFonts w:ascii="宋体" w:hAnsi="宋体" w:hint="eastAsia"/>
          <w:szCs w:val="21"/>
        </w:rPr>
        <w:t>：存放R</w:t>
      </w:r>
      <w:r>
        <w:rPr>
          <w:rFonts w:ascii="宋体" w:hAnsi="宋体"/>
          <w:szCs w:val="21"/>
        </w:rPr>
        <w:t>ANK</w:t>
      </w:r>
      <w:r>
        <w:rPr>
          <w:rFonts w:ascii="宋体" w:hAnsi="宋体" w:hint="eastAsia"/>
          <w:szCs w:val="21"/>
        </w:rPr>
        <w:t>串地址</w:t>
      </w:r>
    </w:p>
    <w:p w14:paraId="02DDF368" w14:textId="728A9005" w:rsidR="008D6D0A" w:rsidRDefault="008D6D0A" w:rsidP="008D6D0A">
      <w:pPr>
        <w:pStyle w:val="3"/>
      </w:pPr>
      <w:bookmarkStart w:id="21" w:name="_Toc7809393"/>
      <w:r w:rsidRPr="002E43C1">
        <w:rPr>
          <w:rFonts w:hint="eastAsia"/>
        </w:rPr>
        <w:t>流程图</w:t>
      </w:r>
      <w:bookmarkEnd w:id="21"/>
    </w:p>
    <w:p w14:paraId="50F147CF" w14:textId="77777777" w:rsidR="00FC66A7" w:rsidRDefault="00FC66A7" w:rsidP="00FC66A7">
      <w:pPr>
        <w:ind w:left="420"/>
      </w:pPr>
      <w:r>
        <w:rPr>
          <w:rFonts w:hint="eastAsia"/>
        </w:rPr>
        <w:t>功能三</w:t>
      </w:r>
      <w:proofErr w:type="gramStart"/>
      <w:r>
        <w:rPr>
          <w:rFonts w:hint="eastAsia"/>
        </w:rPr>
        <w:t>总程序</w:t>
      </w:r>
      <w:proofErr w:type="gramEnd"/>
      <w:r>
        <w:rPr>
          <w:rFonts w:hint="eastAsia"/>
        </w:rPr>
        <w:t>流程图如图</w:t>
      </w:r>
      <w:r>
        <w:rPr>
          <w:rFonts w:hint="eastAsia"/>
        </w:rPr>
        <w:t>3.3</w:t>
      </w:r>
      <w:r>
        <w:rPr>
          <w:rFonts w:hint="eastAsia"/>
        </w:rPr>
        <w:t>所示：</w:t>
      </w:r>
    </w:p>
    <w:p w14:paraId="48C40514" w14:textId="535CA2D8" w:rsidR="00FC66A7" w:rsidRDefault="00FC66A7" w:rsidP="00D365C3">
      <w:pPr>
        <w:ind w:left="420"/>
        <w:jc w:val="center"/>
      </w:pPr>
      <w:r>
        <w:rPr>
          <w:rFonts w:hint="eastAsia"/>
          <w:noProof/>
        </w:rPr>
        <w:drawing>
          <wp:inline distT="0" distB="0" distL="0" distR="0" wp14:anchorId="109459BC" wp14:editId="4F5F2BCD">
            <wp:extent cx="5273040" cy="3939540"/>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3939540"/>
                    </a:xfrm>
                    <a:prstGeom prst="rect">
                      <a:avLst/>
                    </a:prstGeom>
                    <a:noFill/>
                    <a:ln>
                      <a:noFill/>
                    </a:ln>
                  </pic:spPr>
                </pic:pic>
              </a:graphicData>
            </a:graphic>
          </wp:inline>
        </w:drawing>
      </w:r>
    </w:p>
    <w:p w14:paraId="23E01FB9" w14:textId="1C20E47A" w:rsidR="00FC66A7" w:rsidRPr="00FC66A7" w:rsidRDefault="00FC66A7" w:rsidP="00D365C3">
      <w:pPr>
        <w:ind w:left="420"/>
        <w:jc w:val="center"/>
      </w:pPr>
      <w:r>
        <w:rPr>
          <w:rFonts w:hint="eastAsia"/>
        </w:rPr>
        <w:t>图</w:t>
      </w:r>
      <w:r>
        <w:rPr>
          <w:rFonts w:hint="eastAsia"/>
        </w:rPr>
        <w:t>3.3</w:t>
      </w:r>
      <w:r>
        <w:t xml:space="preserve"> </w:t>
      </w:r>
      <w:r>
        <w:rPr>
          <w:rFonts w:hint="eastAsia"/>
        </w:rPr>
        <w:t>功能三</w:t>
      </w:r>
      <w:proofErr w:type="gramStart"/>
      <w:r>
        <w:rPr>
          <w:rFonts w:hint="eastAsia"/>
        </w:rPr>
        <w:t>总程序</w:t>
      </w:r>
      <w:proofErr w:type="gramEnd"/>
      <w:r>
        <w:rPr>
          <w:rFonts w:hint="eastAsia"/>
        </w:rPr>
        <w:t>流程图</w:t>
      </w:r>
    </w:p>
    <w:p w14:paraId="072B3747" w14:textId="47996CD2" w:rsidR="00633076" w:rsidRDefault="00955ECE" w:rsidP="00633076">
      <w:pPr>
        <w:ind w:firstLine="420"/>
      </w:pPr>
      <w:r>
        <w:rPr>
          <w:rFonts w:hint="eastAsia"/>
        </w:rPr>
        <w:t>功能三（</w:t>
      </w:r>
      <w:r>
        <w:rPr>
          <w:rFonts w:hint="eastAsia"/>
        </w:rPr>
        <w:t>4</w:t>
      </w:r>
      <w:r>
        <w:rPr>
          <w:rFonts w:hint="eastAsia"/>
        </w:rPr>
        <w:t>）：计算推荐度的</w:t>
      </w:r>
      <w:r w:rsidR="00633076">
        <w:rPr>
          <w:rFonts w:hint="eastAsia"/>
        </w:rPr>
        <w:t>流程图如图</w:t>
      </w:r>
      <w:r w:rsidR="00633076">
        <w:rPr>
          <w:rFonts w:hint="eastAsia"/>
        </w:rPr>
        <w:t>3.</w:t>
      </w:r>
      <w:r w:rsidR="00461622">
        <w:rPr>
          <w:rFonts w:hint="eastAsia"/>
        </w:rPr>
        <w:t>4</w:t>
      </w:r>
      <w:r w:rsidR="00633076">
        <w:rPr>
          <w:rFonts w:hint="eastAsia"/>
        </w:rPr>
        <w:t>所示：</w:t>
      </w:r>
    </w:p>
    <w:p w14:paraId="529FC742" w14:textId="2FD5AD26" w:rsidR="00955ECE" w:rsidRDefault="00D365C3" w:rsidP="00955ECE">
      <w:pPr>
        <w:ind w:firstLine="420"/>
        <w:jc w:val="center"/>
      </w:pPr>
      <w:r>
        <w:rPr>
          <w:noProof/>
        </w:rPr>
        <w:drawing>
          <wp:inline distT="0" distB="0" distL="0" distR="0" wp14:anchorId="58D4F924" wp14:editId="0F8D03C1">
            <wp:extent cx="5265420" cy="8862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8862060"/>
                    </a:xfrm>
                    <a:prstGeom prst="rect">
                      <a:avLst/>
                    </a:prstGeom>
                    <a:noFill/>
                    <a:ln>
                      <a:noFill/>
                    </a:ln>
                  </pic:spPr>
                </pic:pic>
              </a:graphicData>
            </a:graphic>
          </wp:inline>
        </w:drawing>
      </w:r>
    </w:p>
    <w:p w14:paraId="17DC1AD4" w14:textId="70B56AA6" w:rsidR="00955ECE" w:rsidRDefault="00955ECE" w:rsidP="00955ECE">
      <w:pPr>
        <w:ind w:firstLine="420"/>
        <w:jc w:val="center"/>
      </w:pPr>
      <w:r>
        <w:rPr>
          <w:rFonts w:hint="eastAsia"/>
        </w:rPr>
        <w:t>图</w:t>
      </w:r>
      <w:r>
        <w:rPr>
          <w:rFonts w:hint="eastAsia"/>
        </w:rPr>
        <w:t>3</w:t>
      </w:r>
      <w:r w:rsidR="00461622">
        <w:rPr>
          <w:rFonts w:hint="eastAsia"/>
        </w:rPr>
        <w:t>.4</w:t>
      </w:r>
      <w:r>
        <w:rPr>
          <w:rFonts w:hint="eastAsia"/>
        </w:rPr>
        <w:t>计算推荐度</w:t>
      </w:r>
      <w:r w:rsidR="00AC2EE4">
        <w:rPr>
          <w:rFonts w:hint="eastAsia"/>
        </w:rPr>
        <w:t>子程序</w:t>
      </w:r>
      <w:r>
        <w:rPr>
          <w:rFonts w:hint="eastAsia"/>
        </w:rPr>
        <w:t>的</w:t>
      </w:r>
      <w:commentRangeStart w:id="22"/>
      <w:r>
        <w:rPr>
          <w:rFonts w:hint="eastAsia"/>
        </w:rPr>
        <w:t>流程图</w:t>
      </w:r>
      <w:commentRangeEnd w:id="22"/>
      <w:r w:rsidR="00433579">
        <w:rPr>
          <w:rStyle w:val="ac"/>
        </w:rPr>
        <w:commentReference w:id="22"/>
      </w:r>
    </w:p>
    <w:p w14:paraId="2FBDD16C" w14:textId="17B00B30" w:rsidR="00955ECE" w:rsidRDefault="00955ECE" w:rsidP="00955ECE">
      <w:pPr>
        <w:jc w:val="left"/>
      </w:pPr>
      <w:r>
        <w:tab/>
      </w:r>
      <w:r>
        <w:rPr>
          <w:rFonts w:hint="eastAsia"/>
        </w:rPr>
        <w:t>计算推荐度排名</w:t>
      </w:r>
      <w:r w:rsidR="00D365C3">
        <w:rPr>
          <w:rFonts w:hint="eastAsia"/>
        </w:rPr>
        <w:t>模块</w:t>
      </w:r>
      <w:r>
        <w:rPr>
          <w:rFonts w:hint="eastAsia"/>
        </w:rPr>
        <w:t>的流程图如图</w:t>
      </w:r>
      <w:r>
        <w:rPr>
          <w:rFonts w:hint="eastAsia"/>
        </w:rPr>
        <w:t>3.</w:t>
      </w:r>
      <w:r w:rsidR="00461622">
        <w:rPr>
          <w:rFonts w:hint="eastAsia"/>
        </w:rPr>
        <w:t>5</w:t>
      </w:r>
      <w:r>
        <w:rPr>
          <w:rFonts w:hint="eastAsia"/>
        </w:rPr>
        <w:t>所示：</w:t>
      </w:r>
    </w:p>
    <w:p w14:paraId="61B3B9E4" w14:textId="462D5B05" w:rsidR="00955ECE" w:rsidRDefault="00D365C3" w:rsidP="00955ECE">
      <w:pPr>
        <w:jc w:val="center"/>
      </w:pPr>
      <w:r>
        <w:rPr>
          <w:rFonts w:hint="eastAsia"/>
          <w:noProof/>
        </w:rPr>
        <w:drawing>
          <wp:inline distT="0" distB="0" distL="0" distR="0" wp14:anchorId="6799F495" wp14:editId="28F55263">
            <wp:extent cx="4686802" cy="74066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7849" cy="7408295"/>
                    </a:xfrm>
                    <a:prstGeom prst="rect">
                      <a:avLst/>
                    </a:prstGeom>
                    <a:noFill/>
                    <a:ln>
                      <a:noFill/>
                    </a:ln>
                  </pic:spPr>
                </pic:pic>
              </a:graphicData>
            </a:graphic>
          </wp:inline>
        </w:drawing>
      </w:r>
    </w:p>
    <w:p w14:paraId="3E54CBF6" w14:textId="2D094921" w:rsidR="00955ECE" w:rsidRDefault="00955ECE" w:rsidP="00955ECE">
      <w:pPr>
        <w:jc w:val="center"/>
      </w:pPr>
      <w:r>
        <w:rPr>
          <w:rFonts w:hint="eastAsia"/>
        </w:rPr>
        <w:t>图</w:t>
      </w:r>
      <w:r>
        <w:rPr>
          <w:rFonts w:hint="eastAsia"/>
        </w:rPr>
        <w:t>3.</w:t>
      </w:r>
      <w:r w:rsidR="00461622">
        <w:rPr>
          <w:rFonts w:hint="eastAsia"/>
        </w:rPr>
        <w:t>5</w:t>
      </w:r>
      <w:r>
        <w:rPr>
          <w:rFonts w:hint="eastAsia"/>
        </w:rPr>
        <w:t>计算推荐度排名</w:t>
      </w:r>
      <w:r w:rsidR="009E6E2D">
        <w:rPr>
          <w:rFonts w:hint="eastAsia"/>
        </w:rPr>
        <w:t>子程序</w:t>
      </w:r>
      <w:r>
        <w:rPr>
          <w:rFonts w:hint="eastAsia"/>
        </w:rPr>
        <w:t>的流程图</w:t>
      </w:r>
    </w:p>
    <w:p w14:paraId="49F2F7D8" w14:textId="4F3140A9" w:rsidR="00B30F48" w:rsidRDefault="00B30F48" w:rsidP="00B30F48">
      <w:pPr>
        <w:jc w:val="left"/>
      </w:pPr>
      <w:r>
        <w:tab/>
      </w:r>
      <w:r>
        <w:rPr>
          <w:rFonts w:hint="eastAsia"/>
        </w:rPr>
        <w:t>功能三（</w:t>
      </w:r>
      <w:r>
        <w:rPr>
          <w:rFonts w:hint="eastAsia"/>
        </w:rPr>
        <w:t>6</w:t>
      </w:r>
      <w:r>
        <w:rPr>
          <w:rFonts w:hint="eastAsia"/>
        </w:rPr>
        <w:t>）输出全部商品信息的流程图如图</w:t>
      </w:r>
      <w:r>
        <w:rPr>
          <w:rFonts w:hint="eastAsia"/>
        </w:rPr>
        <w:t>3</w:t>
      </w:r>
      <w:r w:rsidR="00461622">
        <w:rPr>
          <w:rFonts w:hint="eastAsia"/>
        </w:rPr>
        <w:t>.6</w:t>
      </w:r>
      <w:r>
        <w:rPr>
          <w:rFonts w:hint="eastAsia"/>
        </w:rPr>
        <w:t>所示</w:t>
      </w:r>
    </w:p>
    <w:p w14:paraId="07FEA13D" w14:textId="301A3233" w:rsidR="00B30F48" w:rsidRDefault="00F22CDE" w:rsidP="00B30F48">
      <w:pPr>
        <w:jc w:val="center"/>
      </w:pPr>
      <w:r>
        <w:rPr>
          <w:noProof/>
        </w:rPr>
        <w:drawing>
          <wp:anchor distT="0" distB="0" distL="114300" distR="114300" simplePos="0" relativeHeight="251659264" behindDoc="0" locked="0" layoutInCell="1" allowOverlap="1" wp14:anchorId="0A164A3D" wp14:editId="3F806243">
            <wp:simplePos x="0" y="0"/>
            <wp:positionH relativeFrom="column">
              <wp:posOffset>914400</wp:posOffset>
            </wp:positionH>
            <wp:positionV relativeFrom="paragraph">
              <wp:posOffset>7638535</wp:posOffset>
            </wp:positionV>
            <wp:extent cx="440690" cy="11811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rotWithShape="1">
                    <a:blip r:embed="rId21">
                      <a:extLst>
                        <a:ext uri="{28A0092B-C50C-407E-A947-70E740481C1C}">
                          <a14:useLocalDpi xmlns:a14="http://schemas.microsoft.com/office/drawing/2010/main" val="0"/>
                        </a:ext>
                      </a:extLst>
                    </a:blip>
                    <a:srcRect t="13941" b="18313"/>
                    <a:stretch/>
                  </pic:blipFill>
                  <pic:spPr bwMode="auto">
                    <a:xfrm>
                      <a:off x="0" y="0"/>
                      <a:ext cx="440690" cy="11811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0288" behindDoc="0" locked="0" layoutInCell="1" allowOverlap="1" wp14:anchorId="7804A31F" wp14:editId="1730413E">
            <wp:simplePos x="0" y="0"/>
            <wp:positionH relativeFrom="column">
              <wp:posOffset>3390694</wp:posOffset>
            </wp:positionH>
            <wp:positionV relativeFrom="paragraph">
              <wp:posOffset>5562600</wp:posOffset>
            </wp:positionV>
            <wp:extent cx="440690" cy="11811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rotWithShape="1">
                    <a:blip r:embed="rId21">
                      <a:extLst>
                        <a:ext uri="{28A0092B-C50C-407E-A947-70E740481C1C}">
                          <a14:useLocalDpi xmlns:a14="http://schemas.microsoft.com/office/drawing/2010/main" val="0"/>
                        </a:ext>
                      </a:extLst>
                    </a:blip>
                    <a:srcRect t="13941" b="18313"/>
                    <a:stretch/>
                  </pic:blipFill>
                  <pic:spPr bwMode="auto">
                    <a:xfrm>
                      <a:off x="0" y="0"/>
                      <a:ext cx="440690" cy="118110"/>
                    </a:xfrm>
                    <a:prstGeom prst="rect">
                      <a:avLst/>
                    </a:prstGeom>
                    <a:ln>
                      <a:noFill/>
                    </a:ln>
                    <a:extLst>
                      <a:ext uri="{53640926-AAD7-44D8-BBD7-CCE9431645EC}">
                        <a14:shadowObscured xmlns:a14="http://schemas.microsoft.com/office/drawing/2010/main"/>
                      </a:ext>
                    </a:extLst>
                  </pic:spPr>
                </pic:pic>
              </a:graphicData>
            </a:graphic>
          </wp:anchor>
        </w:drawing>
      </w:r>
      <w:r w:rsidR="00B30F48">
        <w:rPr>
          <w:noProof/>
        </w:rPr>
        <w:drawing>
          <wp:inline distT="0" distB="0" distL="0" distR="0" wp14:anchorId="55F571DC" wp14:editId="39F777E4">
            <wp:extent cx="4525572" cy="811530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7812" cy="8119317"/>
                    </a:xfrm>
                    <a:prstGeom prst="rect">
                      <a:avLst/>
                    </a:prstGeom>
                    <a:noFill/>
                    <a:ln>
                      <a:noFill/>
                    </a:ln>
                  </pic:spPr>
                </pic:pic>
              </a:graphicData>
            </a:graphic>
          </wp:inline>
        </w:drawing>
      </w:r>
    </w:p>
    <w:p w14:paraId="4FFD90B6" w14:textId="6F0B8BC1" w:rsidR="008F545E" w:rsidRPr="00955ECE" w:rsidRDefault="00B30F48" w:rsidP="008F545E">
      <w:pPr>
        <w:jc w:val="center"/>
      </w:pPr>
      <w:r>
        <w:rPr>
          <w:rFonts w:hint="eastAsia"/>
        </w:rPr>
        <w:t>图</w:t>
      </w:r>
      <w:r>
        <w:rPr>
          <w:rFonts w:hint="eastAsia"/>
        </w:rPr>
        <w:t>3.</w:t>
      </w:r>
      <w:r w:rsidR="00461622">
        <w:rPr>
          <w:rFonts w:hint="eastAsia"/>
        </w:rPr>
        <w:t>6</w:t>
      </w:r>
      <w:r>
        <w:rPr>
          <w:rFonts w:hint="eastAsia"/>
        </w:rPr>
        <w:t>输出全部商品信息</w:t>
      </w:r>
      <w:r w:rsidR="00594BB2">
        <w:rPr>
          <w:rFonts w:hint="eastAsia"/>
        </w:rPr>
        <w:t>子程序</w:t>
      </w:r>
      <w:r>
        <w:rPr>
          <w:rFonts w:hint="eastAsia"/>
        </w:rPr>
        <w:t>的流</w:t>
      </w:r>
      <w:commentRangeStart w:id="23"/>
      <w:r>
        <w:rPr>
          <w:rFonts w:hint="eastAsia"/>
        </w:rPr>
        <w:t>程图</w:t>
      </w:r>
      <w:commentRangeEnd w:id="23"/>
      <w:r w:rsidR="00433579">
        <w:rPr>
          <w:rStyle w:val="ac"/>
        </w:rPr>
        <w:commentReference w:id="23"/>
      </w:r>
    </w:p>
    <w:p w14:paraId="6922DFFE" w14:textId="0A61EA4C" w:rsidR="004E5184" w:rsidRPr="004E5184" w:rsidRDefault="008D6D0A" w:rsidP="004E5184">
      <w:pPr>
        <w:pStyle w:val="3"/>
      </w:pPr>
      <w:bookmarkStart w:id="24" w:name="_Toc7809394"/>
      <w:r w:rsidRPr="002E43C1">
        <w:rPr>
          <w:rFonts w:hint="eastAsia"/>
        </w:rPr>
        <w:t>源程序</w:t>
      </w:r>
      <w:bookmarkEnd w:id="24"/>
    </w:p>
    <w:p w14:paraId="34CA1400" w14:textId="308A0555" w:rsidR="008F545E" w:rsidRDefault="008F545E" w:rsidP="008F545E">
      <w:r>
        <w:rPr>
          <w:rFonts w:hint="eastAsia"/>
        </w:rPr>
        <w:t>任务三</w:t>
      </w:r>
      <w:r w:rsidR="001A6C3C">
        <w:rPr>
          <w:rFonts w:hint="eastAsia"/>
        </w:rPr>
        <w:t>（</w:t>
      </w:r>
      <w:r w:rsidR="001A6C3C">
        <w:rPr>
          <w:rFonts w:hint="eastAsia"/>
        </w:rPr>
        <w:t>4</w:t>
      </w:r>
      <w:r w:rsidR="001A6C3C">
        <w:rPr>
          <w:rFonts w:hint="eastAsia"/>
        </w:rPr>
        <w:t>）（</w:t>
      </w:r>
      <w:r w:rsidR="001A6C3C">
        <w:rPr>
          <w:rFonts w:hint="eastAsia"/>
        </w:rPr>
        <w:t>5</w:t>
      </w:r>
      <w:r w:rsidR="001A6C3C">
        <w:rPr>
          <w:rFonts w:hint="eastAsia"/>
        </w:rPr>
        <w:t>）（</w:t>
      </w:r>
      <w:r w:rsidR="001A6C3C">
        <w:rPr>
          <w:rFonts w:hint="eastAsia"/>
        </w:rPr>
        <w:t>6</w:t>
      </w:r>
      <w:r w:rsidR="001A6C3C">
        <w:rPr>
          <w:rFonts w:hint="eastAsia"/>
        </w:rPr>
        <w:t>）</w:t>
      </w:r>
      <w:r>
        <w:rPr>
          <w:rFonts w:hint="eastAsia"/>
        </w:rPr>
        <w:t>模块：</w:t>
      </w:r>
    </w:p>
    <w:p w14:paraId="6E2E035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hint="eastAsia"/>
          <w:sz w:val="18"/>
          <w:szCs w:val="18"/>
        </w:rPr>
        <w:t>;编写： 刘晨彦</w:t>
      </w:r>
    </w:p>
    <w:p w14:paraId="7643874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hint="eastAsia"/>
          <w:sz w:val="18"/>
          <w:szCs w:val="18"/>
        </w:rPr>
        <w:t>;同组同学：聂豪，刘逢祺</w:t>
      </w:r>
    </w:p>
    <w:p w14:paraId="17AAC60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        </w:t>
      </w:r>
      <w:commentRangeStart w:id="25"/>
      <w:r w:rsidRPr="00671791">
        <w:rPr>
          <w:rFonts w:ascii="宋体" w:hAnsi="宋体"/>
          <w:sz w:val="18"/>
          <w:szCs w:val="18"/>
        </w:rPr>
        <w:t>NAME SHOP_EXTERNAL1</w:t>
      </w:r>
    </w:p>
    <w:p w14:paraId="0D7BDCC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        EXTRN GA1: BYTE, RANK: WORD</w:t>
      </w:r>
    </w:p>
    <w:p w14:paraId="63D176C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        PUBLIC COUNT_RECOM, RANK_RECOM, LDISPLAY, RADIX</w:t>
      </w:r>
    </w:p>
    <w:p w14:paraId="75C6FB9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INCLUDE MACRO.LIB</w:t>
      </w:r>
    </w:p>
    <w:p w14:paraId="6DAE083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.386</w:t>
      </w:r>
      <w:commentRangeEnd w:id="25"/>
      <w:r w:rsidR="00433579" w:rsidRPr="00671791">
        <w:rPr>
          <w:rStyle w:val="ac"/>
          <w:sz w:val="18"/>
          <w:szCs w:val="18"/>
        </w:rPr>
        <w:commentReference w:id="25"/>
      </w:r>
    </w:p>
    <w:p w14:paraId="487E5A0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STACK   SEGMENT USE16 STACK 'STACK'</w:t>
      </w:r>
    </w:p>
    <w:p w14:paraId="3250D15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        DB 200 </w:t>
      </w:r>
      <w:proofErr w:type="gramStart"/>
      <w:r w:rsidRPr="00671791">
        <w:rPr>
          <w:rFonts w:ascii="宋体" w:hAnsi="宋体"/>
          <w:sz w:val="18"/>
          <w:szCs w:val="18"/>
        </w:rPr>
        <w:t>DUP(</w:t>
      </w:r>
      <w:proofErr w:type="gramEnd"/>
      <w:r w:rsidRPr="00671791">
        <w:rPr>
          <w:rFonts w:ascii="宋体" w:hAnsi="宋体"/>
          <w:sz w:val="18"/>
          <w:szCs w:val="18"/>
        </w:rPr>
        <w:t>0)</w:t>
      </w:r>
    </w:p>
    <w:p w14:paraId="617B56F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STACK   ENDS</w:t>
      </w:r>
    </w:p>
    <w:p w14:paraId="53C4E8B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DATA   </w:t>
      </w:r>
      <w:r w:rsidRPr="00671791">
        <w:rPr>
          <w:rFonts w:ascii="宋体" w:hAnsi="宋体"/>
          <w:sz w:val="18"/>
          <w:szCs w:val="18"/>
        </w:rPr>
        <w:tab/>
        <w:t>SEGMENT USE16 PUBLIC 'DATA'</w:t>
      </w:r>
    </w:p>
    <w:p w14:paraId="4420DF9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BUF13 </w:t>
      </w:r>
      <w:r w:rsidRPr="00671791">
        <w:rPr>
          <w:rFonts w:ascii="宋体" w:hAnsi="宋体"/>
          <w:sz w:val="18"/>
          <w:szCs w:val="18"/>
        </w:rPr>
        <w:tab/>
        <w:t>DB 'NAME OF ITEM:', '$'</w:t>
      </w:r>
    </w:p>
    <w:p w14:paraId="3C2F8525"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BUF</w:t>
      </w:r>
      <w:proofErr w:type="gramStart"/>
      <w:r w:rsidRPr="00671791">
        <w:rPr>
          <w:rFonts w:ascii="宋体" w:hAnsi="宋体"/>
          <w:sz w:val="18"/>
          <w:szCs w:val="18"/>
        </w:rPr>
        <w:t xml:space="preserve">14  </w:t>
      </w:r>
      <w:r w:rsidRPr="00671791">
        <w:rPr>
          <w:rFonts w:ascii="宋体" w:hAnsi="宋体"/>
          <w:sz w:val="18"/>
          <w:szCs w:val="18"/>
        </w:rPr>
        <w:tab/>
      </w:r>
      <w:proofErr w:type="gramEnd"/>
      <w:r w:rsidRPr="00671791">
        <w:rPr>
          <w:rFonts w:ascii="宋体" w:hAnsi="宋体"/>
          <w:sz w:val="18"/>
          <w:szCs w:val="18"/>
        </w:rPr>
        <w:t>DB 'DISCOUNT:', '$'</w:t>
      </w:r>
    </w:p>
    <w:p w14:paraId="0613A0A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BUF15</w:t>
      </w:r>
      <w:r w:rsidRPr="00671791">
        <w:rPr>
          <w:rFonts w:ascii="宋体" w:hAnsi="宋体"/>
          <w:sz w:val="18"/>
          <w:szCs w:val="18"/>
        </w:rPr>
        <w:tab/>
        <w:t>DB 'PURCHASE PRICE:', '$'</w:t>
      </w:r>
    </w:p>
    <w:p w14:paraId="3A05FF3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BUF16</w:t>
      </w:r>
      <w:r w:rsidRPr="00671791">
        <w:rPr>
          <w:rFonts w:ascii="宋体" w:hAnsi="宋体"/>
          <w:sz w:val="18"/>
          <w:szCs w:val="18"/>
        </w:rPr>
        <w:tab/>
        <w:t>DB 'SALE PRICE:', '$'</w:t>
      </w:r>
    </w:p>
    <w:p w14:paraId="131C490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BUF17</w:t>
      </w:r>
      <w:r w:rsidRPr="00671791">
        <w:rPr>
          <w:rFonts w:ascii="宋体" w:hAnsi="宋体"/>
          <w:sz w:val="18"/>
          <w:szCs w:val="18"/>
        </w:rPr>
        <w:tab/>
        <w:t>DB 'PURCHASE NUMBER:', '$'</w:t>
      </w:r>
    </w:p>
    <w:p w14:paraId="3F29806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BUF18</w:t>
      </w:r>
      <w:r w:rsidRPr="00671791">
        <w:rPr>
          <w:rFonts w:ascii="宋体" w:hAnsi="宋体"/>
          <w:sz w:val="18"/>
          <w:szCs w:val="18"/>
        </w:rPr>
        <w:tab/>
        <w:t>DB 'SALE NUMBER:', '$'</w:t>
      </w:r>
    </w:p>
    <w:p w14:paraId="362FF5D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BUF19 </w:t>
      </w:r>
      <w:r w:rsidRPr="00671791">
        <w:rPr>
          <w:rFonts w:ascii="宋体" w:hAnsi="宋体"/>
          <w:sz w:val="18"/>
          <w:szCs w:val="18"/>
        </w:rPr>
        <w:tab/>
        <w:t>DB 'RECOMMENDATION:', '$'</w:t>
      </w:r>
    </w:p>
    <w:p w14:paraId="68F70DB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BUF20</w:t>
      </w:r>
      <w:r w:rsidRPr="00671791">
        <w:rPr>
          <w:rFonts w:ascii="宋体" w:hAnsi="宋体"/>
          <w:sz w:val="18"/>
          <w:szCs w:val="18"/>
        </w:rPr>
        <w:tab/>
        <w:t>DB 'RECOMMENDATION LIST:', 0AH, 0DH, '$'</w:t>
      </w:r>
    </w:p>
    <w:p w14:paraId="68D568A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BUFA</w:t>
      </w:r>
      <w:r w:rsidRPr="00671791">
        <w:rPr>
          <w:rFonts w:ascii="宋体" w:hAnsi="宋体"/>
          <w:sz w:val="18"/>
          <w:szCs w:val="18"/>
        </w:rPr>
        <w:tab/>
        <w:t xml:space="preserve">DB 15 </w:t>
      </w:r>
      <w:proofErr w:type="gramStart"/>
      <w:r w:rsidRPr="00671791">
        <w:rPr>
          <w:rFonts w:ascii="宋体" w:hAnsi="宋体"/>
          <w:sz w:val="18"/>
          <w:szCs w:val="18"/>
        </w:rPr>
        <w:t>DUP(</w:t>
      </w:r>
      <w:proofErr w:type="gramEnd"/>
      <w:r w:rsidRPr="00671791">
        <w:rPr>
          <w:rFonts w:ascii="宋体" w:hAnsi="宋体"/>
          <w:sz w:val="18"/>
          <w:szCs w:val="18"/>
        </w:rPr>
        <w:t>0)</w:t>
      </w:r>
    </w:p>
    <w:p w14:paraId="5E1C228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DATA   </w:t>
      </w:r>
      <w:r w:rsidRPr="00671791">
        <w:rPr>
          <w:rFonts w:ascii="宋体" w:hAnsi="宋体"/>
          <w:sz w:val="18"/>
          <w:szCs w:val="18"/>
        </w:rPr>
        <w:tab/>
        <w:t>ENDS</w:t>
      </w:r>
    </w:p>
    <w:p w14:paraId="7865BC2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CODE    SEGMENT USE16 PUBLIC 'CODE'</w:t>
      </w:r>
    </w:p>
    <w:p w14:paraId="71EF4070"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        ASSUME CS: CODE, DS: DATA, SS: STACK</w:t>
      </w:r>
    </w:p>
    <w:p w14:paraId="0287EBAC" w14:textId="77777777" w:rsidR="00985A43" w:rsidRPr="00671791" w:rsidRDefault="00985A43" w:rsidP="00671791">
      <w:pPr>
        <w:spacing w:line="240" w:lineRule="auto"/>
        <w:ind w:firstLineChars="200" w:firstLine="360"/>
        <w:rPr>
          <w:rFonts w:ascii="宋体" w:hAnsi="宋体"/>
          <w:sz w:val="18"/>
          <w:szCs w:val="18"/>
        </w:rPr>
      </w:pPr>
    </w:p>
    <w:p w14:paraId="3368D70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COUNT_RECOM PROC</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;A</w:t>
      </w:r>
      <w:proofErr w:type="gramEnd"/>
      <w:r w:rsidRPr="00671791">
        <w:rPr>
          <w:rFonts w:ascii="宋体" w:hAnsi="宋体"/>
          <w:sz w:val="18"/>
          <w:szCs w:val="18"/>
        </w:rPr>
        <w:t xml:space="preserve"> LOOP TO COUNT RECOMMENDATION</w:t>
      </w:r>
    </w:p>
    <w:p w14:paraId="580D6A6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CX</w:t>
      </w:r>
    </w:p>
    <w:p w14:paraId="15B7D9D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SI</w:t>
      </w:r>
    </w:p>
    <w:p w14:paraId="492DFB6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HERE:</w:t>
      </w:r>
      <w:r w:rsidRPr="00671791">
        <w:rPr>
          <w:rFonts w:ascii="宋体" w:hAnsi="宋体"/>
          <w:sz w:val="18"/>
          <w:szCs w:val="18"/>
        </w:rPr>
        <w:tab/>
        <w:t>MOV CX, WORD PTR 30</w:t>
      </w:r>
    </w:p>
    <w:p w14:paraId="0413866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SI, OFFSET GA1</w:t>
      </w:r>
    </w:p>
    <w:p w14:paraId="7C16DB6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SUB SI, 21</w:t>
      </w:r>
    </w:p>
    <w:p w14:paraId="13ECDA8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COUNT_ALL_RECOM:</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;LOOP</w:t>
      </w:r>
      <w:proofErr w:type="gramEnd"/>
      <w:r w:rsidRPr="00671791">
        <w:rPr>
          <w:rFonts w:ascii="宋体" w:hAnsi="宋体"/>
          <w:sz w:val="18"/>
          <w:szCs w:val="18"/>
        </w:rPr>
        <w:t xml:space="preserve"> FOR COUNTING RECOMMENDATION </w:t>
      </w:r>
    </w:p>
    <w:p w14:paraId="0088900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ADD SI, 21</w:t>
      </w:r>
    </w:p>
    <w:p w14:paraId="12099F8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CALL RECOM</w:t>
      </w:r>
    </w:p>
    <w:p w14:paraId="163AC39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DEC CX</w:t>
      </w:r>
    </w:p>
    <w:p w14:paraId="676EFF6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CMP CX, 0</w:t>
      </w:r>
    </w:p>
    <w:p w14:paraId="28496F7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JNE COUNT_ALL_RECOM</w:t>
      </w:r>
    </w:p>
    <w:p w14:paraId="24471F2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SI</w:t>
      </w:r>
    </w:p>
    <w:p w14:paraId="5783B220"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CX</w:t>
      </w:r>
    </w:p>
    <w:p w14:paraId="725558F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RET</w:t>
      </w:r>
    </w:p>
    <w:p w14:paraId="4F43697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COUNT_RECOM ENDP</w:t>
      </w:r>
    </w:p>
    <w:p w14:paraId="6832547F" w14:textId="77777777" w:rsidR="00985A43" w:rsidRPr="00671791" w:rsidRDefault="00985A43" w:rsidP="00671791">
      <w:pPr>
        <w:spacing w:line="240" w:lineRule="auto"/>
        <w:ind w:firstLineChars="200" w:firstLine="360"/>
        <w:rPr>
          <w:rFonts w:ascii="宋体" w:hAnsi="宋体"/>
          <w:sz w:val="18"/>
          <w:szCs w:val="18"/>
        </w:rPr>
      </w:pPr>
    </w:p>
    <w:p w14:paraId="6DE06A8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RECOM PROC </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;ACTUALLY</w:t>
      </w:r>
      <w:proofErr w:type="gramEnd"/>
      <w:r w:rsidRPr="00671791">
        <w:rPr>
          <w:rFonts w:ascii="宋体" w:hAnsi="宋体"/>
          <w:sz w:val="18"/>
          <w:szCs w:val="18"/>
        </w:rPr>
        <w:t xml:space="preserve"> COUNTING RECOMMENDATION</w:t>
      </w:r>
    </w:p>
    <w:p w14:paraId="5564519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AX</w:t>
      </w:r>
    </w:p>
    <w:p w14:paraId="049B6B9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BX</w:t>
      </w:r>
    </w:p>
    <w:p w14:paraId="597A85B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CX</w:t>
      </w:r>
    </w:p>
    <w:p w14:paraId="4C68E13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DX</w:t>
      </w:r>
    </w:p>
    <w:p w14:paraId="6E9436F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DI</w:t>
      </w:r>
    </w:p>
    <w:p w14:paraId="470CBE7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AL, [SI + 10]</w:t>
      </w:r>
      <w:r w:rsidRPr="00671791">
        <w:rPr>
          <w:rFonts w:ascii="宋体" w:hAnsi="宋体"/>
          <w:sz w:val="18"/>
          <w:szCs w:val="18"/>
        </w:rPr>
        <w:tab/>
      </w:r>
      <w:proofErr w:type="gramStart"/>
      <w:r w:rsidRPr="00671791">
        <w:rPr>
          <w:rFonts w:ascii="宋体" w:hAnsi="宋体"/>
          <w:sz w:val="18"/>
          <w:szCs w:val="18"/>
        </w:rPr>
        <w:tab/>
        <w:t>;DISCOUNT</w:t>
      </w:r>
      <w:proofErr w:type="gramEnd"/>
      <w:r w:rsidRPr="00671791">
        <w:rPr>
          <w:rFonts w:ascii="宋体" w:hAnsi="宋体"/>
          <w:sz w:val="18"/>
          <w:szCs w:val="18"/>
        </w:rPr>
        <w:t xml:space="preserve"> IN AX</w:t>
      </w:r>
    </w:p>
    <w:p w14:paraId="4EF3283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AH, 0</w:t>
      </w:r>
    </w:p>
    <w:p w14:paraId="615A385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[SI + 13]</w:t>
      </w:r>
      <w:r w:rsidRPr="00671791">
        <w:rPr>
          <w:rFonts w:ascii="宋体" w:hAnsi="宋体"/>
          <w:sz w:val="18"/>
          <w:szCs w:val="18"/>
        </w:rPr>
        <w:tab/>
      </w:r>
      <w:proofErr w:type="gramStart"/>
      <w:r w:rsidRPr="00671791">
        <w:rPr>
          <w:rFonts w:ascii="宋体" w:hAnsi="宋体"/>
          <w:sz w:val="18"/>
          <w:szCs w:val="18"/>
        </w:rPr>
        <w:tab/>
        <w:t>;SALE</w:t>
      </w:r>
      <w:proofErr w:type="gramEnd"/>
      <w:r w:rsidRPr="00671791">
        <w:rPr>
          <w:rFonts w:ascii="宋体" w:hAnsi="宋体"/>
          <w:sz w:val="18"/>
          <w:szCs w:val="18"/>
        </w:rPr>
        <w:t xml:space="preserve"> PRICE IN CX</w:t>
      </w:r>
    </w:p>
    <w:p w14:paraId="5D305F8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MUL CX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;SALE</w:t>
      </w:r>
      <w:proofErr w:type="gramEnd"/>
      <w:r w:rsidRPr="00671791">
        <w:rPr>
          <w:rFonts w:ascii="宋体" w:hAnsi="宋体"/>
          <w:sz w:val="18"/>
          <w:szCs w:val="18"/>
        </w:rPr>
        <w:t xml:space="preserve"> * DISCOUNT IN AX</w:t>
      </w:r>
    </w:p>
    <w:p w14:paraId="23CED7C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10</w:t>
      </w:r>
    </w:p>
    <w:p w14:paraId="5137C2A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DX, 0</w:t>
      </w:r>
    </w:p>
    <w:p w14:paraId="6334768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DIV CX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;ACTUAL</w:t>
      </w:r>
      <w:proofErr w:type="gramEnd"/>
      <w:r w:rsidRPr="00671791">
        <w:rPr>
          <w:rFonts w:ascii="宋体" w:hAnsi="宋体"/>
          <w:sz w:val="18"/>
          <w:szCs w:val="18"/>
        </w:rPr>
        <w:t xml:space="preserve"> SALE PRICE IN AX</w:t>
      </w:r>
    </w:p>
    <w:p w14:paraId="6EB5349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BX, AX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;ACTUAL</w:t>
      </w:r>
      <w:proofErr w:type="gramEnd"/>
      <w:r w:rsidRPr="00671791">
        <w:rPr>
          <w:rFonts w:ascii="宋体" w:hAnsi="宋体"/>
          <w:sz w:val="18"/>
          <w:szCs w:val="18"/>
        </w:rPr>
        <w:t xml:space="preserve"> SALE PRICE IN BX</w:t>
      </w:r>
    </w:p>
    <w:p w14:paraId="38B0AE7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AX, [SI + 11]</w:t>
      </w:r>
      <w:r w:rsidRPr="00671791">
        <w:rPr>
          <w:rFonts w:ascii="宋体" w:hAnsi="宋体"/>
          <w:sz w:val="18"/>
          <w:szCs w:val="18"/>
        </w:rPr>
        <w:tab/>
      </w:r>
      <w:proofErr w:type="gramStart"/>
      <w:r w:rsidRPr="00671791">
        <w:rPr>
          <w:rFonts w:ascii="宋体" w:hAnsi="宋体"/>
          <w:sz w:val="18"/>
          <w:szCs w:val="18"/>
        </w:rPr>
        <w:tab/>
        <w:t>;PURCHASE</w:t>
      </w:r>
      <w:proofErr w:type="gramEnd"/>
      <w:r w:rsidRPr="00671791">
        <w:rPr>
          <w:rFonts w:ascii="宋体" w:hAnsi="宋体"/>
          <w:sz w:val="18"/>
          <w:szCs w:val="18"/>
        </w:rPr>
        <w:t xml:space="preserve"> PRICE</w:t>
      </w:r>
    </w:p>
    <w:p w14:paraId="6D2140D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128</w:t>
      </w:r>
    </w:p>
    <w:p w14:paraId="2FC0D0B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MUL CX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;PURCHASE</w:t>
      </w:r>
      <w:proofErr w:type="gramEnd"/>
      <w:r w:rsidRPr="00671791">
        <w:rPr>
          <w:rFonts w:ascii="宋体" w:hAnsi="宋体"/>
          <w:sz w:val="18"/>
          <w:szCs w:val="18"/>
        </w:rPr>
        <w:t xml:space="preserve"> PRICE * 128 IN AX</w:t>
      </w:r>
    </w:p>
    <w:p w14:paraId="131301D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BX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;ACTUAL</w:t>
      </w:r>
      <w:proofErr w:type="gramEnd"/>
      <w:r w:rsidRPr="00671791">
        <w:rPr>
          <w:rFonts w:ascii="宋体" w:hAnsi="宋体"/>
          <w:sz w:val="18"/>
          <w:szCs w:val="18"/>
        </w:rPr>
        <w:t xml:space="preserve"> SALE PRICE IN CX</w:t>
      </w:r>
    </w:p>
    <w:p w14:paraId="5B39C83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DX, 0</w:t>
      </w:r>
    </w:p>
    <w:p w14:paraId="52C34B5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DIV CX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;PURCHASE</w:t>
      </w:r>
      <w:proofErr w:type="gramEnd"/>
      <w:r w:rsidRPr="00671791">
        <w:rPr>
          <w:rFonts w:ascii="宋体" w:hAnsi="宋体"/>
          <w:sz w:val="18"/>
          <w:szCs w:val="18"/>
        </w:rPr>
        <w:t xml:space="preserve"> PRICE * 128 / ACTUAL SALE PRICE IN AX</w:t>
      </w:r>
    </w:p>
    <w:p w14:paraId="292DFC2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BX, AX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;PURCHASE</w:t>
      </w:r>
      <w:proofErr w:type="gramEnd"/>
      <w:r w:rsidRPr="00671791">
        <w:rPr>
          <w:rFonts w:ascii="宋体" w:hAnsi="宋体"/>
          <w:sz w:val="18"/>
          <w:szCs w:val="18"/>
        </w:rPr>
        <w:t xml:space="preserve"> PRICE * 128 / ACTUAL SALE PRICE IN BX</w:t>
      </w:r>
    </w:p>
    <w:p w14:paraId="642F632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AX, [SI + 15]</w:t>
      </w:r>
      <w:r w:rsidRPr="00671791">
        <w:rPr>
          <w:rFonts w:ascii="宋体" w:hAnsi="宋体"/>
          <w:sz w:val="18"/>
          <w:szCs w:val="18"/>
        </w:rPr>
        <w:tab/>
      </w:r>
      <w:proofErr w:type="gramStart"/>
      <w:r w:rsidRPr="00671791">
        <w:rPr>
          <w:rFonts w:ascii="宋体" w:hAnsi="宋体"/>
          <w:sz w:val="18"/>
          <w:szCs w:val="18"/>
        </w:rPr>
        <w:tab/>
        <w:t>;NUM</w:t>
      </w:r>
      <w:proofErr w:type="gramEnd"/>
      <w:r w:rsidRPr="00671791">
        <w:rPr>
          <w:rFonts w:ascii="宋体" w:hAnsi="宋体"/>
          <w:sz w:val="18"/>
          <w:szCs w:val="18"/>
        </w:rPr>
        <w:t xml:space="preserve"> OF PURCHASE IN AX</w:t>
      </w:r>
    </w:p>
    <w:p w14:paraId="08FC644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2</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t>;2 IN CX</w:t>
      </w:r>
    </w:p>
    <w:p w14:paraId="559EE03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MUL CX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t>;2 * NUM OF PURCHASE IN AX</w:t>
      </w:r>
    </w:p>
    <w:p w14:paraId="4B0C663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DI, AX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t>;2 * NUM OF PURCHASE IN DI</w:t>
      </w:r>
    </w:p>
    <w:p w14:paraId="35BA035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AX, [SI + 17]</w:t>
      </w:r>
      <w:r w:rsidRPr="00671791">
        <w:rPr>
          <w:rFonts w:ascii="宋体" w:hAnsi="宋体"/>
          <w:sz w:val="18"/>
          <w:szCs w:val="18"/>
        </w:rPr>
        <w:tab/>
      </w:r>
      <w:proofErr w:type="gramStart"/>
      <w:r w:rsidRPr="00671791">
        <w:rPr>
          <w:rFonts w:ascii="宋体" w:hAnsi="宋体"/>
          <w:sz w:val="18"/>
          <w:szCs w:val="18"/>
        </w:rPr>
        <w:tab/>
        <w:t>;NUM</w:t>
      </w:r>
      <w:proofErr w:type="gramEnd"/>
      <w:r w:rsidRPr="00671791">
        <w:rPr>
          <w:rFonts w:ascii="宋体" w:hAnsi="宋体"/>
          <w:sz w:val="18"/>
          <w:szCs w:val="18"/>
        </w:rPr>
        <w:t xml:space="preserve"> OF SALE</w:t>
      </w:r>
    </w:p>
    <w:p w14:paraId="3C1F767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128</w:t>
      </w:r>
    </w:p>
    <w:p w14:paraId="1E10030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MUL CX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;NUM</w:t>
      </w:r>
      <w:proofErr w:type="gramEnd"/>
      <w:r w:rsidRPr="00671791">
        <w:rPr>
          <w:rFonts w:ascii="宋体" w:hAnsi="宋体"/>
          <w:sz w:val="18"/>
          <w:szCs w:val="18"/>
        </w:rPr>
        <w:t xml:space="preserve"> OF SALE * 128 IN AX</w:t>
      </w:r>
    </w:p>
    <w:p w14:paraId="6751EB6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DI</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t>;2 * NUM OF PURCHASE IN CX</w:t>
      </w:r>
    </w:p>
    <w:p w14:paraId="4CC1AF6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DX, 0</w:t>
      </w:r>
    </w:p>
    <w:p w14:paraId="3D72F775"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DIV CX</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;NUM</w:t>
      </w:r>
      <w:proofErr w:type="gramEnd"/>
      <w:r w:rsidRPr="00671791">
        <w:rPr>
          <w:rFonts w:ascii="宋体" w:hAnsi="宋体"/>
          <w:sz w:val="18"/>
          <w:szCs w:val="18"/>
        </w:rPr>
        <w:t xml:space="preserve"> OF SALE * 128 / 2 * NUM OF PURCHASE IN AX</w:t>
      </w:r>
    </w:p>
    <w:p w14:paraId="7E8C12B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ADD BX, AX</w:t>
      </w:r>
    </w:p>
    <w:p w14:paraId="5EB65D0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WORD PTR [SI + 19], BX</w:t>
      </w:r>
    </w:p>
    <w:p w14:paraId="151AD27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DI</w:t>
      </w:r>
    </w:p>
    <w:p w14:paraId="410A118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DX</w:t>
      </w:r>
    </w:p>
    <w:p w14:paraId="3A4F3525"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CX</w:t>
      </w:r>
    </w:p>
    <w:p w14:paraId="0BB6A2C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BX</w:t>
      </w:r>
    </w:p>
    <w:p w14:paraId="788ECFE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AX</w:t>
      </w:r>
    </w:p>
    <w:p w14:paraId="19CAD28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RET</w:t>
      </w:r>
    </w:p>
    <w:p w14:paraId="14FC01A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RECOM ENDP</w:t>
      </w:r>
    </w:p>
    <w:p w14:paraId="22D73CE1" w14:textId="77777777" w:rsidR="00985A43" w:rsidRPr="00671791" w:rsidRDefault="00985A43" w:rsidP="00671791">
      <w:pPr>
        <w:spacing w:line="240" w:lineRule="auto"/>
        <w:ind w:firstLineChars="200" w:firstLine="360"/>
        <w:rPr>
          <w:rFonts w:ascii="宋体" w:hAnsi="宋体"/>
          <w:sz w:val="18"/>
          <w:szCs w:val="18"/>
        </w:rPr>
      </w:pPr>
    </w:p>
    <w:p w14:paraId="364750D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RANK_RECOM PROC</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;RANK</w:t>
      </w:r>
      <w:proofErr w:type="gramEnd"/>
      <w:r w:rsidRPr="00671791">
        <w:rPr>
          <w:rFonts w:ascii="宋体" w:hAnsi="宋体"/>
          <w:sz w:val="18"/>
          <w:szCs w:val="18"/>
        </w:rPr>
        <w:t xml:space="preserve"> ALL ITEM'S RECOMMENDATION</w:t>
      </w:r>
    </w:p>
    <w:p w14:paraId="68F51E6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AX</w:t>
      </w:r>
    </w:p>
    <w:p w14:paraId="1E9CF8A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BX</w:t>
      </w:r>
    </w:p>
    <w:p w14:paraId="06FC6D0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CX</w:t>
      </w:r>
    </w:p>
    <w:p w14:paraId="1CEF3BC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DX</w:t>
      </w:r>
    </w:p>
    <w:p w14:paraId="20D5D8E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SI</w:t>
      </w:r>
    </w:p>
    <w:p w14:paraId="46EFD17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DI</w:t>
      </w:r>
    </w:p>
    <w:p w14:paraId="7942B19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SI, OFFSET GA1</w:t>
      </w:r>
    </w:p>
    <w:p w14:paraId="0EA4E4E0"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30</w:t>
      </w:r>
    </w:p>
    <w:p w14:paraId="66ED1D3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DI, OFFSET RANK</w:t>
      </w:r>
    </w:p>
    <w:p w14:paraId="3185ED5E" w14:textId="77777777" w:rsidR="00985A43" w:rsidRPr="00671791" w:rsidRDefault="00985A43" w:rsidP="00671791">
      <w:pPr>
        <w:spacing w:line="240" w:lineRule="auto"/>
        <w:ind w:firstLineChars="200" w:firstLine="360"/>
        <w:rPr>
          <w:rFonts w:ascii="宋体" w:hAnsi="宋体"/>
          <w:sz w:val="18"/>
          <w:szCs w:val="18"/>
        </w:rPr>
      </w:pPr>
      <w:proofErr w:type="gramStart"/>
      <w:r w:rsidRPr="00671791">
        <w:rPr>
          <w:rFonts w:ascii="宋体" w:hAnsi="宋体"/>
          <w:sz w:val="18"/>
          <w:szCs w:val="18"/>
        </w:rPr>
        <w:t>;LOOP</w:t>
      </w:r>
      <w:proofErr w:type="gramEnd"/>
      <w:r w:rsidRPr="00671791">
        <w:rPr>
          <w:rFonts w:ascii="宋体" w:hAnsi="宋体"/>
          <w:sz w:val="18"/>
          <w:szCs w:val="18"/>
        </w:rPr>
        <w:t>1:PUT ALL THE RECOMMENDATION IN TO RANK ARRAY</w:t>
      </w:r>
    </w:p>
    <w:p w14:paraId="79EFFFB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LOOP1:  MOV [DI], SI</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;MOVE</w:t>
      </w:r>
      <w:proofErr w:type="gramEnd"/>
      <w:r w:rsidRPr="00671791">
        <w:rPr>
          <w:rFonts w:ascii="宋体" w:hAnsi="宋体"/>
          <w:sz w:val="18"/>
          <w:szCs w:val="18"/>
        </w:rPr>
        <w:t xml:space="preserve"> THE ADDRESS OF RECOM INTO RANK</w:t>
      </w:r>
    </w:p>
    <w:p w14:paraId="0731339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ADD SI, 21</w:t>
      </w:r>
    </w:p>
    <w:p w14:paraId="05961A3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ADD DI, 2</w:t>
      </w:r>
    </w:p>
    <w:p w14:paraId="6A78F72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DEC CX</w:t>
      </w:r>
    </w:p>
    <w:p w14:paraId="3DADF24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CMP CX, 0</w:t>
      </w:r>
    </w:p>
    <w:p w14:paraId="55344B3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JNE LOOP1</w:t>
      </w:r>
    </w:p>
    <w:p w14:paraId="5237148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30</w:t>
      </w:r>
      <w:r w:rsidRPr="00671791">
        <w:rPr>
          <w:rFonts w:ascii="宋体" w:hAnsi="宋体"/>
          <w:sz w:val="18"/>
          <w:szCs w:val="18"/>
        </w:rPr>
        <w:tab/>
      </w:r>
    </w:p>
    <w:p w14:paraId="261BC08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LOOP2:</w:t>
      </w:r>
      <w:r w:rsidRPr="00671791">
        <w:rPr>
          <w:rFonts w:ascii="宋体" w:hAnsi="宋体"/>
          <w:sz w:val="18"/>
          <w:szCs w:val="18"/>
        </w:rPr>
        <w:tab/>
        <w:t>MOV DI, OFFSET RANK</w:t>
      </w:r>
    </w:p>
    <w:p w14:paraId="11B514E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BX, CX</w:t>
      </w:r>
    </w:p>
    <w:p w14:paraId="6AF03F1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DEC BX</w:t>
      </w:r>
    </w:p>
    <w:p w14:paraId="1DB1D07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LOOP3:</w:t>
      </w:r>
      <w:r w:rsidRPr="00671791">
        <w:rPr>
          <w:rFonts w:ascii="宋体" w:hAnsi="宋体"/>
          <w:sz w:val="18"/>
          <w:szCs w:val="18"/>
        </w:rPr>
        <w:tab/>
        <w:t>MOV SI, [DI]</w:t>
      </w:r>
    </w:p>
    <w:p w14:paraId="49964C9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AX, [SI + 19]</w:t>
      </w:r>
    </w:p>
    <w:p w14:paraId="260589B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SI, [DI + 2]</w:t>
      </w:r>
    </w:p>
    <w:p w14:paraId="3D80D5D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CMP AX, [SI + 19]</w:t>
      </w:r>
    </w:p>
    <w:p w14:paraId="1297B6C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JA NEX</w:t>
      </w:r>
    </w:p>
    <w:p w14:paraId="614CA45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SI</w:t>
      </w:r>
    </w:p>
    <w:p w14:paraId="5448D36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SI, [DI]</w:t>
      </w:r>
    </w:p>
    <w:p w14:paraId="08E3DD2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[DI + 2], SI</w:t>
      </w:r>
    </w:p>
    <w:p w14:paraId="28A90CB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SI</w:t>
      </w:r>
    </w:p>
    <w:p w14:paraId="7859D4F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[DI], SI</w:t>
      </w:r>
    </w:p>
    <w:p w14:paraId="294C1E0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NEX:</w:t>
      </w:r>
      <w:r w:rsidRPr="00671791">
        <w:rPr>
          <w:rFonts w:ascii="宋体" w:hAnsi="宋体"/>
          <w:sz w:val="18"/>
          <w:szCs w:val="18"/>
        </w:rPr>
        <w:tab/>
        <w:t>ADD DI, 2</w:t>
      </w:r>
    </w:p>
    <w:p w14:paraId="6829277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DEC BX</w:t>
      </w:r>
    </w:p>
    <w:p w14:paraId="0DDD000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JNZ LOOP3</w:t>
      </w:r>
    </w:p>
    <w:p w14:paraId="72565AD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DEC CX</w:t>
      </w:r>
    </w:p>
    <w:p w14:paraId="75E8C01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CMP CX, 1</w:t>
      </w:r>
    </w:p>
    <w:p w14:paraId="7D1D996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JNZ LOOP2</w:t>
      </w:r>
    </w:p>
    <w:p w14:paraId="7392F20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ENDF:</w:t>
      </w:r>
      <w:r w:rsidRPr="00671791">
        <w:rPr>
          <w:rFonts w:ascii="宋体" w:hAnsi="宋体"/>
          <w:sz w:val="18"/>
          <w:szCs w:val="18"/>
        </w:rPr>
        <w:tab/>
        <w:t>POP DI</w:t>
      </w:r>
    </w:p>
    <w:p w14:paraId="675C399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SI</w:t>
      </w:r>
    </w:p>
    <w:p w14:paraId="5819DBC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DX</w:t>
      </w:r>
    </w:p>
    <w:p w14:paraId="7311222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CX</w:t>
      </w:r>
    </w:p>
    <w:p w14:paraId="7359241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BX</w:t>
      </w:r>
    </w:p>
    <w:p w14:paraId="3DCA570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AX</w:t>
      </w:r>
    </w:p>
    <w:p w14:paraId="167A7FB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RET</w:t>
      </w:r>
    </w:p>
    <w:p w14:paraId="7481675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RANK_RECOM ENDP</w:t>
      </w:r>
    </w:p>
    <w:p w14:paraId="2926A2C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LDISPLAY PROC</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;A</w:t>
      </w:r>
      <w:proofErr w:type="gramEnd"/>
      <w:r w:rsidRPr="00671791">
        <w:rPr>
          <w:rFonts w:ascii="宋体" w:hAnsi="宋体"/>
          <w:sz w:val="18"/>
          <w:szCs w:val="18"/>
        </w:rPr>
        <w:t xml:space="preserve"> LOOP TO DISPLAY ALL ITEM'S INFORMATION</w:t>
      </w:r>
    </w:p>
    <w:p w14:paraId="4A3F8FF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AX</w:t>
      </w:r>
    </w:p>
    <w:p w14:paraId="0382271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BX</w:t>
      </w:r>
    </w:p>
    <w:p w14:paraId="3322273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CX</w:t>
      </w:r>
    </w:p>
    <w:p w14:paraId="404874D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DX</w:t>
      </w:r>
    </w:p>
    <w:p w14:paraId="36B6B3C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DI</w:t>
      </w:r>
    </w:p>
    <w:p w14:paraId="1A1C573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SI</w:t>
      </w:r>
    </w:p>
    <w:p w14:paraId="4C4B15C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CX, 30</w:t>
      </w:r>
    </w:p>
    <w:p w14:paraId="7790291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DI, OFFSET RANK</w:t>
      </w:r>
    </w:p>
    <w:p w14:paraId="7086675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LOOP6:</w:t>
      </w:r>
      <w:r w:rsidRPr="00671791">
        <w:rPr>
          <w:rFonts w:ascii="宋体" w:hAnsi="宋体"/>
          <w:sz w:val="18"/>
          <w:szCs w:val="18"/>
        </w:rPr>
        <w:tab/>
        <w:t>WRITE BUF13</w:t>
      </w:r>
    </w:p>
    <w:p w14:paraId="6F36A5B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SI, [DI]</w:t>
      </w:r>
    </w:p>
    <w:p w14:paraId="1E7FE06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CALL ITEM_NAME</w:t>
      </w:r>
    </w:p>
    <w:p w14:paraId="2AD0AC8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CRLF</w:t>
      </w:r>
    </w:p>
    <w:p w14:paraId="227894F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WRITE BUF14</w:t>
      </w:r>
    </w:p>
    <w:p w14:paraId="06F75EE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MOVZX EAX, BYTE PTR [SI] + 10</w:t>
      </w:r>
    </w:p>
    <w:p w14:paraId="5AFFE2C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CALL RADIX</w:t>
      </w:r>
    </w:p>
    <w:p w14:paraId="25AD0FD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WRITE BUF15</w:t>
      </w:r>
    </w:p>
    <w:p w14:paraId="7B449EF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MOVZX EAX, WORD PTR [SI] + 11</w:t>
      </w:r>
    </w:p>
    <w:p w14:paraId="1294367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CALL RADIX</w:t>
      </w:r>
    </w:p>
    <w:p w14:paraId="5AFB268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WRITE BUF16</w:t>
      </w:r>
    </w:p>
    <w:p w14:paraId="700145E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MOVZX EAX, WORD PTR [SI] + 13</w:t>
      </w:r>
    </w:p>
    <w:p w14:paraId="7BE3B8B5"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CALL RADIX</w:t>
      </w:r>
    </w:p>
    <w:p w14:paraId="6A31F97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WRITE BUF17</w:t>
      </w:r>
    </w:p>
    <w:p w14:paraId="1A3BC12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MOVZX EAX, WORD PTR [SI] + 15</w:t>
      </w:r>
    </w:p>
    <w:p w14:paraId="016E42E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CALL RADIX</w:t>
      </w:r>
    </w:p>
    <w:p w14:paraId="7E0A295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WRITE BUF18</w:t>
      </w:r>
    </w:p>
    <w:p w14:paraId="66E0744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 xml:space="preserve">MOVZX EAX, WORD PTR [SI] + 17 </w:t>
      </w:r>
    </w:p>
    <w:p w14:paraId="4BDA8BD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CALL RADIX</w:t>
      </w:r>
    </w:p>
    <w:p w14:paraId="1A34414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WRITE BUF19</w:t>
      </w:r>
    </w:p>
    <w:p w14:paraId="61B8154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MOVZX EAX, WORD PTR [SI] + 19</w:t>
      </w:r>
    </w:p>
    <w:p w14:paraId="6E154D9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CALL RADIX</w:t>
      </w:r>
    </w:p>
    <w:p w14:paraId="424F4D70"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CRLF</w:t>
      </w:r>
    </w:p>
    <w:p w14:paraId="775A8D9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ADD DI, 2</w:t>
      </w:r>
    </w:p>
    <w:p w14:paraId="67F6B3C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DEC CX</w:t>
      </w:r>
    </w:p>
    <w:p w14:paraId="7E5B653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JNE LOOP6</w:t>
      </w:r>
    </w:p>
    <w:p w14:paraId="1346778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SI</w:t>
      </w:r>
    </w:p>
    <w:p w14:paraId="11641E6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DI</w:t>
      </w:r>
    </w:p>
    <w:p w14:paraId="48F0382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DX</w:t>
      </w:r>
    </w:p>
    <w:p w14:paraId="42A61F7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CX</w:t>
      </w:r>
    </w:p>
    <w:p w14:paraId="7A12952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BX</w:t>
      </w:r>
    </w:p>
    <w:p w14:paraId="35F234A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AX</w:t>
      </w:r>
    </w:p>
    <w:p w14:paraId="27DB630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RET</w:t>
      </w:r>
    </w:p>
    <w:p w14:paraId="2673EF3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LDISPLAY ENDP</w:t>
      </w:r>
    </w:p>
    <w:p w14:paraId="48AE1196" w14:textId="77777777" w:rsidR="00985A43" w:rsidRPr="00671791" w:rsidRDefault="00985A43" w:rsidP="00671791">
      <w:pPr>
        <w:spacing w:line="240" w:lineRule="auto"/>
        <w:ind w:firstLineChars="200" w:firstLine="360"/>
        <w:rPr>
          <w:rFonts w:ascii="宋体" w:hAnsi="宋体"/>
          <w:sz w:val="18"/>
          <w:szCs w:val="18"/>
        </w:rPr>
      </w:pPr>
    </w:p>
    <w:p w14:paraId="58E58F3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ITEM_NAME PROC</w:t>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r w:rsidRPr="00671791">
        <w:rPr>
          <w:rFonts w:ascii="宋体" w:hAnsi="宋体"/>
          <w:sz w:val="18"/>
          <w:szCs w:val="18"/>
        </w:rPr>
        <w:tab/>
      </w:r>
      <w:proofErr w:type="gramStart"/>
      <w:r w:rsidRPr="00671791">
        <w:rPr>
          <w:rFonts w:ascii="宋体" w:hAnsi="宋体"/>
          <w:sz w:val="18"/>
          <w:szCs w:val="18"/>
        </w:rPr>
        <w:tab/>
        <w:t>;PRINT</w:t>
      </w:r>
      <w:proofErr w:type="gramEnd"/>
      <w:r w:rsidRPr="00671791">
        <w:rPr>
          <w:rFonts w:ascii="宋体" w:hAnsi="宋体"/>
          <w:sz w:val="18"/>
          <w:szCs w:val="18"/>
        </w:rPr>
        <w:t xml:space="preserve"> ITEM'S NAME: PUT ADDRESS INTO SI AND CALL THIS FUNCTION</w:t>
      </w:r>
    </w:p>
    <w:p w14:paraId="79B3339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BX</w:t>
      </w:r>
    </w:p>
    <w:p w14:paraId="6AD05F6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AX</w:t>
      </w:r>
    </w:p>
    <w:p w14:paraId="56E81FE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DX</w:t>
      </w:r>
    </w:p>
    <w:p w14:paraId="221D7B2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BX,0</w:t>
      </w:r>
    </w:p>
    <w:p w14:paraId="600B2A0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OPITEM: MOV DH, [SI]+[BX]</w:t>
      </w:r>
    </w:p>
    <w:p w14:paraId="2758A06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CMP DH, 0</w:t>
      </w:r>
    </w:p>
    <w:p w14:paraId="0E0EFA1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JE OPITEM1</w:t>
      </w:r>
    </w:p>
    <w:p w14:paraId="6F9D40A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OUT1 DH</w:t>
      </w:r>
    </w:p>
    <w:p w14:paraId="7EC67A5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 xml:space="preserve">INC BX </w:t>
      </w:r>
    </w:p>
    <w:p w14:paraId="1F5071FD"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CMP BX, 10</w:t>
      </w:r>
    </w:p>
    <w:p w14:paraId="6C31BFA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JE OPITEM1</w:t>
      </w:r>
    </w:p>
    <w:p w14:paraId="4B92C4E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JMP OPITEM</w:t>
      </w:r>
    </w:p>
    <w:p w14:paraId="5898E4B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OPITEM1:</w:t>
      </w:r>
      <w:r w:rsidRPr="00671791">
        <w:rPr>
          <w:rFonts w:ascii="宋体" w:hAnsi="宋体"/>
          <w:sz w:val="18"/>
          <w:szCs w:val="18"/>
        </w:rPr>
        <w:tab/>
      </w:r>
      <w:r w:rsidRPr="00671791">
        <w:rPr>
          <w:rFonts w:ascii="宋体" w:hAnsi="宋体"/>
          <w:sz w:val="18"/>
          <w:szCs w:val="18"/>
        </w:rPr>
        <w:tab/>
      </w:r>
    </w:p>
    <w:p w14:paraId="7C8AA0D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DX</w:t>
      </w:r>
    </w:p>
    <w:p w14:paraId="6D49FF1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AX</w:t>
      </w:r>
    </w:p>
    <w:p w14:paraId="4ACC409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BX</w:t>
      </w:r>
    </w:p>
    <w:p w14:paraId="18D5D67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RET</w:t>
      </w:r>
      <w:r w:rsidRPr="00671791">
        <w:rPr>
          <w:rFonts w:ascii="宋体" w:hAnsi="宋体"/>
          <w:sz w:val="18"/>
          <w:szCs w:val="18"/>
        </w:rPr>
        <w:tab/>
      </w:r>
      <w:r w:rsidRPr="00671791">
        <w:rPr>
          <w:rFonts w:ascii="宋体" w:hAnsi="宋体"/>
          <w:sz w:val="18"/>
          <w:szCs w:val="18"/>
        </w:rPr>
        <w:tab/>
      </w:r>
    </w:p>
    <w:p w14:paraId="5E915A4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ITEM_NAME ENDP</w:t>
      </w:r>
    </w:p>
    <w:p w14:paraId="09409DAD" w14:textId="77777777" w:rsidR="00985A43" w:rsidRPr="00671791" w:rsidRDefault="00985A43" w:rsidP="00671791">
      <w:pPr>
        <w:spacing w:line="240" w:lineRule="auto"/>
        <w:ind w:firstLineChars="200" w:firstLine="360"/>
        <w:rPr>
          <w:rFonts w:ascii="宋体" w:hAnsi="宋体"/>
          <w:sz w:val="18"/>
          <w:szCs w:val="18"/>
        </w:rPr>
      </w:pPr>
    </w:p>
    <w:p w14:paraId="0EEDA774" w14:textId="77777777" w:rsidR="00985A43" w:rsidRPr="00671791" w:rsidRDefault="00985A43" w:rsidP="00671791">
      <w:pPr>
        <w:spacing w:line="240" w:lineRule="auto"/>
        <w:ind w:firstLineChars="200" w:firstLine="360"/>
        <w:rPr>
          <w:rFonts w:ascii="宋体" w:hAnsi="宋体"/>
          <w:sz w:val="18"/>
          <w:szCs w:val="18"/>
        </w:rPr>
      </w:pPr>
    </w:p>
    <w:p w14:paraId="4E3DCA0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RADIX PROC</w:t>
      </w:r>
    </w:p>
    <w:p w14:paraId="337D6EC7"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CX</w:t>
      </w:r>
    </w:p>
    <w:p w14:paraId="6E0F8D2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EDX</w:t>
      </w:r>
    </w:p>
    <w:p w14:paraId="65A6E83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SI</w:t>
      </w:r>
    </w:p>
    <w:p w14:paraId="4F282255"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EBX</w:t>
      </w:r>
    </w:p>
    <w:p w14:paraId="51B9FD3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EBX, 10</w:t>
      </w:r>
    </w:p>
    <w:p w14:paraId="67349EE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LEA SI, BUFA</w:t>
      </w:r>
    </w:p>
    <w:p w14:paraId="68C17915"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XOR CX, CX</w:t>
      </w:r>
    </w:p>
    <w:p w14:paraId="614F010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LOP1:</w:t>
      </w:r>
      <w:r w:rsidRPr="00671791">
        <w:rPr>
          <w:rFonts w:ascii="宋体" w:hAnsi="宋体"/>
          <w:sz w:val="18"/>
          <w:szCs w:val="18"/>
        </w:rPr>
        <w:tab/>
        <w:t>XOR EDX, EDX</w:t>
      </w:r>
    </w:p>
    <w:p w14:paraId="2EE85B8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DIV EBX</w:t>
      </w:r>
    </w:p>
    <w:p w14:paraId="230C94B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PUSH DX</w:t>
      </w:r>
    </w:p>
    <w:p w14:paraId="34B2640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INC CX</w:t>
      </w:r>
    </w:p>
    <w:p w14:paraId="3AB382A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 xml:space="preserve">OR </w:t>
      </w:r>
      <w:proofErr w:type="gramStart"/>
      <w:r w:rsidRPr="00671791">
        <w:rPr>
          <w:rFonts w:ascii="宋体" w:hAnsi="宋体"/>
          <w:sz w:val="18"/>
          <w:szCs w:val="18"/>
        </w:rPr>
        <w:t>EAX,EAX</w:t>
      </w:r>
      <w:proofErr w:type="gramEnd"/>
    </w:p>
    <w:p w14:paraId="13A8506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JNZ LOP1</w:t>
      </w:r>
    </w:p>
    <w:p w14:paraId="3B2081EA"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LOP2:</w:t>
      </w:r>
      <w:r w:rsidRPr="00671791">
        <w:rPr>
          <w:rFonts w:ascii="宋体" w:hAnsi="宋体"/>
          <w:sz w:val="18"/>
          <w:szCs w:val="18"/>
        </w:rPr>
        <w:tab/>
        <w:t>POP AX</w:t>
      </w:r>
    </w:p>
    <w:p w14:paraId="6924BE5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CMP AL, 10</w:t>
      </w:r>
    </w:p>
    <w:p w14:paraId="41A691E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JB L1</w:t>
      </w:r>
    </w:p>
    <w:p w14:paraId="2E392324"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ADD AL,7</w:t>
      </w:r>
    </w:p>
    <w:p w14:paraId="6105E116"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L1: </w:t>
      </w:r>
      <w:r w:rsidRPr="00671791">
        <w:rPr>
          <w:rFonts w:ascii="宋体" w:hAnsi="宋体"/>
          <w:sz w:val="18"/>
          <w:szCs w:val="18"/>
        </w:rPr>
        <w:tab/>
        <w:t>ADD AL, 30H</w:t>
      </w:r>
    </w:p>
    <w:p w14:paraId="3998EDFF"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[SI], AL</w:t>
      </w:r>
    </w:p>
    <w:p w14:paraId="3AEF23C8"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INC SI</w:t>
      </w:r>
    </w:p>
    <w:p w14:paraId="033C88D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LOOP LOP2</w:t>
      </w:r>
    </w:p>
    <w:p w14:paraId="4459BFF9"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BYTE PTR [SI], 0DH</w:t>
      </w:r>
    </w:p>
    <w:p w14:paraId="42268B93"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BYTE PTR [SI + 1], 0AH</w:t>
      </w:r>
    </w:p>
    <w:p w14:paraId="5BC56842"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MOV BYTE PTR [SI + 2], '$'</w:t>
      </w:r>
    </w:p>
    <w:p w14:paraId="3F3D8E5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WRITE BUFA</w:t>
      </w:r>
    </w:p>
    <w:p w14:paraId="378B25D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EBX</w:t>
      </w:r>
    </w:p>
    <w:p w14:paraId="7038128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SI</w:t>
      </w:r>
    </w:p>
    <w:p w14:paraId="322AD7C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EDX</w:t>
      </w:r>
    </w:p>
    <w:p w14:paraId="30A58D8B"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POP CX</w:t>
      </w:r>
    </w:p>
    <w:p w14:paraId="5A33DE91"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ab/>
      </w:r>
      <w:r w:rsidRPr="00671791">
        <w:rPr>
          <w:rFonts w:ascii="宋体" w:hAnsi="宋体"/>
          <w:sz w:val="18"/>
          <w:szCs w:val="18"/>
        </w:rPr>
        <w:tab/>
        <w:t>RET</w:t>
      </w:r>
    </w:p>
    <w:p w14:paraId="12EE4F0C"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RADIX ENDP</w:t>
      </w:r>
    </w:p>
    <w:p w14:paraId="5B5B4830" w14:textId="77777777" w:rsidR="00985A43" w:rsidRPr="00671791" w:rsidRDefault="00985A43" w:rsidP="00671791">
      <w:pPr>
        <w:spacing w:line="240" w:lineRule="auto"/>
        <w:ind w:firstLineChars="200" w:firstLine="360"/>
        <w:rPr>
          <w:rFonts w:ascii="宋体" w:hAnsi="宋体"/>
          <w:sz w:val="18"/>
          <w:szCs w:val="18"/>
        </w:rPr>
      </w:pPr>
    </w:p>
    <w:p w14:paraId="57ED488E" w14:textId="77777777"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CODE    ENDS</w:t>
      </w:r>
    </w:p>
    <w:p w14:paraId="39FB652C" w14:textId="450557BC" w:rsidR="00985A43" w:rsidRPr="00671791" w:rsidRDefault="00985A43" w:rsidP="00671791">
      <w:pPr>
        <w:spacing w:line="240" w:lineRule="auto"/>
        <w:ind w:firstLineChars="200" w:firstLine="360"/>
        <w:rPr>
          <w:rFonts w:ascii="宋体" w:hAnsi="宋体"/>
          <w:sz w:val="18"/>
          <w:szCs w:val="18"/>
        </w:rPr>
      </w:pPr>
      <w:r w:rsidRPr="00671791">
        <w:rPr>
          <w:rFonts w:ascii="宋体" w:hAnsi="宋体"/>
          <w:sz w:val="18"/>
          <w:szCs w:val="18"/>
        </w:rPr>
        <w:t xml:space="preserve">        END</w:t>
      </w:r>
    </w:p>
    <w:p w14:paraId="0F1D99D4" w14:textId="184C0F9F" w:rsidR="008D6D0A" w:rsidRDefault="008D6D0A" w:rsidP="008D6D0A">
      <w:pPr>
        <w:pStyle w:val="3"/>
      </w:pPr>
      <w:bookmarkStart w:id="26" w:name="_Toc7809395"/>
      <w:r w:rsidRPr="002E43C1">
        <w:rPr>
          <w:rFonts w:hint="eastAsia"/>
        </w:rPr>
        <w:t>实验步骤</w:t>
      </w:r>
      <w:bookmarkEnd w:id="26"/>
    </w:p>
    <w:p w14:paraId="280FF473" w14:textId="77777777" w:rsidR="004E5184" w:rsidRDefault="004E5184">
      <w:pPr>
        <w:ind w:firstLineChars="202" w:firstLine="424"/>
        <w:pPrChange w:id="27" w:author="caozh" w:date="2019-05-02T19:56:00Z">
          <w:pPr/>
        </w:pPrChange>
      </w:pPr>
      <w:r>
        <w:rPr>
          <w:rFonts w:hint="eastAsia"/>
        </w:rPr>
        <w:t>1.</w:t>
      </w:r>
      <w:r>
        <w:rPr>
          <w:rFonts w:hint="eastAsia"/>
        </w:rPr>
        <w:t>准备上机实验环境。</w:t>
      </w:r>
    </w:p>
    <w:p w14:paraId="0721AF0E" w14:textId="04080926" w:rsidR="004E5184" w:rsidRDefault="004E5184">
      <w:pPr>
        <w:ind w:firstLineChars="202" w:firstLine="424"/>
        <w:jc w:val="left"/>
        <w:pPrChange w:id="28" w:author="caozh" w:date="2019-05-02T19:56:00Z">
          <w:pPr>
            <w:jc w:val="left"/>
          </w:pPr>
        </w:pPrChange>
      </w:pPr>
      <w:r>
        <w:rPr>
          <w:rFonts w:hint="eastAsia"/>
        </w:rPr>
        <w:t>2.</w:t>
      </w:r>
      <w:r>
        <w:rPr>
          <w:rFonts w:hint="eastAsia"/>
        </w:rPr>
        <w:t>使用</w:t>
      </w:r>
      <w:bookmarkStart w:id="29" w:name="_Hlk5117440"/>
      <w:r>
        <w:t>VISUAL STUDIO</w:t>
      </w:r>
      <w:bookmarkEnd w:id="29"/>
      <w:r>
        <w:rPr>
          <w:rFonts w:hint="eastAsia"/>
        </w:rPr>
        <w:t>修改实验一中的程序，要求满足本次实验要求，保存至</w:t>
      </w:r>
      <w:r>
        <w:t>SHOPE1.ASM</w:t>
      </w:r>
      <w:r>
        <w:rPr>
          <w:rFonts w:hint="eastAsia"/>
        </w:rPr>
        <w:t>。使用</w:t>
      </w:r>
      <w:r>
        <w:rPr>
          <w:rFonts w:hint="eastAsia"/>
        </w:rPr>
        <w:t>MASM6.0</w:t>
      </w:r>
      <w:r>
        <w:rPr>
          <w:rFonts w:hint="eastAsia"/>
        </w:rPr>
        <w:t>汇编源文件，观察提示信息，若出错则返回重新编辑</w:t>
      </w:r>
      <w:r>
        <w:t>SHOPE1.ASM</w:t>
      </w:r>
      <w:r>
        <w:rPr>
          <w:rFonts w:hint="eastAsia"/>
        </w:rPr>
        <w:t>，保存后重新汇编，直至不再报错为止。</w:t>
      </w:r>
      <w:r w:rsidR="001C27F7">
        <w:rPr>
          <w:rFonts w:hint="eastAsia"/>
        </w:rPr>
        <w:t>汇编同组同学完成的</w:t>
      </w:r>
      <w:r w:rsidR="001C27F7">
        <w:rPr>
          <w:rFonts w:hint="eastAsia"/>
        </w:rPr>
        <w:t>S</w:t>
      </w:r>
      <w:r w:rsidR="001C27F7">
        <w:t>HOP.ASM, SHOPE2.ASM, SHOPE3.ASM</w:t>
      </w:r>
      <w:r w:rsidR="001C27F7">
        <w:rPr>
          <w:rFonts w:hint="eastAsia"/>
        </w:rPr>
        <w:t>文件。</w:t>
      </w:r>
    </w:p>
    <w:p w14:paraId="3245664E" w14:textId="578B70EA" w:rsidR="004E5184" w:rsidRDefault="004E5184" w:rsidP="007B77DA">
      <w:pPr>
        <w:ind w:firstLineChars="202" w:firstLine="424"/>
      </w:pPr>
      <w:r>
        <w:rPr>
          <w:rFonts w:hint="eastAsia"/>
        </w:rPr>
        <w:t>3.</w:t>
      </w:r>
      <w:r>
        <w:rPr>
          <w:rFonts w:hint="eastAsia"/>
        </w:rPr>
        <w:t>使用连接程序</w:t>
      </w:r>
      <w:r>
        <w:rPr>
          <w:rFonts w:hint="eastAsia"/>
        </w:rPr>
        <w:t>LINK.EXE</w:t>
      </w:r>
      <w:r>
        <w:rPr>
          <w:rFonts w:hint="eastAsia"/>
        </w:rPr>
        <w:t>将生成的</w:t>
      </w:r>
      <w:r>
        <w:t>SHOP.OBJ</w:t>
      </w:r>
      <w:r>
        <w:rPr>
          <w:rFonts w:hint="eastAsia"/>
        </w:rPr>
        <w:t>文件、</w:t>
      </w:r>
      <w:r>
        <w:t>SHOPE1.OBJ</w:t>
      </w:r>
      <w:r>
        <w:rPr>
          <w:rFonts w:hint="eastAsia"/>
        </w:rPr>
        <w:t>、</w:t>
      </w:r>
      <w:r>
        <w:rPr>
          <w:rFonts w:hint="eastAsia"/>
        </w:rPr>
        <w:t>S</w:t>
      </w:r>
      <w:r>
        <w:t>HOPE2.OBJ</w:t>
      </w:r>
      <w:r>
        <w:rPr>
          <w:rFonts w:hint="eastAsia"/>
        </w:rPr>
        <w:t>、</w:t>
      </w:r>
      <w:r>
        <w:rPr>
          <w:rFonts w:hint="eastAsia"/>
        </w:rPr>
        <w:t>S</w:t>
      </w:r>
      <w:r>
        <w:t>HOPE3.OBJ</w:t>
      </w:r>
      <w:r>
        <w:rPr>
          <w:rFonts w:hint="eastAsia"/>
        </w:rPr>
        <w:t>连接</w:t>
      </w:r>
      <w:proofErr w:type="gramStart"/>
      <w:r>
        <w:rPr>
          <w:rFonts w:hint="eastAsia"/>
        </w:rPr>
        <w:t>成执行</w:t>
      </w:r>
      <w:proofErr w:type="gramEnd"/>
      <w:r>
        <w:rPr>
          <w:rFonts w:hint="eastAsia"/>
        </w:rPr>
        <w:t>文件。</w:t>
      </w:r>
    </w:p>
    <w:p w14:paraId="2B729D59" w14:textId="0ED54F68" w:rsidR="004E5184" w:rsidRDefault="004E5184" w:rsidP="007B77DA">
      <w:pPr>
        <w:ind w:firstLineChars="202" w:firstLine="424"/>
      </w:pPr>
      <w:r w:rsidRPr="009D2E05">
        <w:rPr>
          <w:rFonts w:hint="eastAsia"/>
        </w:rPr>
        <w:t>4.</w:t>
      </w:r>
      <w:r w:rsidRPr="009D2E05">
        <w:rPr>
          <w:rFonts w:hint="eastAsia"/>
        </w:rPr>
        <w:t>执行程序。</w:t>
      </w:r>
      <w:r w:rsidR="00A16A47">
        <w:rPr>
          <w:rFonts w:hint="eastAsia"/>
        </w:rPr>
        <w:t>在</w:t>
      </w:r>
      <w:r w:rsidR="00B65427">
        <w:rPr>
          <w:rFonts w:hint="eastAsia"/>
        </w:rPr>
        <w:t>未连接其他模块的情况下</w:t>
      </w:r>
      <w:r w:rsidRPr="009D2E05">
        <w:rPr>
          <w:rFonts w:hint="eastAsia"/>
        </w:rPr>
        <w:t>按照程序设计要求进行交互，检查是否达到程序设计要求。</w:t>
      </w:r>
    </w:p>
    <w:p w14:paraId="3E7DE160" w14:textId="4E8C6079" w:rsidR="00294BC3" w:rsidRDefault="004E5184" w:rsidP="007B77DA">
      <w:pPr>
        <w:ind w:firstLineChars="202" w:firstLine="424"/>
      </w:pPr>
      <w:r>
        <w:rPr>
          <w:rFonts w:hint="eastAsia"/>
        </w:rPr>
        <w:t>5.</w:t>
      </w:r>
      <w:r w:rsidR="00294BC3">
        <w:rPr>
          <w:rFonts w:hint="eastAsia"/>
        </w:rPr>
        <w:t>综合测试程序功能运行情况：</w:t>
      </w:r>
    </w:p>
    <w:p w14:paraId="7A5DEF59" w14:textId="44C86CA5" w:rsidR="00294BC3" w:rsidRDefault="00294BC3" w:rsidP="004E5184">
      <w:r>
        <w:rPr>
          <w:rFonts w:hint="eastAsia"/>
        </w:rPr>
        <w:t>（</w:t>
      </w:r>
      <w:r>
        <w:rPr>
          <w:rFonts w:hint="eastAsia"/>
        </w:rPr>
        <w:t>1</w:t>
      </w:r>
      <w:r>
        <w:rPr>
          <w:rFonts w:hint="eastAsia"/>
        </w:rPr>
        <w:t>）</w:t>
      </w:r>
      <w:proofErr w:type="gramStart"/>
      <w:r>
        <w:rPr>
          <w:rFonts w:hint="eastAsia"/>
        </w:rPr>
        <w:t>用游客</w:t>
      </w:r>
      <w:proofErr w:type="gramEnd"/>
      <w:r>
        <w:rPr>
          <w:rFonts w:hint="eastAsia"/>
        </w:rPr>
        <w:t>模式查找商品</w:t>
      </w:r>
      <w:r>
        <w:rPr>
          <w:rFonts w:hint="eastAsia"/>
        </w:rPr>
        <w:t>C</w:t>
      </w:r>
      <w:r>
        <w:t>AKE</w:t>
      </w:r>
    </w:p>
    <w:p w14:paraId="20325FBF" w14:textId="2B972E3E" w:rsidR="00294BC3" w:rsidRDefault="00294BC3" w:rsidP="004E5184">
      <w:r>
        <w:rPr>
          <w:rFonts w:hint="eastAsia"/>
        </w:rPr>
        <w:t>（</w:t>
      </w:r>
      <w:r>
        <w:rPr>
          <w:rFonts w:hint="eastAsia"/>
        </w:rPr>
        <w:t>2</w:t>
      </w:r>
      <w:r>
        <w:rPr>
          <w:rFonts w:hint="eastAsia"/>
        </w:rPr>
        <w:t>）登录模式下修改商品</w:t>
      </w:r>
      <w:r>
        <w:t>BOOK</w:t>
      </w:r>
      <w:r>
        <w:rPr>
          <w:rFonts w:hint="eastAsia"/>
        </w:rPr>
        <w:t>的信息（输入</w:t>
      </w:r>
      <w:r w:rsidR="002334B8">
        <w:rPr>
          <w:rFonts w:hint="eastAsia"/>
        </w:rPr>
        <w:t>2</w:t>
      </w:r>
      <w:r>
        <w:t xml:space="preserve"> </w:t>
      </w:r>
      <w:r w:rsidR="002334B8">
        <w:rPr>
          <w:rFonts w:hint="eastAsia"/>
        </w:rPr>
        <w:t>3</w:t>
      </w:r>
      <w:r w:rsidR="002334B8">
        <w:t xml:space="preserve"> </w:t>
      </w:r>
      <w:r w:rsidR="002334B8">
        <w:rPr>
          <w:rFonts w:hint="eastAsia"/>
        </w:rPr>
        <w:t>4</w:t>
      </w:r>
      <w:r>
        <w:t xml:space="preserve"> </w:t>
      </w:r>
      <w:r>
        <w:rPr>
          <w:rFonts w:hint="eastAsia"/>
        </w:rPr>
        <w:t>1</w:t>
      </w:r>
      <w:r>
        <w:rPr>
          <w:rFonts w:hint="eastAsia"/>
        </w:rPr>
        <w:t>），使用任务三（</w:t>
      </w:r>
      <w:r>
        <w:rPr>
          <w:rFonts w:hint="eastAsia"/>
        </w:rPr>
        <w:t>4</w:t>
      </w:r>
      <w:r>
        <w:rPr>
          <w:rFonts w:hint="eastAsia"/>
        </w:rPr>
        <w:t>）（</w:t>
      </w:r>
      <w:r>
        <w:rPr>
          <w:rFonts w:hint="eastAsia"/>
        </w:rPr>
        <w:t>5</w:t>
      </w:r>
      <w:r>
        <w:rPr>
          <w:rFonts w:hint="eastAsia"/>
        </w:rPr>
        <w:t>）（</w:t>
      </w:r>
      <w:r>
        <w:rPr>
          <w:rFonts w:hint="eastAsia"/>
        </w:rPr>
        <w:t>6</w:t>
      </w:r>
      <w:r>
        <w:rPr>
          <w:rFonts w:hint="eastAsia"/>
        </w:rPr>
        <w:t>），查看输出是否符合要求。</w:t>
      </w:r>
    </w:p>
    <w:p w14:paraId="227A24D0" w14:textId="7ED4A741" w:rsidR="006D5AE9" w:rsidRPr="006D5AE9" w:rsidRDefault="006D5AE9" w:rsidP="006D5AE9">
      <w:pPr>
        <w:rPr>
          <w:szCs w:val="21"/>
        </w:rPr>
      </w:pPr>
      <w:r>
        <w:rPr>
          <w:szCs w:val="21"/>
        </w:rPr>
        <w:t>6</w:t>
      </w:r>
      <w:r w:rsidRPr="006D5AE9">
        <w:rPr>
          <w:rFonts w:hint="eastAsia"/>
          <w:szCs w:val="21"/>
        </w:rPr>
        <w:t xml:space="preserve">. </w:t>
      </w:r>
      <w:r w:rsidRPr="006D5AE9">
        <w:rPr>
          <w:rFonts w:hint="eastAsia"/>
          <w:szCs w:val="21"/>
        </w:rPr>
        <w:t>使用</w:t>
      </w:r>
      <w:r w:rsidRPr="006D5AE9">
        <w:rPr>
          <w:rFonts w:hint="eastAsia"/>
          <w:szCs w:val="21"/>
        </w:rPr>
        <w:t>TD.EXE</w:t>
      </w:r>
      <w:r w:rsidRPr="006D5AE9">
        <w:rPr>
          <w:rFonts w:hint="eastAsia"/>
          <w:szCs w:val="21"/>
        </w:rPr>
        <w:t>或直接运行程序，观察执行情况</w:t>
      </w:r>
      <w:r w:rsidRPr="006D5AE9">
        <w:rPr>
          <w:rFonts w:hint="eastAsia"/>
          <w:szCs w:val="21"/>
        </w:rPr>
        <w:t>:</w:t>
      </w:r>
    </w:p>
    <w:p w14:paraId="447B6F23" w14:textId="77777777" w:rsidR="005C116D" w:rsidRDefault="006D5AE9" w:rsidP="006D5AE9">
      <w:pPr>
        <w:rPr>
          <w:szCs w:val="21"/>
        </w:rPr>
      </w:pPr>
      <w:r w:rsidRPr="006D5AE9">
        <w:rPr>
          <w:rFonts w:hint="eastAsia"/>
          <w:szCs w:val="21"/>
        </w:rPr>
        <w:t>（</w:t>
      </w:r>
      <w:r w:rsidRPr="006D5AE9">
        <w:rPr>
          <w:rFonts w:hint="eastAsia"/>
          <w:szCs w:val="21"/>
        </w:rPr>
        <w:t>1</w:t>
      </w:r>
      <w:r w:rsidRPr="006D5AE9">
        <w:rPr>
          <w:rFonts w:hint="eastAsia"/>
          <w:szCs w:val="21"/>
        </w:rPr>
        <w:t>）</w:t>
      </w:r>
      <w:r w:rsidR="005C116D" w:rsidRPr="006D5AE9">
        <w:rPr>
          <w:rFonts w:hint="eastAsia"/>
          <w:szCs w:val="21"/>
        </w:rPr>
        <w:t>通过</w:t>
      </w:r>
      <w:r w:rsidR="005C116D" w:rsidRPr="006D5AE9">
        <w:rPr>
          <w:rFonts w:hint="eastAsia"/>
          <w:szCs w:val="21"/>
        </w:rPr>
        <w:t>TD</w:t>
      </w:r>
      <w:r w:rsidR="005C116D" w:rsidRPr="006D5AE9">
        <w:rPr>
          <w:rFonts w:hint="eastAsia"/>
          <w:szCs w:val="21"/>
        </w:rPr>
        <w:t>观察宏指令在执行程序中的替换和扩展</w:t>
      </w:r>
    </w:p>
    <w:p w14:paraId="42E3138F" w14:textId="01EDC9A0" w:rsidR="006D5AE9" w:rsidRPr="006D5AE9" w:rsidRDefault="00C54904" w:rsidP="006D5AE9">
      <w:pPr>
        <w:rPr>
          <w:szCs w:val="21"/>
        </w:rPr>
      </w:pPr>
      <w:r w:rsidRPr="006D5AE9">
        <w:rPr>
          <w:rFonts w:hint="eastAsia"/>
          <w:szCs w:val="21"/>
        </w:rPr>
        <w:t>（</w:t>
      </w:r>
      <w:r w:rsidRPr="006D5AE9">
        <w:rPr>
          <w:rFonts w:hint="eastAsia"/>
          <w:szCs w:val="21"/>
        </w:rPr>
        <w:t>2</w:t>
      </w:r>
      <w:r w:rsidRPr="006D5AE9">
        <w:rPr>
          <w:rFonts w:hint="eastAsia"/>
          <w:szCs w:val="21"/>
        </w:rPr>
        <w:t>）</w:t>
      </w:r>
      <w:r w:rsidR="009912FF" w:rsidRPr="006D5AE9">
        <w:rPr>
          <w:rFonts w:hint="eastAsia"/>
          <w:szCs w:val="21"/>
        </w:rPr>
        <w:t>观察</w:t>
      </w:r>
      <w:r w:rsidR="009912FF" w:rsidRPr="006D5AE9">
        <w:rPr>
          <w:rFonts w:hint="eastAsia"/>
          <w:szCs w:val="21"/>
        </w:rPr>
        <w:t>FAR</w:t>
      </w:r>
      <w:r w:rsidR="009912FF" w:rsidRPr="006D5AE9">
        <w:rPr>
          <w:rFonts w:hint="eastAsia"/>
          <w:szCs w:val="21"/>
        </w:rPr>
        <w:t>、</w:t>
      </w:r>
      <w:r w:rsidR="009912FF" w:rsidRPr="006D5AE9">
        <w:rPr>
          <w:rFonts w:hint="eastAsia"/>
          <w:szCs w:val="21"/>
        </w:rPr>
        <w:t>NEAR</w:t>
      </w:r>
      <w:r w:rsidR="009912FF" w:rsidRPr="006D5AE9">
        <w:rPr>
          <w:rFonts w:hint="eastAsia"/>
          <w:szCs w:val="21"/>
        </w:rPr>
        <w:t>类型子程序的</w:t>
      </w:r>
      <w:r w:rsidR="009912FF" w:rsidRPr="006D5AE9">
        <w:rPr>
          <w:rFonts w:hint="eastAsia"/>
          <w:szCs w:val="21"/>
        </w:rPr>
        <w:t>RET</w:t>
      </w:r>
      <w:r w:rsidR="009912FF" w:rsidRPr="006D5AE9">
        <w:rPr>
          <w:rFonts w:hint="eastAsia"/>
          <w:szCs w:val="21"/>
        </w:rPr>
        <w:t>指令的机器码有何不同。观察</w:t>
      </w:r>
      <w:r w:rsidR="009912FF" w:rsidRPr="006D5AE9">
        <w:rPr>
          <w:rFonts w:hint="eastAsia"/>
          <w:szCs w:val="21"/>
        </w:rPr>
        <w:t>FAR</w:t>
      </w:r>
      <w:r w:rsidR="009912FF" w:rsidRPr="006D5AE9">
        <w:rPr>
          <w:rFonts w:hint="eastAsia"/>
          <w:szCs w:val="21"/>
        </w:rPr>
        <w:t>类型子程序被调用时堆栈的变化情况。</w:t>
      </w:r>
    </w:p>
    <w:p w14:paraId="39000CD2" w14:textId="1CEE5F80" w:rsidR="004E5184" w:rsidRPr="009912FF" w:rsidRDefault="006D5AE9" w:rsidP="006D5AE9">
      <w:pPr>
        <w:rPr>
          <w:szCs w:val="21"/>
        </w:rPr>
      </w:pPr>
      <w:r w:rsidRPr="006D5AE9">
        <w:rPr>
          <w:rFonts w:hint="eastAsia"/>
          <w:szCs w:val="21"/>
        </w:rPr>
        <w:t>（</w:t>
      </w:r>
      <w:r w:rsidR="00796C58">
        <w:rPr>
          <w:rFonts w:hint="eastAsia"/>
          <w:szCs w:val="21"/>
        </w:rPr>
        <w:t>3</w:t>
      </w:r>
      <w:r w:rsidRPr="006D5AE9">
        <w:rPr>
          <w:rFonts w:hint="eastAsia"/>
          <w:szCs w:val="21"/>
        </w:rPr>
        <w:t>）</w:t>
      </w:r>
      <w:r w:rsidR="009912FF" w:rsidRPr="006D5AE9">
        <w:rPr>
          <w:rFonts w:hint="eastAsia"/>
          <w:szCs w:val="21"/>
        </w:rPr>
        <w:t>观察</w:t>
      </w:r>
      <w:r w:rsidR="009912FF" w:rsidRPr="006D5AE9">
        <w:rPr>
          <w:rFonts w:hint="eastAsia"/>
          <w:szCs w:val="21"/>
        </w:rPr>
        <w:t>EXTRN</w:t>
      </w:r>
      <w:r w:rsidR="009912FF" w:rsidRPr="006D5AE9">
        <w:rPr>
          <w:rFonts w:hint="eastAsia"/>
          <w:szCs w:val="21"/>
        </w:rPr>
        <w:t>说明语句放在</w:t>
      </w:r>
      <w:r w:rsidR="009912FF" w:rsidRPr="006D5AE9">
        <w:rPr>
          <w:rFonts w:hint="eastAsia"/>
          <w:szCs w:val="21"/>
        </w:rPr>
        <w:t>.386</w:t>
      </w:r>
      <w:r w:rsidR="009912FF" w:rsidRPr="006D5AE9">
        <w:rPr>
          <w:rFonts w:hint="eastAsia"/>
          <w:szCs w:val="21"/>
        </w:rPr>
        <w:t>之前或者之后有什么</w:t>
      </w:r>
      <w:commentRangeStart w:id="30"/>
      <w:r w:rsidR="009912FF" w:rsidRPr="006D5AE9">
        <w:rPr>
          <w:rFonts w:hint="eastAsia"/>
          <w:szCs w:val="21"/>
        </w:rPr>
        <w:t>区别？</w:t>
      </w:r>
      <w:commentRangeEnd w:id="30"/>
      <w:r w:rsidR="00433579">
        <w:rPr>
          <w:rStyle w:val="ac"/>
        </w:rPr>
        <w:commentReference w:id="30"/>
      </w:r>
    </w:p>
    <w:p w14:paraId="7DA31AC0" w14:textId="44408A03" w:rsidR="008D6D0A" w:rsidRDefault="008D6D0A" w:rsidP="008D6D0A">
      <w:pPr>
        <w:pStyle w:val="3"/>
      </w:pPr>
      <w:bookmarkStart w:id="31" w:name="_Toc7809396"/>
      <w:r w:rsidRPr="002E43C1">
        <w:rPr>
          <w:rFonts w:hint="eastAsia"/>
        </w:rPr>
        <w:t>实验记录</w:t>
      </w:r>
      <w:r>
        <w:rPr>
          <w:rFonts w:hint="eastAsia"/>
        </w:rPr>
        <w:t>与分析</w:t>
      </w:r>
      <w:bookmarkEnd w:id="31"/>
    </w:p>
    <w:p w14:paraId="05EF8351" w14:textId="77777777" w:rsidR="00BF474D" w:rsidRDefault="00BF474D">
      <w:pPr>
        <w:ind w:firstLineChars="270" w:firstLine="567"/>
        <w:rPr>
          <w:rFonts w:ascii="宋体" w:hAnsi="宋体"/>
        </w:rPr>
        <w:pPrChange w:id="32" w:author="caozh" w:date="2019-05-02T19:57:00Z">
          <w:pPr/>
        </w:pPrChange>
      </w:pPr>
      <w:r w:rsidRPr="003D5C92">
        <w:rPr>
          <w:rFonts w:ascii="宋体" w:hAnsi="宋体" w:hint="eastAsia"/>
        </w:rPr>
        <w:t>1. 实验环境条件：i7-7700HQ 2.80GHz，8G内存；WINDOWS 10下DOSBox0.72；TD.EXE 5.0。</w:t>
      </w:r>
    </w:p>
    <w:p w14:paraId="508D6D60" w14:textId="6C709FDD" w:rsidR="00BF474D" w:rsidRDefault="00BF474D">
      <w:pPr>
        <w:ind w:firstLineChars="270" w:firstLine="567"/>
        <w:rPr>
          <w:rFonts w:ascii="宋体" w:hAnsi="宋体"/>
        </w:rPr>
        <w:pPrChange w:id="33" w:author="caozh" w:date="2019-05-02T19:57:00Z">
          <w:pPr/>
        </w:pPrChange>
      </w:pPr>
      <w:r>
        <w:rPr>
          <w:rFonts w:ascii="宋体" w:hAnsi="宋体" w:hint="eastAsia"/>
        </w:rPr>
        <w:t>2</w:t>
      </w:r>
      <w:r>
        <w:rPr>
          <w:rFonts w:ascii="宋体" w:hAnsi="宋体"/>
        </w:rPr>
        <w:t xml:space="preserve">. </w:t>
      </w:r>
      <w:r>
        <w:rPr>
          <w:rFonts w:ascii="宋体" w:hAnsi="宋体" w:hint="eastAsia"/>
        </w:rPr>
        <w:t>汇编源程序时未发生异常</w:t>
      </w:r>
      <w:ins w:id="34" w:author="caozh" w:date="2019-05-02T19:57:00Z">
        <w:r w:rsidR="00433579">
          <w:rPr>
            <w:rFonts w:ascii="宋体" w:hAnsi="宋体" w:hint="eastAsia"/>
          </w:rPr>
          <w:t>。</w:t>
        </w:r>
      </w:ins>
    </w:p>
    <w:p w14:paraId="5CA9E97E" w14:textId="77777777" w:rsidR="00BF474D" w:rsidRPr="00525DD5" w:rsidRDefault="00BF474D">
      <w:pPr>
        <w:ind w:firstLineChars="270" w:firstLine="567"/>
        <w:rPr>
          <w:rFonts w:ascii="宋体" w:hAnsi="宋体"/>
        </w:rPr>
        <w:pPrChange w:id="35" w:author="caozh" w:date="2019-05-02T19:57:00Z">
          <w:pPr/>
        </w:pPrChange>
      </w:pPr>
      <w:r w:rsidRPr="00525DD5">
        <w:rPr>
          <w:rFonts w:ascii="宋体" w:hAnsi="宋体" w:hint="eastAsia"/>
        </w:rPr>
        <w:t>3.</w:t>
      </w:r>
      <w:r w:rsidRPr="00525DD5">
        <w:rPr>
          <w:rFonts w:ascii="宋体" w:hAnsi="宋体"/>
        </w:rPr>
        <w:t xml:space="preserve"> </w:t>
      </w:r>
      <w:r w:rsidRPr="00525DD5">
        <w:rPr>
          <w:rFonts w:ascii="宋体" w:hAnsi="宋体" w:hint="eastAsia"/>
        </w:rPr>
        <w:t>连接过程中未发生异常</w:t>
      </w:r>
    </w:p>
    <w:p w14:paraId="7AFB5DD8" w14:textId="1AD91AC4" w:rsidR="004E5184" w:rsidRDefault="00525DD5" w:rsidP="00DD43FF">
      <w:r w:rsidRPr="00525DD5">
        <w:rPr>
          <w:rFonts w:hint="eastAsia"/>
        </w:rPr>
        <w:t>4.</w:t>
      </w:r>
      <w:r>
        <w:t xml:space="preserve"> </w:t>
      </w:r>
      <w:r w:rsidR="00B258F5">
        <w:rPr>
          <w:rFonts w:hint="eastAsia"/>
        </w:rPr>
        <w:t>在未连接其他模块的情况下</w:t>
      </w:r>
      <w:r>
        <w:rPr>
          <w:rFonts w:hint="eastAsia"/>
        </w:rPr>
        <w:t>检查</w:t>
      </w:r>
      <w:r w:rsidR="00680C31">
        <w:rPr>
          <w:rFonts w:hint="eastAsia"/>
        </w:rPr>
        <w:t>设计模块</w:t>
      </w:r>
      <w:r>
        <w:rPr>
          <w:rFonts w:hint="eastAsia"/>
        </w:rPr>
        <w:t>是否达到程序设计要求</w:t>
      </w:r>
      <w:r w:rsidR="00E31DBF">
        <w:rPr>
          <w:rFonts w:hint="eastAsia"/>
        </w:rPr>
        <w:t>：</w:t>
      </w:r>
    </w:p>
    <w:p w14:paraId="0E01696D" w14:textId="1DD9CADD" w:rsidR="00E31DBF" w:rsidRDefault="00E31DBF" w:rsidP="00525DD5">
      <w:pPr>
        <w:rPr>
          <w:rFonts w:ascii="宋体" w:hAnsi="宋体"/>
        </w:rPr>
      </w:pPr>
      <w:r>
        <w:rPr>
          <w:rFonts w:ascii="宋体" w:hAnsi="宋体"/>
        </w:rPr>
        <w:tab/>
      </w:r>
      <w:r>
        <w:rPr>
          <w:rFonts w:ascii="宋体" w:hAnsi="宋体" w:hint="eastAsia"/>
        </w:rPr>
        <w:t>任务三（4）：将每个商品推荐度计算出来后回到功能三，测试结果如图3.</w:t>
      </w:r>
      <w:r w:rsidR="00461622">
        <w:rPr>
          <w:rFonts w:ascii="宋体" w:hAnsi="宋体" w:hint="eastAsia"/>
        </w:rPr>
        <w:t>7</w:t>
      </w:r>
      <w:r>
        <w:rPr>
          <w:rFonts w:ascii="宋体" w:hAnsi="宋体" w:hint="eastAsia"/>
        </w:rPr>
        <w:t>(</w:t>
      </w:r>
      <w:r>
        <w:rPr>
          <w:rFonts w:ascii="宋体" w:hAnsi="宋体"/>
        </w:rPr>
        <w:t>a),(b)</w:t>
      </w:r>
      <w:r w:rsidR="00795C5E">
        <w:rPr>
          <w:rFonts w:ascii="宋体" w:hAnsi="宋体" w:hint="eastAsia"/>
        </w:rPr>
        <w:t>，(</w:t>
      </w:r>
      <w:r w:rsidR="00795C5E">
        <w:rPr>
          <w:rFonts w:ascii="宋体" w:hAnsi="宋体"/>
        </w:rPr>
        <w:t>c)</w:t>
      </w:r>
      <w:r>
        <w:rPr>
          <w:rFonts w:ascii="宋体" w:hAnsi="宋体" w:hint="eastAsia"/>
        </w:rPr>
        <w:t>所示：</w:t>
      </w:r>
    </w:p>
    <w:p w14:paraId="4233AB1C" w14:textId="0002A5EF" w:rsidR="00E31DBF" w:rsidRDefault="00E31DBF" w:rsidP="00E31DBF">
      <w:pPr>
        <w:jc w:val="center"/>
        <w:rPr>
          <w:rFonts w:ascii="宋体" w:hAnsi="宋体"/>
        </w:rPr>
      </w:pPr>
      <w:r>
        <w:rPr>
          <w:noProof/>
        </w:rPr>
        <w:drawing>
          <wp:inline distT="0" distB="0" distL="0" distR="0" wp14:anchorId="6F19EAE1" wp14:editId="5054B273">
            <wp:extent cx="4892464" cy="173751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2464" cy="1737511"/>
                    </a:xfrm>
                    <a:prstGeom prst="rect">
                      <a:avLst/>
                    </a:prstGeom>
                  </pic:spPr>
                </pic:pic>
              </a:graphicData>
            </a:graphic>
          </wp:inline>
        </w:drawing>
      </w:r>
    </w:p>
    <w:p w14:paraId="00A469B1" w14:textId="3A7794AC" w:rsidR="00E31DBF" w:rsidRDefault="00E31DBF" w:rsidP="00E31DBF">
      <w:pPr>
        <w:jc w:val="center"/>
        <w:rPr>
          <w:rFonts w:ascii="宋体" w:hAnsi="宋体"/>
        </w:rPr>
      </w:pPr>
      <w:r>
        <w:rPr>
          <w:rFonts w:ascii="宋体" w:hAnsi="宋体" w:hint="eastAsia"/>
        </w:rPr>
        <w:t>图3.</w:t>
      </w:r>
      <w:r w:rsidR="00461622">
        <w:rPr>
          <w:rFonts w:ascii="宋体" w:hAnsi="宋体" w:hint="eastAsia"/>
        </w:rPr>
        <w:t>7</w:t>
      </w:r>
      <w:r>
        <w:rPr>
          <w:rFonts w:ascii="宋体" w:hAnsi="宋体"/>
        </w:rPr>
        <w:t xml:space="preserve">(a) </w:t>
      </w:r>
      <w:r w:rsidR="008A2A64">
        <w:rPr>
          <w:rFonts w:ascii="宋体" w:hAnsi="宋体" w:hint="eastAsia"/>
        </w:rPr>
        <w:t>推荐度计算并回到功能三测试截图</w:t>
      </w:r>
    </w:p>
    <w:p w14:paraId="19E39607" w14:textId="05F0B8CA" w:rsidR="008A2A64" w:rsidRDefault="00F75AF0" w:rsidP="00C05C06">
      <w:pPr>
        <w:jc w:val="center"/>
        <w:rPr>
          <w:rFonts w:ascii="宋体" w:hAnsi="宋体"/>
        </w:rPr>
      </w:pPr>
      <w:r>
        <w:rPr>
          <w:noProof/>
        </w:rPr>
        <w:drawing>
          <wp:inline distT="0" distB="0" distL="0" distR="0" wp14:anchorId="3AAD8BA9" wp14:editId="3FDF3517">
            <wp:extent cx="2712720" cy="6629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27049"/>
                    <a:stretch/>
                  </pic:blipFill>
                  <pic:spPr bwMode="auto">
                    <a:xfrm>
                      <a:off x="0" y="0"/>
                      <a:ext cx="2712955" cy="662997"/>
                    </a:xfrm>
                    <a:prstGeom prst="rect">
                      <a:avLst/>
                    </a:prstGeom>
                    <a:ln>
                      <a:noFill/>
                    </a:ln>
                    <a:extLst>
                      <a:ext uri="{53640926-AAD7-44D8-BBD7-CCE9431645EC}">
                        <a14:shadowObscured xmlns:a14="http://schemas.microsoft.com/office/drawing/2010/main"/>
                      </a:ext>
                    </a:extLst>
                  </pic:spPr>
                </pic:pic>
              </a:graphicData>
            </a:graphic>
          </wp:inline>
        </w:drawing>
      </w:r>
    </w:p>
    <w:p w14:paraId="7EEDC2EB" w14:textId="503973A0" w:rsidR="00C05C06" w:rsidRDefault="00C05C06" w:rsidP="00C05C06">
      <w:pPr>
        <w:jc w:val="center"/>
        <w:rPr>
          <w:rFonts w:ascii="宋体" w:hAnsi="宋体"/>
        </w:rPr>
      </w:pPr>
      <w:r>
        <w:rPr>
          <w:rFonts w:ascii="宋体" w:hAnsi="宋体" w:hint="eastAsia"/>
        </w:rPr>
        <w:t>图3.</w:t>
      </w:r>
      <w:r w:rsidR="00461622">
        <w:rPr>
          <w:rFonts w:ascii="宋体" w:hAnsi="宋体" w:hint="eastAsia"/>
        </w:rPr>
        <w:t>7</w:t>
      </w:r>
      <w:r>
        <w:rPr>
          <w:rFonts w:ascii="宋体" w:hAnsi="宋体"/>
        </w:rPr>
        <w:t xml:space="preserve">(b) </w:t>
      </w:r>
      <w:r>
        <w:rPr>
          <w:rFonts w:ascii="宋体" w:hAnsi="宋体" w:hint="eastAsia"/>
        </w:rPr>
        <w:t>推荐度计算前商品存储空间截图</w:t>
      </w:r>
    </w:p>
    <w:p w14:paraId="327CB632" w14:textId="47175B37" w:rsidR="00F75AF0" w:rsidRDefault="00F75AF0" w:rsidP="00C05C06">
      <w:pPr>
        <w:jc w:val="center"/>
        <w:rPr>
          <w:rFonts w:ascii="宋体" w:hAnsi="宋体"/>
        </w:rPr>
      </w:pPr>
      <w:r>
        <w:rPr>
          <w:noProof/>
        </w:rPr>
        <w:drawing>
          <wp:inline distT="0" distB="0" distL="0" distR="0" wp14:anchorId="50208B34" wp14:editId="589FCFB8">
            <wp:extent cx="2720340" cy="66294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6844"/>
                    <a:stretch/>
                  </pic:blipFill>
                  <pic:spPr bwMode="auto">
                    <a:xfrm>
                      <a:off x="0" y="0"/>
                      <a:ext cx="2720576" cy="662997"/>
                    </a:xfrm>
                    <a:prstGeom prst="rect">
                      <a:avLst/>
                    </a:prstGeom>
                    <a:ln>
                      <a:noFill/>
                    </a:ln>
                    <a:extLst>
                      <a:ext uri="{53640926-AAD7-44D8-BBD7-CCE9431645EC}">
                        <a14:shadowObscured xmlns:a14="http://schemas.microsoft.com/office/drawing/2010/main"/>
                      </a:ext>
                    </a:extLst>
                  </pic:spPr>
                </pic:pic>
              </a:graphicData>
            </a:graphic>
          </wp:inline>
        </w:drawing>
      </w:r>
    </w:p>
    <w:p w14:paraId="1379A3C6" w14:textId="23D55CAC" w:rsidR="00C05C06" w:rsidRDefault="00C05C06" w:rsidP="00C05C06">
      <w:pPr>
        <w:jc w:val="center"/>
        <w:rPr>
          <w:rFonts w:ascii="宋体" w:hAnsi="宋体"/>
        </w:rPr>
      </w:pPr>
      <w:r>
        <w:rPr>
          <w:rFonts w:ascii="宋体" w:hAnsi="宋体" w:hint="eastAsia"/>
        </w:rPr>
        <w:t>图3.</w:t>
      </w:r>
      <w:r w:rsidR="00461622">
        <w:rPr>
          <w:rFonts w:ascii="宋体" w:hAnsi="宋体" w:hint="eastAsia"/>
        </w:rPr>
        <w:t>7</w:t>
      </w:r>
      <w:r>
        <w:rPr>
          <w:rFonts w:ascii="宋体" w:hAnsi="宋体"/>
        </w:rPr>
        <w:t>(</w:t>
      </w:r>
      <w:r>
        <w:rPr>
          <w:rFonts w:ascii="宋体" w:hAnsi="宋体" w:hint="eastAsia"/>
        </w:rPr>
        <w:t>c</w:t>
      </w:r>
      <w:r>
        <w:rPr>
          <w:rFonts w:ascii="宋体" w:hAnsi="宋体"/>
        </w:rPr>
        <w:t xml:space="preserve">) </w:t>
      </w:r>
      <w:r>
        <w:rPr>
          <w:rFonts w:ascii="宋体" w:hAnsi="宋体" w:hint="eastAsia"/>
        </w:rPr>
        <w:t>推荐度计算后商品存储空间截图</w:t>
      </w:r>
    </w:p>
    <w:p w14:paraId="66131F8D" w14:textId="79FD3B40" w:rsidR="00C05C06" w:rsidRDefault="00C05C06" w:rsidP="00F75AF0">
      <w:pPr>
        <w:jc w:val="left"/>
        <w:rPr>
          <w:rFonts w:ascii="宋体" w:hAnsi="宋体"/>
        </w:rPr>
      </w:pPr>
      <w:r>
        <w:rPr>
          <w:rFonts w:ascii="宋体" w:hAnsi="宋体"/>
        </w:rPr>
        <w:tab/>
      </w:r>
      <w:r>
        <w:rPr>
          <w:rFonts w:ascii="宋体" w:hAnsi="宋体" w:hint="eastAsia"/>
        </w:rPr>
        <w:t>根据测试截图3.</w:t>
      </w:r>
      <w:r w:rsidR="00461622">
        <w:rPr>
          <w:rFonts w:ascii="宋体" w:hAnsi="宋体" w:hint="eastAsia"/>
        </w:rPr>
        <w:t>7</w:t>
      </w:r>
      <w:r>
        <w:rPr>
          <w:rFonts w:ascii="宋体" w:hAnsi="宋体"/>
        </w:rPr>
        <w:t>(b),(c)</w:t>
      </w:r>
      <w:r>
        <w:rPr>
          <w:rFonts w:ascii="宋体" w:hAnsi="宋体" w:hint="eastAsia"/>
        </w:rPr>
        <w:t>所示，可见推荐度被计算后存入了对应的存储空间。故该功能正常。</w:t>
      </w:r>
    </w:p>
    <w:p w14:paraId="6FEABEC9" w14:textId="0E33810F" w:rsidR="00CE40EF" w:rsidRDefault="00CE40EF" w:rsidP="00F75AF0">
      <w:pPr>
        <w:jc w:val="left"/>
        <w:rPr>
          <w:rFonts w:ascii="宋体" w:hAnsi="宋体"/>
        </w:rPr>
      </w:pPr>
      <w:r>
        <w:rPr>
          <w:rFonts w:ascii="宋体" w:hAnsi="宋体"/>
        </w:rPr>
        <w:tab/>
      </w:r>
      <w:r>
        <w:rPr>
          <w:rFonts w:ascii="宋体" w:hAnsi="宋体" w:hint="eastAsia"/>
        </w:rPr>
        <w:t>任务三（5）：将推荐度排名并存放到自定义的结构变量中，功能结束后回到任务三。测试截图如图3.</w:t>
      </w:r>
      <w:r w:rsidR="00461622">
        <w:rPr>
          <w:rFonts w:ascii="宋体" w:hAnsi="宋体" w:hint="eastAsia"/>
        </w:rPr>
        <w:t>8</w:t>
      </w:r>
      <w:r>
        <w:rPr>
          <w:rFonts w:ascii="宋体" w:hAnsi="宋体"/>
        </w:rPr>
        <w:t>(a),(b),(c)</w:t>
      </w:r>
      <w:r>
        <w:rPr>
          <w:rFonts w:ascii="宋体" w:hAnsi="宋体" w:hint="eastAsia"/>
        </w:rPr>
        <w:t>所示。</w:t>
      </w:r>
    </w:p>
    <w:p w14:paraId="031C139A" w14:textId="60749884" w:rsidR="005F29C9" w:rsidRDefault="005F29C9" w:rsidP="00176E93">
      <w:pPr>
        <w:jc w:val="center"/>
        <w:rPr>
          <w:rFonts w:ascii="宋体" w:hAnsi="宋体"/>
        </w:rPr>
      </w:pPr>
      <w:r>
        <w:rPr>
          <w:noProof/>
        </w:rPr>
        <w:drawing>
          <wp:inline distT="0" distB="0" distL="0" distR="0" wp14:anchorId="6D8E1515" wp14:editId="7ECBCA20">
            <wp:extent cx="4884843" cy="173751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4843" cy="1737511"/>
                    </a:xfrm>
                    <a:prstGeom prst="rect">
                      <a:avLst/>
                    </a:prstGeom>
                  </pic:spPr>
                </pic:pic>
              </a:graphicData>
            </a:graphic>
          </wp:inline>
        </w:drawing>
      </w:r>
    </w:p>
    <w:p w14:paraId="740BF3CA" w14:textId="16AA1813" w:rsidR="005F29C9" w:rsidRDefault="005F29C9" w:rsidP="00176E93">
      <w:pPr>
        <w:jc w:val="center"/>
        <w:rPr>
          <w:rFonts w:ascii="宋体" w:hAnsi="宋体"/>
        </w:rPr>
      </w:pPr>
      <w:r>
        <w:rPr>
          <w:rFonts w:ascii="宋体" w:hAnsi="宋体" w:hint="eastAsia"/>
        </w:rPr>
        <w:t>图3.</w:t>
      </w:r>
      <w:r w:rsidR="00461622">
        <w:rPr>
          <w:rFonts w:ascii="宋体" w:hAnsi="宋体" w:hint="eastAsia"/>
        </w:rPr>
        <w:t>8</w:t>
      </w:r>
      <w:r>
        <w:rPr>
          <w:rFonts w:ascii="宋体" w:hAnsi="宋体"/>
        </w:rPr>
        <w:t xml:space="preserve">(a) </w:t>
      </w:r>
      <w:r>
        <w:rPr>
          <w:rFonts w:ascii="宋体" w:hAnsi="宋体" w:hint="eastAsia"/>
        </w:rPr>
        <w:t>推荐度排名后回到功能三测试截图</w:t>
      </w:r>
    </w:p>
    <w:p w14:paraId="2DCAC321" w14:textId="3831829A" w:rsidR="00CE40EF" w:rsidRDefault="00CE40EF" w:rsidP="00176E93">
      <w:pPr>
        <w:jc w:val="center"/>
        <w:rPr>
          <w:rFonts w:ascii="宋体" w:hAnsi="宋体"/>
        </w:rPr>
      </w:pPr>
      <w:r>
        <w:rPr>
          <w:noProof/>
        </w:rPr>
        <w:drawing>
          <wp:inline distT="0" distB="0" distL="0" distR="0" wp14:anchorId="7FACE706" wp14:editId="2E574E3A">
            <wp:extent cx="2621280" cy="6553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9364"/>
                    <a:stretch/>
                  </pic:blipFill>
                  <pic:spPr bwMode="auto">
                    <a:xfrm>
                      <a:off x="0" y="0"/>
                      <a:ext cx="2621508" cy="655377"/>
                    </a:xfrm>
                    <a:prstGeom prst="rect">
                      <a:avLst/>
                    </a:prstGeom>
                    <a:ln>
                      <a:noFill/>
                    </a:ln>
                    <a:extLst>
                      <a:ext uri="{53640926-AAD7-44D8-BBD7-CCE9431645EC}">
                        <a14:shadowObscured xmlns:a14="http://schemas.microsoft.com/office/drawing/2010/main"/>
                      </a:ext>
                    </a:extLst>
                  </pic:spPr>
                </pic:pic>
              </a:graphicData>
            </a:graphic>
          </wp:inline>
        </w:drawing>
      </w:r>
    </w:p>
    <w:p w14:paraId="5E6C1E31" w14:textId="04809DEA" w:rsidR="005F29C9" w:rsidRDefault="005F29C9" w:rsidP="00176E93">
      <w:pPr>
        <w:jc w:val="center"/>
        <w:rPr>
          <w:rFonts w:ascii="宋体" w:hAnsi="宋体"/>
        </w:rPr>
      </w:pPr>
      <w:r>
        <w:rPr>
          <w:rFonts w:ascii="宋体" w:hAnsi="宋体" w:hint="eastAsia"/>
        </w:rPr>
        <w:t>图3.</w:t>
      </w:r>
      <w:r w:rsidR="00461622">
        <w:rPr>
          <w:rFonts w:ascii="宋体" w:hAnsi="宋体" w:hint="eastAsia"/>
        </w:rPr>
        <w:t>8</w:t>
      </w:r>
      <w:r>
        <w:rPr>
          <w:rFonts w:ascii="宋体" w:hAnsi="宋体"/>
        </w:rPr>
        <w:t xml:space="preserve">(b) </w:t>
      </w:r>
      <w:r>
        <w:rPr>
          <w:rFonts w:ascii="宋体" w:hAnsi="宋体" w:hint="eastAsia"/>
        </w:rPr>
        <w:t>推荐度计算前R</w:t>
      </w:r>
      <w:r>
        <w:rPr>
          <w:rFonts w:ascii="宋体" w:hAnsi="宋体"/>
        </w:rPr>
        <w:t>ANK</w:t>
      </w:r>
      <w:r>
        <w:rPr>
          <w:rFonts w:ascii="宋体" w:hAnsi="宋体" w:hint="eastAsia"/>
        </w:rPr>
        <w:t>存储空间截图</w:t>
      </w:r>
    </w:p>
    <w:p w14:paraId="62A7B8DC" w14:textId="65EF00D6" w:rsidR="00CE40EF" w:rsidRDefault="00CE40EF" w:rsidP="00176E93">
      <w:pPr>
        <w:jc w:val="center"/>
        <w:rPr>
          <w:rFonts w:ascii="宋体" w:hAnsi="宋体"/>
        </w:rPr>
      </w:pPr>
      <w:r>
        <w:rPr>
          <w:noProof/>
        </w:rPr>
        <w:drawing>
          <wp:inline distT="0" distB="0" distL="0" distR="0" wp14:anchorId="0248946E" wp14:editId="69DF82CD">
            <wp:extent cx="2613660" cy="6629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29713"/>
                    <a:stretch/>
                  </pic:blipFill>
                  <pic:spPr bwMode="auto">
                    <a:xfrm>
                      <a:off x="0" y="0"/>
                      <a:ext cx="2613886" cy="662997"/>
                    </a:xfrm>
                    <a:prstGeom prst="rect">
                      <a:avLst/>
                    </a:prstGeom>
                    <a:ln>
                      <a:noFill/>
                    </a:ln>
                    <a:extLst>
                      <a:ext uri="{53640926-AAD7-44D8-BBD7-CCE9431645EC}">
                        <a14:shadowObscured xmlns:a14="http://schemas.microsoft.com/office/drawing/2010/main"/>
                      </a:ext>
                    </a:extLst>
                  </pic:spPr>
                </pic:pic>
              </a:graphicData>
            </a:graphic>
          </wp:inline>
        </w:drawing>
      </w:r>
    </w:p>
    <w:p w14:paraId="1CFFF433" w14:textId="350B01FA" w:rsidR="005F29C9" w:rsidRPr="005F29C9" w:rsidRDefault="005F29C9" w:rsidP="00176E93">
      <w:pPr>
        <w:jc w:val="center"/>
        <w:rPr>
          <w:rFonts w:ascii="宋体" w:hAnsi="宋体"/>
        </w:rPr>
      </w:pPr>
      <w:r>
        <w:rPr>
          <w:rFonts w:ascii="宋体" w:hAnsi="宋体" w:hint="eastAsia"/>
        </w:rPr>
        <w:t>图3.</w:t>
      </w:r>
      <w:r w:rsidR="00461622">
        <w:rPr>
          <w:rFonts w:ascii="宋体" w:hAnsi="宋体" w:hint="eastAsia"/>
        </w:rPr>
        <w:t>8</w:t>
      </w:r>
      <w:r>
        <w:rPr>
          <w:rFonts w:ascii="宋体" w:hAnsi="宋体"/>
        </w:rPr>
        <w:t>(</w:t>
      </w:r>
      <w:r>
        <w:rPr>
          <w:rFonts w:ascii="宋体" w:hAnsi="宋体" w:hint="eastAsia"/>
        </w:rPr>
        <w:t>c</w:t>
      </w:r>
      <w:r>
        <w:rPr>
          <w:rFonts w:ascii="宋体" w:hAnsi="宋体"/>
        </w:rPr>
        <w:t xml:space="preserve">) </w:t>
      </w:r>
      <w:r>
        <w:rPr>
          <w:rFonts w:ascii="宋体" w:hAnsi="宋体" w:hint="eastAsia"/>
        </w:rPr>
        <w:t>推荐度计算后R</w:t>
      </w:r>
      <w:r>
        <w:rPr>
          <w:rFonts w:ascii="宋体" w:hAnsi="宋体"/>
        </w:rPr>
        <w:t>ANK</w:t>
      </w:r>
      <w:r>
        <w:rPr>
          <w:rFonts w:ascii="宋体" w:hAnsi="宋体" w:hint="eastAsia"/>
        </w:rPr>
        <w:t>存储空间截图</w:t>
      </w:r>
    </w:p>
    <w:p w14:paraId="23A8774B" w14:textId="4D62A034" w:rsidR="00CE40EF" w:rsidRDefault="00CE40EF" w:rsidP="00176E93">
      <w:pPr>
        <w:jc w:val="center"/>
        <w:rPr>
          <w:rFonts w:ascii="宋体" w:hAnsi="宋体"/>
        </w:rPr>
      </w:pPr>
      <w:r>
        <w:rPr>
          <w:noProof/>
        </w:rPr>
        <w:drawing>
          <wp:inline distT="0" distB="0" distL="0" distR="0" wp14:anchorId="1822E80F" wp14:editId="795A9A2C">
            <wp:extent cx="2613660" cy="6400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9857"/>
                    <a:stretch/>
                  </pic:blipFill>
                  <pic:spPr bwMode="auto">
                    <a:xfrm>
                      <a:off x="0" y="0"/>
                      <a:ext cx="2613887" cy="640135"/>
                    </a:xfrm>
                    <a:prstGeom prst="rect">
                      <a:avLst/>
                    </a:prstGeom>
                    <a:ln>
                      <a:noFill/>
                    </a:ln>
                    <a:extLst>
                      <a:ext uri="{53640926-AAD7-44D8-BBD7-CCE9431645EC}">
                        <a14:shadowObscured xmlns:a14="http://schemas.microsoft.com/office/drawing/2010/main"/>
                      </a:ext>
                    </a:extLst>
                  </pic:spPr>
                </pic:pic>
              </a:graphicData>
            </a:graphic>
          </wp:inline>
        </w:drawing>
      </w:r>
    </w:p>
    <w:p w14:paraId="5BA8BA2A" w14:textId="748C2DA8" w:rsidR="005F29C9" w:rsidRDefault="005F29C9" w:rsidP="00176E93">
      <w:pPr>
        <w:jc w:val="center"/>
        <w:rPr>
          <w:rFonts w:ascii="宋体" w:hAnsi="宋体"/>
        </w:rPr>
      </w:pPr>
      <w:r>
        <w:rPr>
          <w:rFonts w:ascii="宋体" w:hAnsi="宋体" w:hint="eastAsia"/>
        </w:rPr>
        <w:t>图3.</w:t>
      </w:r>
      <w:r w:rsidR="00461622">
        <w:rPr>
          <w:rFonts w:ascii="宋体" w:hAnsi="宋体" w:hint="eastAsia"/>
        </w:rPr>
        <w:t>8</w:t>
      </w:r>
      <w:r>
        <w:rPr>
          <w:rFonts w:ascii="宋体" w:hAnsi="宋体"/>
        </w:rPr>
        <w:t xml:space="preserve">(d) </w:t>
      </w:r>
      <w:r>
        <w:rPr>
          <w:rFonts w:ascii="宋体" w:hAnsi="宋体" w:hint="eastAsia"/>
        </w:rPr>
        <w:t>DS：</w:t>
      </w:r>
      <w:r w:rsidR="00D44FB9">
        <w:rPr>
          <w:rFonts w:ascii="宋体" w:hAnsi="宋体" w:hint="eastAsia"/>
        </w:rPr>
        <w:t>05C5对应的存储内容</w:t>
      </w:r>
      <w:r w:rsidR="00176E93">
        <w:rPr>
          <w:rFonts w:ascii="宋体" w:hAnsi="宋体" w:hint="eastAsia"/>
        </w:rPr>
        <w:t>截图</w:t>
      </w:r>
    </w:p>
    <w:p w14:paraId="62AF4F42" w14:textId="7FDE1442" w:rsidR="00D44FB9" w:rsidRDefault="00D44FB9" w:rsidP="00F75AF0">
      <w:pPr>
        <w:jc w:val="left"/>
        <w:rPr>
          <w:rFonts w:ascii="宋体" w:hAnsi="宋体"/>
        </w:rPr>
      </w:pPr>
      <w:r>
        <w:rPr>
          <w:rFonts w:ascii="宋体" w:hAnsi="宋体"/>
        </w:rPr>
        <w:tab/>
      </w:r>
      <w:r w:rsidR="00176E93">
        <w:rPr>
          <w:rFonts w:ascii="宋体" w:hAnsi="宋体" w:hint="eastAsia"/>
        </w:rPr>
        <w:t>根据测试截图3.</w:t>
      </w:r>
      <w:r w:rsidR="00D65D87">
        <w:rPr>
          <w:rFonts w:ascii="宋体" w:hAnsi="宋体" w:hint="eastAsia"/>
        </w:rPr>
        <w:t>8</w:t>
      </w:r>
      <w:r w:rsidR="00176E93">
        <w:rPr>
          <w:rFonts w:ascii="宋体" w:hAnsi="宋体"/>
        </w:rPr>
        <w:t>(b),(c),(d)</w:t>
      </w:r>
      <w:r w:rsidR="00176E93">
        <w:rPr>
          <w:rFonts w:ascii="宋体" w:hAnsi="宋体" w:hint="eastAsia"/>
        </w:rPr>
        <w:t>所示，R</w:t>
      </w:r>
      <w:r w:rsidR="00176E93">
        <w:rPr>
          <w:rFonts w:ascii="宋体" w:hAnsi="宋体"/>
        </w:rPr>
        <w:t>ANK</w:t>
      </w:r>
      <w:r w:rsidR="00176E93">
        <w:rPr>
          <w:rFonts w:ascii="宋体" w:hAnsi="宋体" w:hint="eastAsia"/>
        </w:rPr>
        <w:t>中存储了对应的根据推荐度排序的商品首地址</w:t>
      </w:r>
      <w:r w:rsidR="00EB00B3">
        <w:rPr>
          <w:rFonts w:ascii="宋体" w:hAnsi="宋体" w:hint="eastAsia"/>
        </w:rPr>
        <w:t>，在R</w:t>
      </w:r>
      <w:r w:rsidR="00EB00B3">
        <w:rPr>
          <w:rFonts w:ascii="宋体" w:hAnsi="宋体"/>
        </w:rPr>
        <w:t>ANK</w:t>
      </w:r>
      <w:r w:rsidR="00EB00B3">
        <w:rPr>
          <w:rFonts w:ascii="宋体" w:hAnsi="宋体" w:hint="eastAsia"/>
        </w:rPr>
        <w:t>中排名第一的地址DS：05C5中存储的是商品Temp-</w:t>
      </w:r>
      <w:r w:rsidR="00EB00B3">
        <w:rPr>
          <w:rFonts w:ascii="宋体" w:hAnsi="宋体"/>
        </w:rPr>
        <w:t>Value</w:t>
      </w:r>
      <w:r w:rsidR="00EB00B3">
        <w:rPr>
          <w:rFonts w:ascii="宋体" w:hAnsi="宋体" w:hint="eastAsia"/>
        </w:rPr>
        <w:t>的信息</w:t>
      </w:r>
      <w:r w:rsidR="00AD5BAB">
        <w:rPr>
          <w:rFonts w:ascii="宋体" w:hAnsi="宋体" w:hint="eastAsia"/>
        </w:rPr>
        <w:t>。根据测试，该项功能正常。</w:t>
      </w:r>
    </w:p>
    <w:p w14:paraId="3BC01B71" w14:textId="1AC1AFB6" w:rsidR="00467218" w:rsidRDefault="00467218" w:rsidP="00F75AF0">
      <w:pPr>
        <w:jc w:val="left"/>
        <w:rPr>
          <w:rFonts w:ascii="宋体" w:hAnsi="宋体"/>
        </w:rPr>
      </w:pPr>
      <w:r>
        <w:rPr>
          <w:rFonts w:ascii="宋体" w:hAnsi="宋体"/>
        </w:rPr>
        <w:tab/>
      </w:r>
      <w:r>
        <w:rPr>
          <w:rFonts w:ascii="宋体" w:hAnsi="宋体" w:hint="eastAsia"/>
        </w:rPr>
        <w:t>任务三（5）：将所有商品信息按照推荐度顺序输出，并回到功能三。程序测试截图如图3.</w:t>
      </w:r>
      <w:r w:rsidR="005B0C0B">
        <w:rPr>
          <w:rFonts w:ascii="宋体" w:hAnsi="宋体" w:hint="eastAsia"/>
        </w:rPr>
        <w:t>9</w:t>
      </w:r>
      <w:r>
        <w:rPr>
          <w:rFonts w:ascii="宋体" w:hAnsi="宋体" w:hint="eastAsia"/>
        </w:rPr>
        <w:t>所示</w:t>
      </w:r>
    </w:p>
    <w:p w14:paraId="6D30D0AB" w14:textId="504BA262" w:rsidR="00467218" w:rsidRDefault="00467218" w:rsidP="00BC0B63">
      <w:pPr>
        <w:jc w:val="center"/>
        <w:rPr>
          <w:rFonts w:ascii="宋体" w:hAnsi="宋体"/>
        </w:rPr>
      </w:pPr>
      <w:r>
        <w:rPr>
          <w:noProof/>
        </w:rPr>
        <w:drawing>
          <wp:inline distT="0" distB="0" distL="0" distR="0" wp14:anchorId="4547D35E" wp14:editId="6F84909E">
            <wp:extent cx="4892464" cy="3063505"/>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92464" cy="3063505"/>
                    </a:xfrm>
                    <a:prstGeom prst="rect">
                      <a:avLst/>
                    </a:prstGeom>
                  </pic:spPr>
                </pic:pic>
              </a:graphicData>
            </a:graphic>
          </wp:inline>
        </w:drawing>
      </w:r>
    </w:p>
    <w:p w14:paraId="00A16132" w14:textId="7A5D03F2" w:rsidR="00467218" w:rsidRDefault="00467218" w:rsidP="00BC0B63">
      <w:pPr>
        <w:jc w:val="center"/>
        <w:rPr>
          <w:rFonts w:ascii="宋体" w:hAnsi="宋体"/>
        </w:rPr>
      </w:pPr>
      <w:r>
        <w:rPr>
          <w:rFonts w:ascii="宋体" w:hAnsi="宋体" w:hint="eastAsia"/>
        </w:rPr>
        <w:t>图3.</w:t>
      </w:r>
      <w:r w:rsidR="005B0C0B">
        <w:rPr>
          <w:rFonts w:ascii="宋体" w:hAnsi="宋体" w:hint="eastAsia"/>
        </w:rPr>
        <w:t>9</w:t>
      </w:r>
      <w:r>
        <w:rPr>
          <w:rFonts w:ascii="宋体" w:hAnsi="宋体"/>
        </w:rPr>
        <w:t xml:space="preserve"> </w:t>
      </w:r>
      <w:r>
        <w:rPr>
          <w:rFonts w:ascii="宋体" w:hAnsi="宋体" w:hint="eastAsia"/>
        </w:rPr>
        <w:t>所有商品信息按照推荐度顺序输出并回到功能三测试截图</w:t>
      </w:r>
    </w:p>
    <w:p w14:paraId="55ACC80B" w14:textId="7BDD3729" w:rsidR="00467218" w:rsidRDefault="00287585" w:rsidP="00F75AF0">
      <w:pPr>
        <w:jc w:val="left"/>
        <w:rPr>
          <w:rFonts w:ascii="宋体" w:hAnsi="宋体"/>
        </w:rPr>
      </w:pPr>
      <w:r>
        <w:rPr>
          <w:rFonts w:ascii="宋体" w:hAnsi="宋体" w:hint="eastAsia"/>
        </w:rPr>
        <w:t>5.</w:t>
      </w:r>
      <w:r w:rsidR="00603921">
        <w:rPr>
          <w:rFonts w:ascii="宋体" w:hAnsi="宋体" w:hint="eastAsia"/>
        </w:rPr>
        <w:t>综合测试</w:t>
      </w:r>
    </w:p>
    <w:p w14:paraId="6776A3D0" w14:textId="0DBCFAAD" w:rsidR="00C02228" w:rsidRDefault="00C02228" w:rsidP="00C02228">
      <w:r>
        <w:rPr>
          <w:rFonts w:hint="eastAsia"/>
        </w:rPr>
        <w:t>（</w:t>
      </w:r>
      <w:r>
        <w:rPr>
          <w:rFonts w:hint="eastAsia"/>
        </w:rPr>
        <w:t>1</w:t>
      </w:r>
      <w:r>
        <w:rPr>
          <w:rFonts w:hint="eastAsia"/>
        </w:rPr>
        <w:t>）</w:t>
      </w:r>
      <w:proofErr w:type="gramStart"/>
      <w:r>
        <w:rPr>
          <w:rFonts w:hint="eastAsia"/>
        </w:rPr>
        <w:t>用游客</w:t>
      </w:r>
      <w:proofErr w:type="gramEnd"/>
      <w:r>
        <w:rPr>
          <w:rFonts w:hint="eastAsia"/>
        </w:rPr>
        <w:t>模式查找商品</w:t>
      </w:r>
      <w:r>
        <w:rPr>
          <w:rFonts w:hint="eastAsia"/>
        </w:rPr>
        <w:t>C</w:t>
      </w:r>
      <w:r>
        <w:t>AKE</w:t>
      </w:r>
      <w:r>
        <w:rPr>
          <w:rFonts w:hint="eastAsia"/>
        </w:rPr>
        <w:t>：测试截图如图</w:t>
      </w:r>
      <w:r>
        <w:rPr>
          <w:rFonts w:hint="eastAsia"/>
        </w:rPr>
        <w:t>3.</w:t>
      </w:r>
      <w:r w:rsidR="005B0C0B">
        <w:rPr>
          <w:rFonts w:hint="eastAsia"/>
        </w:rPr>
        <w:t>10</w:t>
      </w:r>
      <w:r>
        <w:rPr>
          <w:rFonts w:hint="eastAsia"/>
        </w:rPr>
        <w:t>所示：</w:t>
      </w:r>
    </w:p>
    <w:p w14:paraId="74056BFC" w14:textId="1718593A" w:rsidR="00C02228" w:rsidRDefault="00F451B6" w:rsidP="00F451B6">
      <w:pPr>
        <w:jc w:val="center"/>
      </w:pPr>
      <w:r>
        <w:rPr>
          <w:noProof/>
        </w:rPr>
        <w:drawing>
          <wp:inline distT="0" distB="0" distL="0" distR="0" wp14:anchorId="1D062966" wp14:editId="106EFA1C">
            <wp:extent cx="4892464" cy="1889924"/>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2464" cy="1889924"/>
                    </a:xfrm>
                    <a:prstGeom prst="rect">
                      <a:avLst/>
                    </a:prstGeom>
                  </pic:spPr>
                </pic:pic>
              </a:graphicData>
            </a:graphic>
          </wp:inline>
        </w:drawing>
      </w:r>
    </w:p>
    <w:p w14:paraId="1C23C131" w14:textId="78847420" w:rsidR="00F451B6" w:rsidRDefault="00F451B6" w:rsidP="00F451B6">
      <w:pPr>
        <w:jc w:val="center"/>
      </w:pPr>
      <w:r>
        <w:rPr>
          <w:rFonts w:hint="eastAsia"/>
        </w:rPr>
        <w:t>图</w:t>
      </w:r>
      <w:r>
        <w:rPr>
          <w:rFonts w:hint="eastAsia"/>
        </w:rPr>
        <w:t>3.</w:t>
      </w:r>
      <w:r w:rsidR="005B0C0B">
        <w:rPr>
          <w:rFonts w:hint="eastAsia"/>
        </w:rPr>
        <w:t>10</w:t>
      </w:r>
      <w:r>
        <w:t xml:space="preserve"> </w:t>
      </w:r>
      <w:proofErr w:type="gramStart"/>
      <w:r>
        <w:rPr>
          <w:rFonts w:hint="eastAsia"/>
        </w:rPr>
        <w:t>用游客</w:t>
      </w:r>
      <w:proofErr w:type="gramEnd"/>
      <w:r>
        <w:rPr>
          <w:rFonts w:hint="eastAsia"/>
        </w:rPr>
        <w:t>模式查找商品</w:t>
      </w:r>
      <w:r>
        <w:rPr>
          <w:rFonts w:hint="eastAsia"/>
        </w:rPr>
        <w:t>C</w:t>
      </w:r>
      <w:r>
        <w:t>AKE</w:t>
      </w:r>
      <w:r>
        <w:rPr>
          <w:rFonts w:hint="eastAsia"/>
        </w:rPr>
        <w:t>测试截图</w:t>
      </w:r>
    </w:p>
    <w:p w14:paraId="3B33F60B" w14:textId="6094A96A" w:rsidR="00F451B6" w:rsidRDefault="00F451B6" w:rsidP="00F451B6">
      <w:pPr>
        <w:ind w:firstLine="420"/>
      </w:pPr>
      <w:r>
        <w:rPr>
          <w:rFonts w:hint="eastAsia"/>
        </w:rPr>
        <w:t>测试结果显示功能正常。</w:t>
      </w:r>
    </w:p>
    <w:p w14:paraId="4D774D7C" w14:textId="749F726B" w:rsidR="00C02228" w:rsidRDefault="00C02228" w:rsidP="00C02228">
      <w:r>
        <w:rPr>
          <w:rFonts w:hint="eastAsia"/>
        </w:rPr>
        <w:t>（</w:t>
      </w:r>
      <w:r>
        <w:rPr>
          <w:rFonts w:hint="eastAsia"/>
        </w:rPr>
        <w:t>2</w:t>
      </w:r>
      <w:r>
        <w:rPr>
          <w:rFonts w:hint="eastAsia"/>
        </w:rPr>
        <w:t>）登录模式下修改商品</w:t>
      </w:r>
      <w:r>
        <w:t>BOOK</w:t>
      </w:r>
      <w:r>
        <w:rPr>
          <w:rFonts w:hint="eastAsia"/>
        </w:rPr>
        <w:t>的信息，使用任务三（</w:t>
      </w:r>
      <w:r>
        <w:rPr>
          <w:rFonts w:hint="eastAsia"/>
        </w:rPr>
        <w:t>4</w:t>
      </w:r>
      <w:r>
        <w:rPr>
          <w:rFonts w:hint="eastAsia"/>
        </w:rPr>
        <w:t>）（</w:t>
      </w:r>
      <w:r>
        <w:rPr>
          <w:rFonts w:hint="eastAsia"/>
        </w:rPr>
        <w:t>5</w:t>
      </w:r>
      <w:r>
        <w:rPr>
          <w:rFonts w:hint="eastAsia"/>
        </w:rPr>
        <w:t>）（</w:t>
      </w:r>
      <w:r>
        <w:rPr>
          <w:rFonts w:hint="eastAsia"/>
        </w:rPr>
        <w:t>6</w:t>
      </w:r>
      <w:r>
        <w:rPr>
          <w:rFonts w:hint="eastAsia"/>
        </w:rPr>
        <w:t>），查看输出是否符合要求。</w:t>
      </w:r>
      <w:r w:rsidR="00F72F14">
        <w:rPr>
          <w:rFonts w:hint="eastAsia"/>
        </w:rPr>
        <w:t>(</w:t>
      </w:r>
      <w:r w:rsidR="00F72F14">
        <w:rPr>
          <w:rFonts w:hint="eastAsia"/>
        </w:rPr>
        <w:t>输出隐去商品的部分信息</w:t>
      </w:r>
      <w:r w:rsidR="00F72F14">
        <w:rPr>
          <w:rFonts w:hint="eastAsia"/>
        </w:rPr>
        <w:t>)</w:t>
      </w:r>
      <w:r w:rsidR="00F72F14">
        <w:rPr>
          <w:rFonts w:hint="eastAsia"/>
        </w:rPr>
        <w:t>，如图</w:t>
      </w:r>
      <w:r w:rsidR="00F72F14">
        <w:rPr>
          <w:rFonts w:hint="eastAsia"/>
        </w:rPr>
        <w:t>3.11</w:t>
      </w:r>
      <w:r w:rsidR="00F72F14">
        <w:t>(a)</w:t>
      </w:r>
      <w:r w:rsidR="00F72F14">
        <w:rPr>
          <w:rFonts w:hint="eastAsia"/>
        </w:rPr>
        <w:t>、</w:t>
      </w:r>
      <w:r w:rsidR="00F72F14">
        <w:t>(b)</w:t>
      </w:r>
      <w:r w:rsidR="00F72F14">
        <w:rPr>
          <w:rFonts w:hint="eastAsia"/>
        </w:rPr>
        <w:t>所示</w:t>
      </w:r>
      <w:r w:rsidR="00284D98">
        <w:rPr>
          <w:rFonts w:hint="eastAsia"/>
        </w:rPr>
        <w:t>。截图显示功能正常。</w:t>
      </w:r>
    </w:p>
    <w:p w14:paraId="022871BE" w14:textId="120F71C5" w:rsidR="00F72F14" w:rsidRDefault="00F72F14" w:rsidP="00284D98">
      <w:pPr>
        <w:jc w:val="center"/>
      </w:pPr>
      <w:r>
        <w:rPr>
          <w:noProof/>
        </w:rPr>
        <w:drawing>
          <wp:inline distT="0" distB="0" distL="0" distR="0" wp14:anchorId="3CDEBB8B" wp14:editId="47CD84FC">
            <wp:extent cx="4892464" cy="271295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92464" cy="2712955"/>
                    </a:xfrm>
                    <a:prstGeom prst="rect">
                      <a:avLst/>
                    </a:prstGeom>
                  </pic:spPr>
                </pic:pic>
              </a:graphicData>
            </a:graphic>
          </wp:inline>
        </w:drawing>
      </w:r>
    </w:p>
    <w:p w14:paraId="758C5C38" w14:textId="11F8B0D3" w:rsidR="00F72F14" w:rsidRDefault="00F72F14" w:rsidP="00284D98">
      <w:pPr>
        <w:jc w:val="center"/>
      </w:pPr>
      <w:r>
        <w:rPr>
          <w:rFonts w:hint="eastAsia"/>
        </w:rPr>
        <w:t>图</w:t>
      </w:r>
      <w:r>
        <w:rPr>
          <w:rFonts w:hint="eastAsia"/>
        </w:rPr>
        <w:t>3.11</w:t>
      </w:r>
      <w:r>
        <w:t xml:space="preserve">(a) </w:t>
      </w:r>
      <w:r>
        <w:rPr>
          <w:rFonts w:hint="eastAsia"/>
        </w:rPr>
        <w:t>修改商品信息截图</w:t>
      </w:r>
    </w:p>
    <w:p w14:paraId="750DF0FB" w14:textId="0CA45829" w:rsidR="00F72F14" w:rsidRDefault="00F72F14" w:rsidP="00284D98">
      <w:pPr>
        <w:jc w:val="center"/>
      </w:pPr>
      <w:r>
        <w:rPr>
          <w:noProof/>
        </w:rPr>
        <w:drawing>
          <wp:inline distT="0" distB="0" distL="0" distR="0" wp14:anchorId="4788BEF5" wp14:editId="6412A022">
            <wp:extent cx="4892464" cy="3063505"/>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2464" cy="3063505"/>
                    </a:xfrm>
                    <a:prstGeom prst="rect">
                      <a:avLst/>
                    </a:prstGeom>
                  </pic:spPr>
                </pic:pic>
              </a:graphicData>
            </a:graphic>
          </wp:inline>
        </w:drawing>
      </w:r>
    </w:p>
    <w:p w14:paraId="17D6D7A4" w14:textId="03A924CE" w:rsidR="00F72F14" w:rsidRDefault="00F72F14" w:rsidP="00284D98">
      <w:pPr>
        <w:jc w:val="center"/>
      </w:pPr>
      <w:r>
        <w:rPr>
          <w:rFonts w:hint="eastAsia"/>
        </w:rPr>
        <w:t>图</w:t>
      </w:r>
      <w:r>
        <w:rPr>
          <w:rFonts w:hint="eastAsia"/>
        </w:rPr>
        <w:t>3.11</w:t>
      </w:r>
      <w:r>
        <w:t xml:space="preserve">(b) </w:t>
      </w:r>
      <w:r>
        <w:rPr>
          <w:rFonts w:hint="eastAsia"/>
        </w:rPr>
        <w:t>修改后推荐度排序截图</w:t>
      </w:r>
    </w:p>
    <w:p w14:paraId="00C7B863" w14:textId="77777777" w:rsidR="00C77223" w:rsidRDefault="00C77223" w:rsidP="0001460F">
      <w:r>
        <w:rPr>
          <w:rFonts w:hint="eastAsia"/>
        </w:rPr>
        <w:t>6.</w:t>
      </w:r>
      <w:r>
        <w:rPr>
          <w:rFonts w:hint="eastAsia"/>
        </w:rPr>
        <w:t>使用</w:t>
      </w:r>
      <w:r>
        <w:t>TD</w:t>
      </w:r>
      <w:r>
        <w:rPr>
          <w:rFonts w:hint="eastAsia"/>
        </w:rPr>
        <w:t>观察程序：</w:t>
      </w:r>
    </w:p>
    <w:p w14:paraId="08F96E68" w14:textId="1ABAD430" w:rsidR="00C77223" w:rsidRDefault="00C77223" w:rsidP="00C77223">
      <w:pPr>
        <w:rPr>
          <w:szCs w:val="21"/>
        </w:rPr>
      </w:pPr>
      <w:r>
        <w:rPr>
          <w:rFonts w:hint="eastAsia"/>
        </w:rPr>
        <w:t>（</w:t>
      </w:r>
      <w:r>
        <w:rPr>
          <w:rFonts w:hint="eastAsia"/>
        </w:rPr>
        <w:t>1</w:t>
      </w:r>
      <w:r>
        <w:rPr>
          <w:rFonts w:hint="eastAsia"/>
        </w:rPr>
        <w:t>）</w:t>
      </w:r>
      <w:r w:rsidRPr="006D5AE9">
        <w:rPr>
          <w:rFonts w:hint="eastAsia"/>
          <w:szCs w:val="21"/>
        </w:rPr>
        <w:t>通过</w:t>
      </w:r>
      <w:r w:rsidRPr="006D5AE9">
        <w:rPr>
          <w:rFonts w:hint="eastAsia"/>
          <w:szCs w:val="21"/>
        </w:rPr>
        <w:t>TD</w:t>
      </w:r>
      <w:r w:rsidRPr="006D5AE9">
        <w:rPr>
          <w:rFonts w:hint="eastAsia"/>
          <w:szCs w:val="21"/>
        </w:rPr>
        <w:t>观察宏指令在执行程序中的替换和扩展</w:t>
      </w:r>
      <w:r>
        <w:rPr>
          <w:rFonts w:hint="eastAsia"/>
          <w:szCs w:val="21"/>
        </w:rPr>
        <w:t>：由图</w:t>
      </w:r>
      <w:r>
        <w:rPr>
          <w:rFonts w:hint="eastAsia"/>
          <w:szCs w:val="21"/>
        </w:rPr>
        <w:t>3.12</w:t>
      </w:r>
      <w:r>
        <w:rPr>
          <w:szCs w:val="21"/>
        </w:rPr>
        <w:t>(a)</w:t>
      </w:r>
      <w:r>
        <w:rPr>
          <w:rFonts w:hint="eastAsia"/>
          <w:szCs w:val="21"/>
        </w:rPr>
        <w:t>、</w:t>
      </w:r>
      <w:r>
        <w:rPr>
          <w:szCs w:val="21"/>
        </w:rPr>
        <w:t>(</w:t>
      </w:r>
      <w:r>
        <w:rPr>
          <w:rFonts w:hint="eastAsia"/>
          <w:szCs w:val="21"/>
        </w:rPr>
        <w:t>b</w:t>
      </w:r>
      <w:r>
        <w:rPr>
          <w:szCs w:val="21"/>
        </w:rPr>
        <w:t>)</w:t>
      </w:r>
      <w:r w:rsidR="00CD10B4">
        <w:rPr>
          <w:rFonts w:hint="eastAsia"/>
          <w:szCs w:val="21"/>
        </w:rPr>
        <w:t>、</w:t>
      </w:r>
      <w:r w:rsidR="00CD10B4">
        <w:rPr>
          <w:rFonts w:hint="eastAsia"/>
          <w:szCs w:val="21"/>
        </w:rPr>
        <w:t>(</w:t>
      </w:r>
      <w:r w:rsidR="00CD10B4">
        <w:rPr>
          <w:szCs w:val="21"/>
        </w:rPr>
        <w:t>c)</w:t>
      </w:r>
      <w:r>
        <w:rPr>
          <w:rFonts w:hint="eastAsia"/>
          <w:szCs w:val="21"/>
        </w:rPr>
        <w:t>所示，可知宏指令在程序中直接替换为了对应的指令</w:t>
      </w:r>
    </w:p>
    <w:p w14:paraId="713BF6B0" w14:textId="76742645" w:rsidR="00C77223" w:rsidRDefault="00C77223" w:rsidP="00CD10B4">
      <w:pPr>
        <w:jc w:val="center"/>
      </w:pPr>
      <w:r>
        <w:rPr>
          <w:noProof/>
        </w:rPr>
        <w:drawing>
          <wp:inline distT="0" distB="0" distL="0" distR="0" wp14:anchorId="64EF9D76" wp14:editId="57789574">
            <wp:extent cx="2034716" cy="518205"/>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34716" cy="518205"/>
                    </a:xfrm>
                    <a:prstGeom prst="rect">
                      <a:avLst/>
                    </a:prstGeom>
                  </pic:spPr>
                </pic:pic>
              </a:graphicData>
            </a:graphic>
          </wp:inline>
        </w:drawing>
      </w:r>
    </w:p>
    <w:p w14:paraId="60ED26EA" w14:textId="0C6AFCFF" w:rsidR="00C77223" w:rsidRDefault="00C77223" w:rsidP="00CD10B4">
      <w:pPr>
        <w:jc w:val="center"/>
      </w:pPr>
      <w:r>
        <w:rPr>
          <w:rFonts w:hint="eastAsia"/>
        </w:rPr>
        <w:t>图</w:t>
      </w:r>
      <w:r>
        <w:rPr>
          <w:rFonts w:hint="eastAsia"/>
        </w:rPr>
        <w:t>3.12</w:t>
      </w:r>
      <w:r>
        <w:t xml:space="preserve">(a) </w:t>
      </w:r>
      <w:r>
        <w:rPr>
          <w:rFonts w:hint="eastAsia"/>
        </w:rPr>
        <w:t>使用宏指令的代码</w:t>
      </w:r>
    </w:p>
    <w:p w14:paraId="7F788804" w14:textId="19ACFC5F" w:rsidR="00CD10B4" w:rsidRDefault="00CD10B4" w:rsidP="00CD10B4">
      <w:pPr>
        <w:jc w:val="center"/>
      </w:pPr>
      <w:r>
        <w:rPr>
          <w:noProof/>
        </w:rPr>
        <w:drawing>
          <wp:inline distT="0" distB="0" distL="0" distR="0" wp14:anchorId="5553CB62" wp14:editId="0AAE4200">
            <wp:extent cx="1364098" cy="876376"/>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64098" cy="876376"/>
                    </a:xfrm>
                    <a:prstGeom prst="rect">
                      <a:avLst/>
                    </a:prstGeom>
                  </pic:spPr>
                </pic:pic>
              </a:graphicData>
            </a:graphic>
          </wp:inline>
        </w:drawing>
      </w:r>
    </w:p>
    <w:p w14:paraId="1C5A9038" w14:textId="66182C86" w:rsidR="00CD10B4" w:rsidRDefault="00CD10B4" w:rsidP="00CD10B4">
      <w:pPr>
        <w:jc w:val="center"/>
      </w:pPr>
      <w:r>
        <w:rPr>
          <w:rFonts w:hint="eastAsia"/>
        </w:rPr>
        <w:t>图</w:t>
      </w:r>
      <w:r>
        <w:rPr>
          <w:rFonts w:hint="eastAsia"/>
        </w:rPr>
        <w:t>3.12</w:t>
      </w:r>
      <w:r>
        <w:t xml:space="preserve">(b) </w:t>
      </w:r>
      <w:r>
        <w:rPr>
          <w:rFonts w:hint="eastAsia"/>
        </w:rPr>
        <w:t>宏定义</w:t>
      </w:r>
    </w:p>
    <w:p w14:paraId="640D4759" w14:textId="44540E8B" w:rsidR="00C77223" w:rsidRDefault="00C77223" w:rsidP="00CD10B4">
      <w:pPr>
        <w:jc w:val="center"/>
      </w:pPr>
      <w:r>
        <w:rPr>
          <w:noProof/>
        </w:rPr>
        <w:drawing>
          <wp:inline distT="0" distB="0" distL="0" distR="0" wp14:anchorId="6C77162E" wp14:editId="2F9ADA00">
            <wp:extent cx="2438611" cy="624894"/>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38611" cy="624894"/>
                    </a:xfrm>
                    <a:prstGeom prst="rect">
                      <a:avLst/>
                    </a:prstGeom>
                  </pic:spPr>
                </pic:pic>
              </a:graphicData>
            </a:graphic>
          </wp:inline>
        </w:drawing>
      </w:r>
    </w:p>
    <w:p w14:paraId="67BEC801" w14:textId="01543765" w:rsidR="00C77223" w:rsidRPr="00F72F14" w:rsidRDefault="00C77223" w:rsidP="00CD10B4">
      <w:pPr>
        <w:jc w:val="center"/>
      </w:pPr>
      <w:r>
        <w:rPr>
          <w:rFonts w:hint="eastAsia"/>
        </w:rPr>
        <w:t>图</w:t>
      </w:r>
      <w:r>
        <w:rPr>
          <w:rFonts w:hint="eastAsia"/>
        </w:rPr>
        <w:t>3.12</w:t>
      </w:r>
      <w:r>
        <w:t>(</w:t>
      </w:r>
      <w:r w:rsidR="00CD10B4">
        <w:rPr>
          <w:rFonts w:hint="eastAsia"/>
        </w:rPr>
        <w:t>c</w:t>
      </w:r>
      <w:r>
        <w:t xml:space="preserve">) </w:t>
      </w:r>
      <w:r>
        <w:rPr>
          <w:rFonts w:hint="eastAsia"/>
        </w:rPr>
        <w:t>实际的宏指令替换</w:t>
      </w:r>
    </w:p>
    <w:p w14:paraId="0AF5B454" w14:textId="04D9C7CB" w:rsidR="009A56FE" w:rsidRDefault="001F346E" w:rsidP="00C77223">
      <w:pPr>
        <w:jc w:val="left"/>
      </w:pPr>
      <w:r>
        <w:rPr>
          <w:rFonts w:hint="eastAsia"/>
        </w:rPr>
        <w:t>（</w:t>
      </w:r>
      <w:r>
        <w:rPr>
          <w:rFonts w:hint="eastAsia"/>
        </w:rPr>
        <w:t>2</w:t>
      </w:r>
      <w:r>
        <w:rPr>
          <w:rFonts w:hint="eastAsia"/>
        </w:rPr>
        <w:t>）</w:t>
      </w:r>
      <w:r w:rsidRPr="006D5AE9">
        <w:rPr>
          <w:rFonts w:hint="eastAsia"/>
          <w:szCs w:val="21"/>
        </w:rPr>
        <w:t>观察</w:t>
      </w:r>
      <w:r w:rsidRPr="006D5AE9">
        <w:rPr>
          <w:rFonts w:hint="eastAsia"/>
          <w:szCs w:val="21"/>
        </w:rPr>
        <w:t>FAR</w:t>
      </w:r>
      <w:r w:rsidRPr="006D5AE9">
        <w:rPr>
          <w:rFonts w:hint="eastAsia"/>
          <w:szCs w:val="21"/>
        </w:rPr>
        <w:t>、</w:t>
      </w:r>
      <w:r w:rsidRPr="006D5AE9">
        <w:rPr>
          <w:rFonts w:hint="eastAsia"/>
          <w:szCs w:val="21"/>
        </w:rPr>
        <w:t>NEAR</w:t>
      </w:r>
      <w:r w:rsidRPr="006D5AE9">
        <w:rPr>
          <w:rFonts w:hint="eastAsia"/>
          <w:szCs w:val="21"/>
        </w:rPr>
        <w:t>类型子程序的</w:t>
      </w:r>
      <w:r w:rsidRPr="006D5AE9">
        <w:rPr>
          <w:rFonts w:hint="eastAsia"/>
          <w:szCs w:val="21"/>
        </w:rPr>
        <w:t>RET</w:t>
      </w:r>
      <w:r w:rsidRPr="006D5AE9">
        <w:rPr>
          <w:rFonts w:hint="eastAsia"/>
          <w:szCs w:val="21"/>
        </w:rPr>
        <w:t>指令的机器码有何不同。</w:t>
      </w:r>
      <w:r>
        <w:rPr>
          <w:rFonts w:hint="eastAsia"/>
          <w:szCs w:val="21"/>
        </w:rPr>
        <w:t>如图</w:t>
      </w:r>
      <w:r>
        <w:rPr>
          <w:rFonts w:hint="eastAsia"/>
          <w:szCs w:val="21"/>
        </w:rPr>
        <w:t>3.13</w:t>
      </w:r>
      <w:r>
        <w:rPr>
          <w:rFonts w:hint="eastAsia"/>
          <w:szCs w:val="21"/>
        </w:rPr>
        <w:t>所示。</w:t>
      </w:r>
      <w:r w:rsidRPr="006D5AE9">
        <w:rPr>
          <w:rFonts w:hint="eastAsia"/>
          <w:szCs w:val="21"/>
        </w:rPr>
        <w:t>FAR</w:t>
      </w:r>
      <w:r w:rsidRPr="006D5AE9">
        <w:rPr>
          <w:rFonts w:hint="eastAsia"/>
          <w:szCs w:val="21"/>
        </w:rPr>
        <w:t>类型子程序被调用时堆栈的变化情况</w:t>
      </w:r>
      <w:r w:rsidR="00E93BDC">
        <w:rPr>
          <w:rFonts w:hint="eastAsia"/>
          <w:szCs w:val="21"/>
        </w:rPr>
        <w:t>如图</w:t>
      </w:r>
      <w:r w:rsidR="00E93BDC">
        <w:rPr>
          <w:rFonts w:hint="eastAsia"/>
          <w:szCs w:val="21"/>
        </w:rPr>
        <w:t>3.14</w:t>
      </w:r>
      <w:r w:rsidR="00E93BDC">
        <w:rPr>
          <w:szCs w:val="21"/>
        </w:rPr>
        <w:t>(a),(b)</w:t>
      </w:r>
      <w:r w:rsidR="00E93BDC">
        <w:rPr>
          <w:rFonts w:hint="eastAsia"/>
          <w:szCs w:val="21"/>
        </w:rPr>
        <w:t>所示：</w:t>
      </w:r>
    </w:p>
    <w:p w14:paraId="0E1B0D20" w14:textId="05A3B8E6" w:rsidR="009A56FE" w:rsidRDefault="000A030B" w:rsidP="001F346E">
      <w:pPr>
        <w:jc w:val="center"/>
      </w:pPr>
      <w:r>
        <w:rPr>
          <w:noProof/>
        </w:rPr>
        <w:drawing>
          <wp:inline distT="0" distB="0" distL="0" distR="0" wp14:anchorId="49977578" wp14:editId="52825263">
            <wp:extent cx="4564776" cy="1813717"/>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64776" cy="1813717"/>
                    </a:xfrm>
                    <a:prstGeom prst="rect">
                      <a:avLst/>
                    </a:prstGeom>
                  </pic:spPr>
                </pic:pic>
              </a:graphicData>
            </a:graphic>
          </wp:inline>
        </w:drawing>
      </w:r>
    </w:p>
    <w:p w14:paraId="0238C2DB" w14:textId="5276E192" w:rsidR="001F346E" w:rsidRDefault="001F346E" w:rsidP="001F346E">
      <w:pPr>
        <w:jc w:val="center"/>
      </w:pPr>
      <w:r>
        <w:rPr>
          <w:rFonts w:hint="eastAsia"/>
        </w:rPr>
        <w:t>图</w:t>
      </w:r>
      <w:r>
        <w:rPr>
          <w:rFonts w:hint="eastAsia"/>
        </w:rPr>
        <w:t>3.13</w:t>
      </w:r>
      <w:r>
        <w:t xml:space="preserve"> </w:t>
      </w:r>
      <w:r>
        <w:rPr>
          <w:rFonts w:hint="eastAsia"/>
        </w:rPr>
        <w:t>调用</w:t>
      </w:r>
      <w:r>
        <w:t>FAR</w:t>
      </w:r>
      <w:r>
        <w:rPr>
          <w:rFonts w:hint="eastAsia"/>
        </w:rPr>
        <w:t>类型子程序反汇编截图</w:t>
      </w:r>
    </w:p>
    <w:p w14:paraId="35B8927B" w14:textId="690CDFD1" w:rsidR="000A030B" w:rsidRDefault="000A030B" w:rsidP="001F346E">
      <w:pPr>
        <w:jc w:val="center"/>
      </w:pPr>
      <w:r>
        <w:rPr>
          <w:noProof/>
        </w:rPr>
        <w:drawing>
          <wp:inline distT="0" distB="0" distL="0" distR="0" wp14:anchorId="219FFC75" wp14:editId="11A4E342">
            <wp:extent cx="983065" cy="678239"/>
            <wp:effectExtent l="0" t="0" r="762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83065" cy="678239"/>
                    </a:xfrm>
                    <a:prstGeom prst="rect">
                      <a:avLst/>
                    </a:prstGeom>
                  </pic:spPr>
                </pic:pic>
              </a:graphicData>
            </a:graphic>
          </wp:inline>
        </w:drawing>
      </w:r>
    </w:p>
    <w:p w14:paraId="2DF33E47" w14:textId="5E4A33B6" w:rsidR="000A030B" w:rsidRDefault="000A030B" w:rsidP="001F346E">
      <w:pPr>
        <w:jc w:val="center"/>
      </w:pPr>
      <w:r>
        <w:rPr>
          <w:rFonts w:hint="eastAsia"/>
        </w:rPr>
        <w:t>图</w:t>
      </w:r>
      <w:r>
        <w:rPr>
          <w:rFonts w:hint="eastAsia"/>
        </w:rPr>
        <w:t>3.14</w:t>
      </w:r>
      <w:r>
        <w:t>(a)</w:t>
      </w:r>
      <w:r>
        <w:rPr>
          <w:rFonts w:hint="eastAsia"/>
        </w:rPr>
        <w:t>调用前堆栈截图</w:t>
      </w:r>
    </w:p>
    <w:p w14:paraId="45E6A9CD" w14:textId="5FAEB14B" w:rsidR="000A030B" w:rsidRDefault="000A030B" w:rsidP="001F346E">
      <w:pPr>
        <w:jc w:val="center"/>
      </w:pPr>
      <w:r>
        <w:rPr>
          <w:noProof/>
        </w:rPr>
        <w:drawing>
          <wp:inline distT="0" distB="0" distL="0" distR="0" wp14:anchorId="294351B9" wp14:editId="16A2E9DF">
            <wp:extent cx="983065" cy="670618"/>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83065" cy="670618"/>
                    </a:xfrm>
                    <a:prstGeom prst="rect">
                      <a:avLst/>
                    </a:prstGeom>
                  </pic:spPr>
                </pic:pic>
              </a:graphicData>
            </a:graphic>
          </wp:inline>
        </w:drawing>
      </w:r>
    </w:p>
    <w:p w14:paraId="4BD484D4" w14:textId="32A2E96D" w:rsidR="000A030B" w:rsidRDefault="000A030B" w:rsidP="001F346E">
      <w:pPr>
        <w:jc w:val="center"/>
      </w:pPr>
      <w:r>
        <w:rPr>
          <w:rFonts w:hint="eastAsia"/>
        </w:rPr>
        <w:t>图</w:t>
      </w:r>
      <w:r>
        <w:rPr>
          <w:rFonts w:hint="eastAsia"/>
        </w:rPr>
        <w:t>3.14</w:t>
      </w:r>
      <w:r>
        <w:t xml:space="preserve">(b) </w:t>
      </w:r>
      <w:r>
        <w:rPr>
          <w:rFonts w:hint="eastAsia"/>
        </w:rPr>
        <w:t>调用后堆栈截图</w:t>
      </w:r>
    </w:p>
    <w:p w14:paraId="7613E15F" w14:textId="123C6E89" w:rsidR="001F346E" w:rsidRDefault="000A030B" w:rsidP="00C77223">
      <w:pPr>
        <w:jc w:val="left"/>
      </w:pPr>
      <w:r>
        <w:rPr>
          <w:rFonts w:hint="eastAsia"/>
        </w:rPr>
        <w:t>由截图可知，</w:t>
      </w:r>
      <w:r>
        <w:t>FAR</w:t>
      </w:r>
      <w:r>
        <w:rPr>
          <w:rFonts w:hint="eastAsia"/>
        </w:rPr>
        <w:t>类型相比</w:t>
      </w:r>
      <w:r>
        <w:rPr>
          <w:rFonts w:hint="eastAsia"/>
        </w:rPr>
        <w:t>N</w:t>
      </w:r>
      <w:r>
        <w:t>EAR</w:t>
      </w:r>
      <w:r>
        <w:rPr>
          <w:rFonts w:hint="eastAsia"/>
        </w:rPr>
        <w:t>类型多了</w:t>
      </w:r>
      <w:r>
        <w:rPr>
          <w:rFonts w:hint="eastAsia"/>
        </w:rPr>
        <w:t>O</w:t>
      </w:r>
      <w:r>
        <w:t>B6B</w:t>
      </w:r>
      <w:r>
        <w:rPr>
          <w:rFonts w:hint="eastAsia"/>
        </w:rPr>
        <w:t>，而</w:t>
      </w:r>
      <w:r>
        <w:rPr>
          <w:rFonts w:hint="eastAsia"/>
        </w:rPr>
        <w:t>0</w:t>
      </w:r>
      <w:r>
        <w:t>B6B</w:t>
      </w:r>
      <w:r>
        <w:rPr>
          <w:rFonts w:hint="eastAsia"/>
        </w:rPr>
        <w:t>是代码段</w:t>
      </w:r>
      <w:r>
        <w:rPr>
          <w:rFonts w:hint="eastAsia"/>
        </w:rPr>
        <w:t>C</w:t>
      </w:r>
      <w:r>
        <w:t>S</w:t>
      </w:r>
      <w:r>
        <w:rPr>
          <w:rFonts w:hint="eastAsia"/>
        </w:rPr>
        <w:t>的内容，进入子程序后，先将</w:t>
      </w:r>
      <w:r w:rsidR="00E93BDC">
        <w:t>CS</w:t>
      </w:r>
      <w:r w:rsidR="00E93BDC">
        <w:rPr>
          <w:rFonts w:hint="eastAsia"/>
        </w:rPr>
        <w:t>的数据压</w:t>
      </w:r>
      <w:proofErr w:type="gramStart"/>
      <w:r>
        <w:rPr>
          <w:rFonts w:hint="eastAsia"/>
        </w:rPr>
        <w:t>栈</w:t>
      </w:r>
      <w:proofErr w:type="gramEnd"/>
      <w:r>
        <w:rPr>
          <w:rFonts w:hint="eastAsia"/>
        </w:rPr>
        <w:t>，然后将</w:t>
      </w:r>
      <w:r w:rsidR="00E93BDC">
        <w:rPr>
          <w:rFonts w:hint="eastAsia"/>
        </w:rPr>
        <w:t>子程序结束后返回地址</w:t>
      </w:r>
      <w:r>
        <w:rPr>
          <w:rFonts w:hint="eastAsia"/>
        </w:rPr>
        <w:t>压</w:t>
      </w:r>
      <w:proofErr w:type="gramStart"/>
      <w:r>
        <w:rPr>
          <w:rFonts w:hint="eastAsia"/>
        </w:rPr>
        <w:t>栈</w:t>
      </w:r>
      <w:proofErr w:type="gramEnd"/>
      <w:r>
        <w:rPr>
          <w:rFonts w:hint="eastAsia"/>
        </w:rPr>
        <w:t>。</w:t>
      </w:r>
    </w:p>
    <w:p w14:paraId="392C7D78" w14:textId="057E92EA" w:rsidR="005A31F6" w:rsidRDefault="002D0B38" w:rsidP="00CC3915">
      <w:pPr>
        <w:jc w:val="left"/>
        <w:rPr>
          <w:szCs w:val="21"/>
        </w:rPr>
      </w:pPr>
      <w:r>
        <w:rPr>
          <w:rFonts w:hint="eastAsia"/>
        </w:rPr>
        <w:t>（</w:t>
      </w:r>
      <w:r>
        <w:rPr>
          <w:rFonts w:hint="eastAsia"/>
        </w:rPr>
        <w:t>3</w:t>
      </w:r>
      <w:r>
        <w:rPr>
          <w:rFonts w:hint="eastAsia"/>
        </w:rPr>
        <w:t>）</w:t>
      </w:r>
      <w:r w:rsidR="00CC3915" w:rsidRPr="006D5AE9">
        <w:rPr>
          <w:rFonts w:hint="eastAsia"/>
          <w:szCs w:val="21"/>
        </w:rPr>
        <w:t>观察</w:t>
      </w:r>
      <w:r w:rsidR="00CC3915" w:rsidRPr="006D5AE9">
        <w:rPr>
          <w:rFonts w:hint="eastAsia"/>
          <w:szCs w:val="21"/>
        </w:rPr>
        <w:t>EXTRN</w:t>
      </w:r>
      <w:r w:rsidR="00CC3915" w:rsidRPr="006D5AE9">
        <w:rPr>
          <w:rFonts w:hint="eastAsia"/>
          <w:szCs w:val="21"/>
        </w:rPr>
        <w:t>说明语句放在</w:t>
      </w:r>
      <w:r w:rsidR="00CC3915" w:rsidRPr="006D5AE9">
        <w:rPr>
          <w:rFonts w:hint="eastAsia"/>
          <w:szCs w:val="21"/>
        </w:rPr>
        <w:t>.386</w:t>
      </w:r>
      <w:r w:rsidR="00CC3915" w:rsidRPr="006D5AE9">
        <w:rPr>
          <w:rFonts w:hint="eastAsia"/>
          <w:szCs w:val="21"/>
        </w:rPr>
        <w:t>之后</w:t>
      </w:r>
      <w:bookmarkEnd w:id="20"/>
      <w:r w:rsidR="005A31F6">
        <w:rPr>
          <w:rFonts w:hint="eastAsia"/>
          <w:szCs w:val="21"/>
        </w:rPr>
        <w:t>的运行情况如图</w:t>
      </w:r>
      <w:r w:rsidR="005A31F6">
        <w:rPr>
          <w:rFonts w:hint="eastAsia"/>
          <w:szCs w:val="21"/>
        </w:rPr>
        <w:t>3.15</w:t>
      </w:r>
      <w:r w:rsidR="005A31F6">
        <w:rPr>
          <w:rFonts w:hint="eastAsia"/>
          <w:szCs w:val="21"/>
        </w:rPr>
        <w:t>所示：</w:t>
      </w:r>
    </w:p>
    <w:p w14:paraId="63D6DC0B" w14:textId="4ABFDDAB" w:rsidR="005A31F6" w:rsidRDefault="005A31F6" w:rsidP="005A31F6">
      <w:pPr>
        <w:jc w:val="center"/>
        <w:rPr>
          <w:szCs w:val="21"/>
        </w:rPr>
      </w:pPr>
      <w:r>
        <w:rPr>
          <w:noProof/>
        </w:rPr>
        <w:drawing>
          <wp:inline distT="0" distB="0" distL="0" distR="0" wp14:anchorId="2EA2A97A" wp14:editId="314C8390">
            <wp:extent cx="4900085" cy="1272650"/>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00085" cy="1272650"/>
                    </a:xfrm>
                    <a:prstGeom prst="rect">
                      <a:avLst/>
                    </a:prstGeom>
                  </pic:spPr>
                </pic:pic>
              </a:graphicData>
            </a:graphic>
          </wp:inline>
        </w:drawing>
      </w:r>
    </w:p>
    <w:p w14:paraId="3DA7C476" w14:textId="35B79F15" w:rsidR="005A31F6" w:rsidRDefault="005A31F6" w:rsidP="005A31F6">
      <w:pPr>
        <w:jc w:val="center"/>
        <w:rPr>
          <w:szCs w:val="21"/>
        </w:rPr>
      </w:pPr>
      <w:r>
        <w:rPr>
          <w:rFonts w:hint="eastAsia"/>
          <w:szCs w:val="21"/>
        </w:rPr>
        <w:t>图</w:t>
      </w:r>
      <w:r>
        <w:rPr>
          <w:rFonts w:hint="eastAsia"/>
          <w:szCs w:val="21"/>
        </w:rPr>
        <w:t>3.15</w:t>
      </w:r>
      <w:r>
        <w:rPr>
          <w:szCs w:val="21"/>
        </w:rPr>
        <w:t xml:space="preserve"> </w:t>
      </w:r>
      <w:r>
        <w:rPr>
          <w:rFonts w:hint="eastAsia"/>
          <w:szCs w:val="21"/>
        </w:rPr>
        <w:t>将</w:t>
      </w:r>
      <w:r>
        <w:rPr>
          <w:rFonts w:hint="eastAsia"/>
          <w:szCs w:val="21"/>
        </w:rPr>
        <w:t>E</w:t>
      </w:r>
      <w:r>
        <w:rPr>
          <w:szCs w:val="21"/>
        </w:rPr>
        <w:t>XTRN</w:t>
      </w:r>
      <w:r>
        <w:rPr>
          <w:rFonts w:hint="eastAsia"/>
          <w:szCs w:val="21"/>
        </w:rPr>
        <w:t>语句放在</w:t>
      </w:r>
      <w:r>
        <w:rPr>
          <w:rFonts w:hint="eastAsia"/>
          <w:szCs w:val="21"/>
        </w:rPr>
        <w:t>.386</w:t>
      </w:r>
      <w:r>
        <w:rPr>
          <w:rFonts w:hint="eastAsia"/>
          <w:szCs w:val="21"/>
        </w:rPr>
        <w:t>之后的运行截图</w:t>
      </w:r>
    </w:p>
    <w:p w14:paraId="605EBBA6" w14:textId="6DE902F8" w:rsidR="005A31F6" w:rsidRDefault="005A31F6" w:rsidP="00CC3915">
      <w:pPr>
        <w:jc w:val="left"/>
        <w:rPr>
          <w:szCs w:val="21"/>
        </w:rPr>
      </w:pPr>
      <w:r>
        <w:rPr>
          <w:szCs w:val="21"/>
        </w:rPr>
        <w:tab/>
      </w:r>
      <w:r w:rsidR="00451754">
        <w:rPr>
          <w:rFonts w:hint="eastAsia"/>
          <w:szCs w:val="21"/>
        </w:rPr>
        <w:t>此时生成的是</w:t>
      </w:r>
      <w:r w:rsidR="00451754">
        <w:rPr>
          <w:rFonts w:hint="eastAsia"/>
          <w:szCs w:val="21"/>
        </w:rPr>
        <w:t>32</w:t>
      </w:r>
      <w:r w:rsidR="00451754">
        <w:rPr>
          <w:rFonts w:hint="eastAsia"/>
          <w:szCs w:val="21"/>
        </w:rPr>
        <w:t>位的段程序，</w:t>
      </w:r>
      <w:r w:rsidR="0057405C">
        <w:rPr>
          <w:rFonts w:hint="eastAsia"/>
          <w:szCs w:val="21"/>
        </w:rPr>
        <w:t>由截图可知</w:t>
      </w:r>
      <w:r>
        <w:rPr>
          <w:rFonts w:hint="eastAsia"/>
          <w:szCs w:val="21"/>
        </w:rPr>
        <w:t>程序</w:t>
      </w:r>
      <w:r w:rsidR="00D82ADF">
        <w:rPr>
          <w:rFonts w:hint="eastAsia"/>
          <w:szCs w:val="21"/>
        </w:rPr>
        <w:t>无法正常运行</w:t>
      </w:r>
      <w:r>
        <w:rPr>
          <w:rFonts w:hint="eastAsia"/>
          <w:szCs w:val="21"/>
        </w:rPr>
        <w:t>。</w:t>
      </w:r>
    </w:p>
    <w:p w14:paraId="4EF50F1F" w14:textId="538E0571" w:rsidR="0001460F" w:rsidRPr="0001460F" w:rsidRDefault="0001460F" w:rsidP="00CC3915">
      <w:pPr>
        <w:pStyle w:val="2"/>
      </w:pPr>
      <w:bookmarkStart w:id="36" w:name="_Toc7809397"/>
      <w:r w:rsidRPr="00182FB8">
        <w:rPr>
          <w:rFonts w:hint="eastAsia"/>
        </w:rPr>
        <w:t>任务</w:t>
      </w:r>
      <w:r w:rsidR="005D31D1">
        <w:rPr>
          <w:rFonts w:hint="eastAsia"/>
        </w:rPr>
        <w:t>二</w:t>
      </w:r>
      <w:bookmarkEnd w:id="36"/>
    </w:p>
    <w:p w14:paraId="4AA50746" w14:textId="3D6389A8" w:rsidR="008D6D0A" w:rsidRDefault="008D6D0A" w:rsidP="008D6D0A">
      <w:pPr>
        <w:pStyle w:val="3"/>
      </w:pPr>
      <w:bookmarkStart w:id="37" w:name="_Toc476742641"/>
      <w:bookmarkStart w:id="38" w:name="_Toc7809398"/>
      <w:r w:rsidRPr="00182FB8">
        <w:rPr>
          <w:rFonts w:hint="eastAsia"/>
        </w:rPr>
        <w:t>设计思想及存储单元分配</w:t>
      </w:r>
      <w:bookmarkEnd w:id="37"/>
      <w:bookmarkEnd w:id="38"/>
    </w:p>
    <w:p w14:paraId="2EA4D576" w14:textId="113DD43D" w:rsidR="00FA0A42" w:rsidRDefault="00FA0A42" w:rsidP="00FA0A42">
      <w:pPr>
        <w:ind w:left="420"/>
      </w:pPr>
      <w:r>
        <w:rPr>
          <w:rFonts w:hint="eastAsia"/>
        </w:rPr>
        <w:t>设计思想：</w:t>
      </w:r>
      <w:r w:rsidR="002C1ADD">
        <w:rPr>
          <w:rFonts w:hint="eastAsia"/>
        </w:rPr>
        <w:t>程序总体流程如图</w:t>
      </w:r>
      <w:r w:rsidR="002C1ADD">
        <w:rPr>
          <w:rFonts w:hint="eastAsia"/>
        </w:rPr>
        <w:t>3.16</w:t>
      </w:r>
      <w:r w:rsidR="002C1ADD">
        <w:rPr>
          <w:rFonts w:hint="eastAsia"/>
        </w:rPr>
        <w:t>所示：</w:t>
      </w:r>
    </w:p>
    <w:p w14:paraId="0C03D4AC" w14:textId="7CB4F2BC" w:rsidR="00FF696C" w:rsidRDefault="00FF696C" w:rsidP="00FF696C">
      <w:pPr>
        <w:ind w:left="420"/>
        <w:jc w:val="center"/>
      </w:pPr>
      <w:r>
        <w:rPr>
          <w:rFonts w:hint="eastAsia"/>
          <w:noProof/>
        </w:rPr>
        <w:drawing>
          <wp:inline distT="0" distB="0" distL="0" distR="0" wp14:anchorId="0E77BAEE" wp14:editId="43CD1CCD">
            <wp:extent cx="5274310" cy="45961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NERAL.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4596130"/>
                    </a:xfrm>
                    <a:prstGeom prst="rect">
                      <a:avLst/>
                    </a:prstGeom>
                  </pic:spPr>
                </pic:pic>
              </a:graphicData>
            </a:graphic>
          </wp:inline>
        </w:drawing>
      </w:r>
    </w:p>
    <w:p w14:paraId="44D1130D" w14:textId="04519E60" w:rsidR="00FF696C" w:rsidRDefault="00FF696C" w:rsidP="00FF696C">
      <w:pPr>
        <w:ind w:left="420"/>
        <w:jc w:val="center"/>
      </w:pPr>
      <w:r>
        <w:rPr>
          <w:rFonts w:hint="eastAsia"/>
        </w:rPr>
        <w:t>图</w:t>
      </w:r>
      <w:r>
        <w:rPr>
          <w:rFonts w:hint="eastAsia"/>
        </w:rPr>
        <w:t>3.16</w:t>
      </w:r>
      <w:r>
        <w:t xml:space="preserve"> </w:t>
      </w:r>
      <w:r>
        <w:rPr>
          <w:rFonts w:hint="eastAsia"/>
        </w:rPr>
        <w:t>程序设计流程图</w:t>
      </w:r>
    </w:p>
    <w:p w14:paraId="5F550A6C" w14:textId="52DD5402" w:rsidR="002C1ADD" w:rsidRDefault="002C1ADD" w:rsidP="002C1ADD">
      <w:pPr>
        <w:ind w:firstLineChars="202" w:firstLine="424"/>
      </w:pPr>
      <w:r>
        <w:rPr>
          <w:rFonts w:hint="eastAsia"/>
        </w:rPr>
        <w:t>根据设计要求，将主程序和</w:t>
      </w:r>
      <w:proofErr w:type="gramStart"/>
      <w:r>
        <w:rPr>
          <w:rFonts w:hint="eastAsia"/>
        </w:rPr>
        <w:t>一</w:t>
      </w:r>
      <w:proofErr w:type="gramEnd"/>
      <w:r>
        <w:rPr>
          <w:rFonts w:hint="eastAsia"/>
        </w:rPr>
        <w:t>子程序使用</w:t>
      </w:r>
      <w:r>
        <w:rPr>
          <w:rFonts w:hint="eastAsia"/>
        </w:rPr>
        <w:t>c</w:t>
      </w:r>
      <w:r>
        <w:rPr>
          <w:rFonts w:hint="eastAsia"/>
        </w:rPr>
        <w:t>语言复现，其余子程序仍使用任务一中的子程序</w:t>
      </w:r>
      <w:r w:rsidR="008503E1">
        <w:rPr>
          <w:rFonts w:hint="eastAsia"/>
        </w:rPr>
        <w:t>。</w:t>
      </w:r>
    </w:p>
    <w:p w14:paraId="5B765F1A" w14:textId="77777777" w:rsidR="008503E1" w:rsidRPr="00584554" w:rsidRDefault="008503E1" w:rsidP="008503E1">
      <w:pPr>
        <w:ind w:left="420"/>
        <w:rPr>
          <w:rFonts w:ascii="宋体" w:hAnsi="宋体"/>
        </w:rPr>
      </w:pPr>
      <w:r w:rsidRPr="00584554">
        <w:rPr>
          <w:rFonts w:ascii="宋体" w:hAnsi="宋体" w:hint="eastAsia"/>
        </w:rPr>
        <w:t>存储单元分配：</w:t>
      </w:r>
    </w:p>
    <w:p w14:paraId="672B55B0" w14:textId="77777777" w:rsidR="008503E1" w:rsidRPr="00584554" w:rsidRDefault="008503E1" w:rsidP="008503E1">
      <w:pPr>
        <w:ind w:left="420" w:firstLine="6"/>
        <w:rPr>
          <w:rFonts w:ascii="宋体" w:hAnsi="宋体"/>
        </w:rPr>
      </w:pPr>
      <w:r w:rsidRPr="00584554">
        <w:rPr>
          <w:rFonts w:ascii="宋体" w:hAnsi="宋体" w:hint="eastAsia"/>
        </w:rPr>
        <w:t>新增了</w:t>
      </w:r>
      <w:proofErr w:type="gramStart"/>
      <w:r w:rsidRPr="00584554">
        <w:rPr>
          <w:rFonts w:ascii="宋体" w:hAnsi="宋体" w:hint="eastAsia"/>
        </w:rPr>
        <w:t>一</w:t>
      </w:r>
      <w:proofErr w:type="gramEnd"/>
      <w:r w:rsidRPr="00584554">
        <w:rPr>
          <w:rFonts w:ascii="宋体" w:hAnsi="宋体" w:hint="eastAsia"/>
        </w:rPr>
        <w:t>长度大于商品数的D</w:t>
      </w:r>
      <w:r w:rsidRPr="00584554">
        <w:rPr>
          <w:rFonts w:ascii="宋体" w:hAnsi="宋体"/>
        </w:rPr>
        <w:t>W</w:t>
      </w:r>
      <w:r w:rsidRPr="00584554">
        <w:rPr>
          <w:rFonts w:ascii="宋体" w:hAnsi="宋体" w:hint="eastAsia"/>
        </w:rPr>
        <w:t>类型缓冲区，变量名为R</w:t>
      </w:r>
      <w:r w:rsidRPr="00584554">
        <w:rPr>
          <w:rFonts w:ascii="宋体" w:hAnsi="宋体"/>
        </w:rPr>
        <w:t>ANK</w:t>
      </w:r>
      <w:r w:rsidRPr="00584554">
        <w:rPr>
          <w:rFonts w:ascii="宋体" w:hAnsi="宋体" w:hint="eastAsia"/>
        </w:rPr>
        <w:t>，用于推荐度排序</w:t>
      </w:r>
    </w:p>
    <w:p w14:paraId="04833AB3" w14:textId="77777777" w:rsidR="008503E1" w:rsidRPr="00584554" w:rsidRDefault="008503E1" w:rsidP="008503E1">
      <w:pPr>
        <w:ind w:left="420"/>
        <w:rPr>
          <w:rFonts w:ascii="宋体" w:hAnsi="宋体"/>
        </w:rPr>
      </w:pPr>
      <w:r w:rsidRPr="00584554">
        <w:rPr>
          <w:rFonts w:ascii="宋体" w:hAnsi="宋体" w:hint="eastAsia"/>
        </w:rPr>
        <w:t>寄存器分配：</w:t>
      </w:r>
    </w:p>
    <w:p w14:paraId="396F9EDF" w14:textId="77777777" w:rsidR="008503E1" w:rsidRPr="00584554" w:rsidRDefault="008503E1" w:rsidP="008503E1">
      <w:pPr>
        <w:ind w:left="426" w:firstLineChars="5" w:firstLine="10"/>
        <w:rPr>
          <w:rFonts w:ascii="宋体" w:hAnsi="宋体"/>
          <w:szCs w:val="21"/>
        </w:rPr>
      </w:pPr>
      <w:r w:rsidRPr="00584554">
        <w:rPr>
          <w:rFonts w:ascii="宋体" w:hAnsi="宋体"/>
          <w:szCs w:val="21"/>
        </w:rPr>
        <w:t>BX</w:t>
      </w:r>
      <w:r w:rsidRPr="00584554">
        <w:rPr>
          <w:rFonts w:ascii="宋体" w:hAnsi="宋体" w:hint="eastAsia"/>
          <w:szCs w:val="21"/>
        </w:rPr>
        <w:t>：内层循环计数器</w:t>
      </w:r>
      <w:r w:rsidRPr="00584554">
        <w:rPr>
          <w:rFonts w:ascii="宋体" w:hAnsi="宋体"/>
          <w:szCs w:val="21"/>
        </w:rPr>
        <w:br/>
        <w:t>CX</w:t>
      </w:r>
      <w:r w:rsidRPr="00584554">
        <w:rPr>
          <w:rFonts w:ascii="宋体" w:hAnsi="宋体" w:hint="eastAsia"/>
          <w:szCs w:val="21"/>
        </w:rPr>
        <w:t>：外层循环计数器</w:t>
      </w:r>
    </w:p>
    <w:p w14:paraId="0A2EB38C" w14:textId="77777777" w:rsidR="008503E1" w:rsidRDefault="008503E1" w:rsidP="008503E1">
      <w:pPr>
        <w:ind w:left="426" w:firstLineChars="5" w:firstLine="10"/>
        <w:rPr>
          <w:rFonts w:ascii="宋体" w:hAnsi="宋体"/>
          <w:szCs w:val="21"/>
        </w:rPr>
      </w:pPr>
      <w:r w:rsidRPr="00584554">
        <w:rPr>
          <w:rFonts w:ascii="宋体" w:hAnsi="宋体" w:hint="eastAsia"/>
          <w:szCs w:val="21"/>
        </w:rPr>
        <w:t>S</w:t>
      </w:r>
      <w:r w:rsidRPr="00584554">
        <w:rPr>
          <w:rFonts w:ascii="宋体" w:hAnsi="宋体"/>
          <w:szCs w:val="21"/>
        </w:rPr>
        <w:t>I</w:t>
      </w:r>
      <w:r w:rsidRPr="00584554">
        <w:rPr>
          <w:rFonts w:ascii="宋体" w:hAnsi="宋体" w:hint="eastAsia"/>
          <w:szCs w:val="21"/>
        </w:rPr>
        <w:t>：</w:t>
      </w:r>
      <w:r>
        <w:rPr>
          <w:rFonts w:ascii="宋体" w:hAnsi="宋体" w:hint="eastAsia"/>
          <w:szCs w:val="21"/>
        </w:rPr>
        <w:t>存放商品首地址</w:t>
      </w:r>
    </w:p>
    <w:p w14:paraId="3CAAAFDE" w14:textId="77777777" w:rsidR="008503E1" w:rsidRPr="00584554" w:rsidRDefault="008503E1" w:rsidP="008503E1">
      <w:pPr>
        <w:ind w:left="426" w:firstLineChars="5" w:firstLine="10"/>
        <w:rPr>
          <w:rFonts w:ascii="宋体" w:hAnsi="宋体"/>
        </w:rPr>
      </w:pPr>
      <w:r>
        <w:rPr>
          <w:rFonts w:ascii="宋体" w:hAnsi="宋体" w:hint="eastAsia"/>
          <w:szCs w:val="21"/>
        </w:rPr>
        <w:t>D</w:t>
      </w:r>
      <w:r>
        <w:rPr>
          <w:rFonts w:ascii="宋体" w:hAnsi="宋体"/>
          <w:szCs w:val="21"/>
        </w:rPr>
        <w:t>I</w:t>
      </w:r>
      <w:r>
        <w:rPr>
          <w:rFonts w:ascii="宋体" w:hAnsi="宋体" w:hint="eastAsia"/>
          <w:szCs w:val="21"/>
        </w:rPr>
        <w:t>：存放R</w:t>
      </w:r>
      <w:r>
        <w:rPr>
          <w:rFonts w:ascii="宋体" w:hAnsi="宋体"/>
          <w:szCs w:val="21"/>
        </w:rPr>
        <w:t>ANK</w:t>
      </w:r>
      <w:r>
        <w:rPr>
          <w:rFonts w:ascii="宋体" w:hAnsi="宋体" w:hint="eastAsia"/>
          <w:szCs w:val="21"/>
        </w:rPr>
        <w:t>串地址</w:t>
      </w:r>
    </w:p>
    <w:p w14:paraId="0FECB775" w14:textId="77777777" w:rsidR="008503E1" w:rsidRPr="008503E1" w:rsidRDefault="008503E1" w:rsidP="002C1ADD">
      <w:pPr>
        <w:ind w:firstLineChars="202" w:firstLine="424"/>
      </w:pPr>
    </w:p>
    <w:p w14:paraId="3814D3F5" w14:textId="26DFDCD9" w:rsidR="008D6D0A" w:rsidRDefault="008D6D0A" w:rsidP="008D6D0A">
      <w:pPr>
        <w:pStyle w:val="3"/>
      </w:pPr>
      <w:bookmarkStart w:id="39" w:name="_Toc476742642"/>
      <w:bookmarkStart w:id="40" w:name="_Toc7809399"/>
      <w:r w:rsidRPr="002E43C1">
        <w:rPr>
          <w:rFonts w:hint="eastAsia"/>
        </w:rPr>
        <w:t>流程图</w:t>
      </w:r>
      <w:bookmarkEnd w:id="39"/>
      <w:bookmarkEnd w:id="40"/>
    </w:p>
    <w:p w14:paraId="75283C48" w14:textId="1603FCFB" w:rsidR="00F85EB2" w:rsidRPr="00F85EB2" w:rsidRDefault="00F85EB2" w:rsidP="00F85EB2">
      <w:pPr>
        <w:ind w:left="420"/>
      </w:pPr>
      <w:proofErr w:type="gramStart"/>
      <w:r>
        <w:rPr>
          <w:rFonts w:hint="eastAsia"/>
        </w:rPr>
        <w:t>本任务</w:t>
      </w:r>
      <w:proofErr w:type="gramEnd"/>
      <w:r w:rsidR="00D96218">
        <w:rPr>
          <w:rFonts w:hint="eastAsia"/>
        </w:rPr>
        <w:t>主</w:t>
      </w:r>
      <w:r>
        <w:rPr>
          <w:rFonts w:hint="eastAsia"/>
        </w:rPr>
        <w:t>程序流程图如图</w:t>
      </w:r>
      <w:r w:rsidR="00D96218">
        <w:rPr>
          <w:rFonts w:hint="eastAsia"/>
        </w:rPr>
        <w:t>3.3</w:t>
      </w:r>
      <w:r w:rsidR="00D96218">
        <w:rPr>
          <w:rFonts w:hint="eastAsia"/>
        </w:rPr>
        <w:t>所示，</w:t>
      </w:r>
      <w:proofErr w:type="gramStart"/>
      <w:r w:rsidR="00D96218">
        <w:rPr>
          <w:rFonts w:hint="eastAsia"/>
        </w:rPr>
        <w:t>本任务</w:t>
      </w:r>
      <w:proofErr w:type="gramEnd"/>
      <w:r w:rsidR="00D96218">
        <w:rPr>
          <w:rFonts w:hint="eastAsia"/>
        </w:rPr>
        <w:t>子程序流程图如图</w:t>
      </w:r>
      <w:r w:rsidR="00D96218">
        <w:rPr>
          <w:rFonts w:hint="eastAsia"/>
        </w:rPr>
        <w:t>3.4</w:t>
      </w:r>
      <w:r w:rsidR="00D96218">
        <w:rPr>
          <w:rFonts w:hint="eastAsia"/>
        </w:rPr>
        <w:t>，</w:t>
      </w:r>
      <w:r w:rsidR="00D96218">
        <w:rPr>
          <w:rFonts w:hint="eastAsia"/>
        </w:rPr>
        <w:t>3.5</w:t>
      </w:r>
      <w:r w:rsidR="00D96218">
        <w:rPr>
          <w:rFonts w:hint="eastAsia"/>
        </w:rPr>
        <w:t>，</w:t>
      </w:r>
      <w:r w:rsidR="00D96218">
        <w:rPr>
          <w:rFonts w:hint="eastAsia"/>
        </w:rPr>
        <w:t>3.6</w:t>
      </w:r>
      <w:r w:rsidR="00D96218">
        <w:rPr>
          <w:rFonts w:hint="eastAsia"/>
        </w:rPr>
        <w:t>所示。</w:t>
      </w:r>
    </w:p>
    <w:p w14:paraId="12143B71" w14:textId="2CC34903" w:rsidR="008D6D0A" w:rsidRDefault="008D6D0A" w:rsidP="008D6D0A">
      <w:pPr>
        <w:pStyle w:val="3"/>
      </w:pPr>
      <w:bookmarkStart w:id="41" w:name="_Toc476742643"/>
      <w:bookmarkStart w:id="42" w:name="_Toc7809400"/>
      <w:r w:rsidRPr="002E43C1">
        <w:rPr>
          <w:rFonts w:hint="eastAsia"/>
        </w:rPr>
        <w:t>源程序</w:t>
      </w:r>
      <w:bookmarkEnd w:id="41"/>
      <w:bookmarkEnd w:id="42"/>
    </w:p>
    <w:p w14:paraId="5AD4C5DD" w14:textId="505F3819" w:rsidR="00E5120C" w:rsidRPr="00433579" w:rsidRDefault="00E5120C" w:rsidP="00E5120C">
      <w:pPr>
        <w:rPr>
          <w:color w:val="FF0000"/>
          <w:rPrChange w:id="43" w:author="caozh" w:date="2019-05-02T19:57:00Z">
            <w:rPr/>
          </w:rPrChange>
        </w:rPr>
      </w:pPr>
      <w:r w:rsidRPr="00433579">
        <w:rPr>
          <w:rFonts w:hint="eastAsia"/>
          <w:color w:val="FF0000"/>
          <w:rPrChange w:id="44" w:author="caozh" w:date="2019-05-02T19:57:00Z">
            <w:rPr>
              <w:rFonts w:hint="eastAsia"/>
            </w:rPr>
          </w:rPrChange>
        </w:rPr>
        <w:t>使用</w:t>
      </w:r>
      <w:r w:rsidRPr="00433579">
        <w:rPr>
          <w:color w:val="FF0000"/>
          <w:rPrChange w:id="45" w:author="caozh" w:date="2019-05-02T19:57:00Z">
            <w:rPr/>
          </w:rPrChange>
        </w:rPr>
        <w:t>C</w:t>
      </w:r>
      <w:r w:rsidRPr="00433579">
        <w:rPr>
          <w:rFonts w:hint="eastAsia"/>
          <w:color w:val="FF0000"/>
          <w:rPrChange w:id="46" w:author="caozh" w:date="2019-05-02T19:57:00Z">
            <w:rPr>
              <w:rFonts w:hint="eastAsia"/>
            </w:rPr>
          </w:rPrChange>
        </w:rPr>
        <w:t>复现的</w:t>
      </w:r>
      <w:r w:rsidR="006B6985" w:rsidRPr="00433579">
        <w:rPr>
          <w:rFonts w:hint="eastAsia"/>
          <w:color w:val="FF0000"/>
          <w:rPrChange w:id="47" w:author="caozh" w:date="2019-05-02T19:57:00Z">
            <w:rPr>
              <w:rFonts w:hint="eastAsia"/>
            </w:rPr>
          </w:rPrChange>
        </w:rPr>
        <w:t>主</w:t>
      </w:r>
      <w:r w:rsidRPr="00433579">
        <w:rPr>
          <w:rFonts w:hint="eastAsia"/>
          <w:color w:val="FF0000"/>
          <w:rPrChange w:id="48" w:author="caozh" w:date="2019-05-02T19:57:00Z">
            <w:rPr>
              <w:rFonts w:hint="eastAsia"/>
            </w:rPr>
          </w:rPrChange>
        </w:rPr>
        <w:t>程序</w:t>
      </w:r>
      <w:r w:rsidR="006B6985" w:rsidRPr="00433579">
        <w:rPr>
          <w:rFonts w:hint="eastAsia"/>
          <w:color w:val="FF0000"/>
          <w:rPrChange w:id="49" w:author="caozh" w:date="2019-05-02T19:57:00Z">
            <w:rPr>
              <w:rFonts w:hint="eastAsia"/>
            </w:rPr>
          </w:rPrChange>
        </w:rPr>
        <w:t>和查询商品信息子程序</w:t>
      </w:r>
      <w:r w:rsidRPr="00433579">
        <w:rPr>
          <w:rFonts w:hint="eastAsia"/>
          <w:color w:val="FF0000"/>
          <w:rPrChange w:id="50" w:author="caozh" w:date="2019-05-02T19:57:00Z">
            <w:rPr>
              <w:rFonts w:hint="eastAsia"/>
            </w:rPr>
          </w:rPrChange>
        </w:rPr>
        <w:t>如下：</w:t>
      </w:r>
    </w:p>
    <w:p w14:paraId="69F28843" w14:textId="77777777" w:rsidR="00E5120C" w:rsidRPr="006D1E1F" w:rsidRDefault="00E5120C" w:rsidP="00E5120C">
      <w:pPr>
        <w:rPr>
          <w:rFonts w:ascii="宋体" w:hAnsi="宋体"/>
          <w:color w:val="FF0000"/>
          <w:sz w:val="18"/>
          <w:szCs w:val="18"/>
          <w:rPrChange w:id="51" w:author="caozh" w:date="2019-05-02T19:57:00Z">
            <w:rPr>
              <w:rFonts w:ascii="宋体" w:hAnsi="宋体"/>
            </w:rPr>
          </w:rPrChange>
        </w:rPr>
      </w:pPr>
      <w:r w:rsidRPr="006D1E1F">
        <w:rPr>
          <w:rFonts w:ascii="宋体" w:hAnsi="宋体"/>
          <w:color w:val="FF0000"/>
          <w:sz w:val="18"/>
          <w:szCs w:val="18"/>
          <w:rPrChange w:id="52" w:author="caozh" w:date="2019-05-02T19:57:00Z">
            <w:rPr>
              <w:rFonts w:ascii="宋体" w:hAnsi="宋体"/>
            </w:rPr>
          </w:rPrChange>
        </w:rPr>
        <w:t>#include &lt;</w:t>
      </w:r>
      <w:proofErr w:type="spellStart"/>
      <w:r w:rsidRPr="006D1E1F">
        <w:rPr>
          <w:rFonts w:ascii="宋体" w:hAnsi="宋体"/>
          <w:color w:val="FF0000"/>
          <w:sz w:val="18"/>
          <w:szCs w:val="18"/>
          <w:rPrChange w:id="53" w:author="caozh" w:date="2019-05-02T19:57:00Z">
            <w:rPr>
              <w:rFonts w:ascii="宋体" w:hAnsi="宋体"/>
            </w:rPr>
          </w:rPrChange>
        </w:rPr>
        <w:t>stdio.h</w:t>
      </w:r>
      <w:proofErr w:type="spellEnd"/>
      <w:r w:rsidRPr="006D1E1F">
        <w:rPr>
          <w:rFonts w:ascii="宋体" w:hAnsi="宋体"/>
          <w:color w:val="FF0000"/>
          <w:sz w:val="18"/>
          <w:szCs w:val="18"/>
          <w:rPrChange w:id="54" w:author="caozh" w:date="2019-05-02T19:57:00Z">
            <w:rPr>
              <w:rFonts w:ascii="宋体" w:hAnsi="宋体"/>
            </w:rPr>
          </w:rPrChange>
        </w:rPr>
        <w:t>&gt;</w:t>
      </w:r>
    </w:p>
    <w:p w14:paraId="18626F66" w14:textId="77777777" w:rsidR="00E5120C" w:rsidRPr="006D1E1F" w:rsidRDefault="00E5120C" w:rsidP="00E5120C">
      <w:pPr>
        <w:rPr>
          <w:rFonts w:ascii="宋体" w:hAnsi="宋体"/>
          <w:color w:val="FF0000"/>
          <w:sz w:val="18"/>
          <w:szCs w:val="18"/>
          <w:rPrChange w:id="55" w:author="caozh" w:date="2019-05-02T19:57:00Z">
            <w:rPr>
              <w:rFonts w:ascii="宋体" w:hAnsi="宋体"/>
            </w:rPr>
          </w:rPrChange>
        </w:rPr>
      </w:pPr>
      <w:r w:rsidRPr="006D1E1F">
        <w:rPr>
          <w:rFonts w:ascii="宋体" w:hAnsi="宋体"/>
          <w:color w:val="FF0000"/>
          <w:sz w:val="18"/>
          <w:szCs w:val="18"/>
          <w:rPrChange w:id="56" w:author="caozh" w:date="2019-05-02T19:57:00Z">
            <w:rPr>
              <w:rFonts w:ascii="宋体" w:hAnsi="宋体"/>
            </w:rPr>
          </w:rPrChange>
        </w:rPr>
        <w:t>#include &lt;</w:t>
      </w:r>
      <w:proofErr w:type="spellStart"/>
      <w:r w:rsidRPr="006D1E1F">
        <w:rPr>
          <w:rFonts w:ascii="宋体" w:hAnsi="宋体"/>
          <w:color w:val="FF0000"/>
          <w:sz w:val="18"/>
          <w:szCs w:val="18"/>
          <w:rPrChange w:id="57" w:author="caozh" w:date="2019-05-02T19:57:00Z">
            <w:rPr>
              <w:rFonts w:ascii="宋体" w:hAnsi="宋体"/>
            </w:rPr>
          </w:rPrChange>
        </w:rPr>
        <w:t>string.h</w:t>
      </w:r>
      <w:proofErr w:type="spellEnd"/>
      <w:r w:rsidRPr="006D1E1F">
        <w:rPr>
          <w:rFonts w:ascii="宋体" w:hAnsi="宋体"/>
          <w:color w:val="FF0000"/>
          <w:sz w:val="18"/>
          <w:szCs w:val="18"/>
          <w:rPrChange w:id="58" w:author="caozh" w:date="2019-05-02T19:57:00Z">
            <w:rPr>
              <w:rFonts w:ascii="宋体" w:hAnsi="宋体"/>
            </w:rPr>
          </w:rPrChange>
        </w:rPr>
        <w:t>&gt;</w:t>
      </w:r>
    </w:p>
    <w:p w14:paraId="1358559A" w14:textId="77777777" w:rsidR="00E5120C" w:rsidRPr="006D1E1F" w:rsidRDefault="00E5120C" w:rsidP="00E5120C">
      <w:pPr>
        <w:rPr>
          <w:rFonts w:ascii="宋体" w:hAnsi="宋体"/>
          <w:color w:val="FF0000"/>
          <w:sz w:val="18"/>
          <w:szCs w:val="18"/>
          <w:rPrChange w:id="59" w:author="caozh" w:date="2019-05-02T19:57:00Z">
            <w:rPr>
              <w:rFonts w:ascii="宋体" w:hAnsi="宋体"/>
            </w:rPr>
          </w:rPrChange>
        </w:rPr>
      </w:pPr>
      <w:r w:rsidRPr="006D1E1F">
        <w:rPr>
          <w:rFonts w:ascii="宋体" w:hAnsi="宋体"/>
          <w:color w:val="FF0000"/>
          <w:sz w:val="18"/>
          <w:szCs w:val="18"/>
          <w:rPrChange w:id="60" w:author="caozh" w:date="2019-05-02T19:57:00Z">
            <w:rPr>
              <w:rFonts w:ascii="宋体" w:hAnsi="宋体"/>
            </w:rPr>
          </w:rPrChange>
        </w:rPr>
        <w:t>#pragma inline</w:t>
      </w:r>
    </w:p>
    <w:p w14:paraId="3ED8BB9A" w14:textId="77777777" w:rsidR="00E5120C" w:rsidRPr="006D1E1F" w:rsidRDefault="00E5120C" w:rsidP="00E5120C">
      <w:pPr>
        <w:rPr>
          <w:rFonts w:ascii="宋体" w:hAnsi="宋体"/>
          <w:sz w:val="18"/>
          <w:szCs w:val="18"/>
        </w:rPr>
      </w:pPr>
    </w:p>
    <w:p w14:paraId="1BA1E7C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#define N 30</w:t>
      </w:r>
    </w:p>
    <w:p w14:paraId="2D4669A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 xml:space="preserve">extern void </w:t>
      </w:r>
      <w:proofErr w:type="gramStart"/>
      <w:r w:rsidRPr="006D1E1F">
        <w:rPr>
          <w:rFonts w:ascii="宋体" w:hAnsi="宋体"/>
          <w:sz w:val="18"/>
          <w:szCs w:val="18"/>
        </w:rPr>
        <w:t>ALTER(</w:t>
      </w:r>
      <w:proofErr w:type="gramEnd"/>
      <w:r w:rsidRPr="006D1E1F">
        <w:rPr>
          <w:rFonts w:ascii="宋体" w:hAnsi="宋体"/>
          <w:sz w:val="18"/>
          <w:szCs w:val="18"/>
        </w:rPr>
        <w:t>void);</w:t>
      </w:r>
    </w:p>
    <w:p w14:paraId="0151199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extern void COUNT_</w:t>
      </w:r>
      <w:proofErr w:type="gramStart"/>
      <w:r w:rsidRPr="006D1E1F">
        <w:rPr>
          <w:rFonts w:ascii="宋体" w:hAnsi="宋体"/>
          <w:sz w:val="18"/>
          <w:szCs w:val="18"/>
        </w:rPr>
        <w:t>RECOM(</w:t>
      </w:r>
      <w:proofErr w:type="gramEnd"/>
      <w:r w:rsidRPr="006D1E1F">
        <w:rPr>
          <w:rFonts w:ascii="宋体" w:hAnsi="宋体"/>
          <w:sz w:val="18"/>
          <w:szCs w:val="18"/>
        </w:rPr>
        <w:t>void);</w:t>
      </w:r>
    </w:p>
    <w:p w14:paraId="1F50A15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extern void RANK_</w:t>
      </w:r>
      <w:proofErr w:type="gramStart"/>
      <w:r w:rsidRPr="006D1E1F">
        <w:rPr>
          <w:rFonts w:ascii="宋体" w:hAnsi="宋体"/>
          <w:sz w:val="18"/>
          <w:szCs w:val="18"/>
        </w:rPr>
        <w:t>RECOM(</w:t>
      </w:r>
      <w:proofErr w:type="gramEnd"/>
      <w:r w:rsidRPr="006D1E1F">
        <w:rPr>
          <w:rFonts w:ascii="宋体" w:hAnsi="宋体"/>
          <w:sz w:val="18"/>
          <w:szCs w:val="18"/>
        </w:rPr>
        <w:t>void);</w:t>
      </w:r>
    </w:p>
    <w:p w14:paraId="734A190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 xml:space="preserve">extern void </w:t>
      </w:r>
      <w:proofErr w:type="gramStart"/>
      <w:r w:rsidRPr="006D1E1F">
        <w:rPr>
          <w:rFonts w:ascii="宋体" w:hAnsi="宋体"/>
          <w:sz w:val="18"/>
          <w:szCs w:val="18"/>
        </w:rPr>
        <w:t>LDISPLAY(</w:t>
      </w:r>
      <w:proofErr w:type="gramEnd"/>
      <w:r w:rsidRPr="006D1E1F">
        <w:rPr>
          <w:rFonts w:ascii="宋体" w:hAnsi="宋体"/>
          <w:sz w:val="18"/>
          <w:szCs w:val="18"/>
        </w:rPr>
        <w:t>void);</w:t>
      </w:r>
    </w:p>
    <w:p w14:paraId="7CAF6DD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extern char GA1;</w:t>
      </w:r>
    </w:p>
    <w:p w14:paraId="71157AD6" w14:textId="77777777" w:rsidR="00E5120C" w:rsidRPr="006D1E1F" w:rsidRDefault="00E5120C" w:rsidP="006D1E1F">
      <w:pPr>
        <w:spacing w:line="240" w:lineRule="auto"/>
        <w:rPr>
          <w:rFonts w:ascii="宋体" w:hAnsi="宋体"/>
          <w:sz w:val="18"/>
          <w:szCs w:val="18"/>
        </w:rPr>
      </w:pPr>
    </w:p>
    <w:p w14:paraId="60166AB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 xml:space="preserve"> </w:t>
      </w:r>
    </w:p>
    <w:p w14:paraId="5707C10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 xml:space="preserve">char </w:t>
      </w:r>
      <w:proofErr w:type="spellStart"/>
      <w:proofErr w:type="gramStart"/>
      <w:r w:rsidRPr="006D1E1F">
        <w:rPr>
          <w:rFonts w:ascii="宋体" w:hAnsi="宋体"/>
          <w:sz w:val="18"/>
          <w:szCs w:val="18"/>
        </w:rPr>
        <w:t>aname</w:t>
      </w:r>
      <w:proofErr w:type="spellEnd"/>
      <w:r w:rsidRPr="006D1E1F">
        <w:rPr>
          <w:rFonts w:ascii="宋体" w:hAnsi="宋体"/>
          <w:sz w:val="18"/>
          <w:szCs w:val="18"/>
        </w:rPr>
        <w:t>[</w:t>
      </w:r>
      <w:proofErr w:type="gramEnd"/>
      <w:r w:rsidRPr="006D1E1F">
        <w:rPr>
          <w:rFonts w:ascii="宋体" w:hAnsi="宋体"/>
          <w:sz w:val="18"/>
          <w:szCs w:val="18"/>
        </w:rPr>
        <w:t>] = {'l','</w:t>
      </w:r>
      <w:proofErr w:type="spellStart"/>
      <w:r w:rsidRPr="006D1E1F">
        <w:rPr>
          <w:rFonts w:ascii="宋体" w:hAnsi="宋体"/>
          <w:sz w:val="18"/>
          <w:szCs w:val="18"/>
        </w:rPr>
        <w:t>i</w:t>
      </w:r>
      <w:proofErr w:type="spellEnd"/>
      <w:r w:rsidRPr="006D1E1F">
        <w:rPr>
          <w:rFonts w:ascii="宋体" w:hAnsi="宋体"/>
          <w:sz w:val="18"/>
          <w:szCs w:val="18"/>
        </w:rPr>
        <w:t>','</w:t>
      </w:r>
      <w:proofErr w:type="spellStart"/>
      <w:r w:rsidRPr="006D1E1F">
        <w:rPr>
          <w:rFonts w:ascii="宋体" w:hAnsi="宋体"/>
          <w:sz w:val="18"/>
          <w:szCs w:val="18"/>
        </w:rPr>
        <w:t>u','c','h','e','n','y','a','n</w:t>
      </w:r>
      <w:proofErr w:type="spellEnd"/>
      <w:r w:rsidRPr="006D1E1F">
        <w:rPr>
          <w:rFonts w:ascii="宋体" w:hAnsi="宋体"/>
          <w:sz w:val="18"/>
          <w:szCs w:val="18"/>
        </w:rPr>
        <w:t>','\0'};</w:t>
      </w:r>
    </w:p>
    <w:p w14:paraId="5F84C9E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 xml:space="preserve">char </w:t>
      </w:r>
      <w:proofErr w:type="gramStart"/>
      <w:r w:rsidRPr="006D1E1F">
        <w:rPr>
          <w:rFonts w:ascii="宋体" w:hAnsi="宋体"/>
          <w:sz w:val="18"/>
          <w:szCs w:val="18"/>
        </w:rPr>
        <w:t>password[</w:t>
      </w:r>
      <w:proofErr w:type="gramEnd"/>
      <w:r w:rsidRPr="006D1E1F">
        <w:rPr>
          <w:rFonts w:ascii="宋体" w:hAnsi="宋体"/>
          <w:sz w:val="18"/>
          <w:szCs w:val="18"/>
        </w:rPr>
        <w:t>] = {'</w:t>
      </w:r>
      <w:proofErr w:type="spellStart"/>
      <w:r w:rsidRPr="006D1E1F">
        <w:rPr>
          <w:rFonts w:ascii="宋体" w:hAnsi="宋体"/>
          <w:sz w:val="18"/>
          <w:szCs w:val="18"/>
        </w:rPr>
        <w:t>t','e','s','t</w:t>
      </w:r>
      <w:proofErr w:type="spellEnd"/>
      <w:r w:rsidRPr="006D1E1F">
        <w:rPr>
          <w:rFonts w:ascii="宋体" w:hAnsi="宋体"/>
          <w:sz w:val="18"/>
          <w:szCs w:val="18"/>
        </w:rPr>
        <w:t>','\0'};</w:t>
      </w:r>
    </w:p>
    <w:p w14:paraId="0442DB78"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 xml:space="preserve">char </w:t>
      </w:r>
      <w:proofErr w:type="spellStart"/>
      <w:proofErr w:type="gramStart"/>
      <w:r w:rsidRPr="006D1E1F">
        <w:rPr>
          <w:rFonts w:ascii="宋体" w:hAnsi="宋体"/>
          <w:sz w:val="18"/>
          <w:szCs w:val="18"/>
        </w:rPr>
        <w:t>bname</w:t>
      </w:r>
      <w:proofErr w:type="spellEnd"/>
      <w:r w:rsidRPr="006D1E1F">
        <w:rPr>
          <w:rFonts w:ascii="宋体" w:hAnsi="宋体"/>
          <w:sz w:val="18"/>
          <w:szCs w:val="18"/>
        </w:rPr>
        <w:t>[</w:t>
      </w:r>
      <w:proofErr w:type="gramEnd"/>
      <w:r w:rsidRPr="006D1E1F">
        <w:rPr>
          <w:rFonts w:ascii="宋体" w:hAnsi="宋体"/>
          <w:sz w:val="18"/>
          <w:szCs w:val="18"/>
        </w:rPr>
        <w:t>10];</w:t>
      </w:r>
    </w:p>
    <w:p w14:paraId="13EA4CA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 xml:space="preserve">char </w:t>
      </w:r>
      <w:proofErr w:type="spellStart"/>
      <w:proofErr w:type="gramStart"/>
      <w:r w:rsidRPr="006D1E1F">
        <w:rPr>
          <w:rFonts w:ascii="宋体" w:hAnsi="宋体"/>
          <w:sz w:val="18"/>
          <w:szCs w:val="18"/>
        </w:rPr>
        <w:t>bpwd</w:t>
      </w:r>
      <w:proofErr w:type="spellEnd"/>
      <w:r w:rsidRPr="006D1E1F">
        <w:rPr>
          <w:rFonts w:ascii="宋体" w:hAnsi="宋体"/>
          <w:sz w:val="18"/>
          <w:szCs w:val="18"/>
        </w:rPr>
        <w:t>[</w:t>
      </w:r>
      <w:proofErr w:type="gramEnd"/>
      <w:r w:rsidRPr="006D1E1F">
        <w:rPr>
          <w:rFonts w:ascii="宋体" w:hAnsi="宋体"/>
          <w:sz w:val="18"/>
          <w:szCs w:val="18"/>
        </w:rPr>
        <w:t>10];</w:t>
      </w:r>
    </w:p>
    <w:p w14:paraId="1E8C90F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int login(void</w:t>
      </w:r>
      <w:proofErr w:type="gramStart"/>
      <w:r w:rsidRPr="006D1E1F">
        <w:rPr>
          <w:rFonts w:ascii="宋体" w:hAnsi="宋体"/>
          <w:sz w:val="18"/>
          <w:szCs w:val="18"/>
        </w:rPr>
        <w:t>){</w:t>
      </w:r>
      <w:proofErr w:type="gramEnd"/>
    </w:p>
    <w:p w14:paraId="11A33BB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 xml:space="preserve">int </w:t>
      </w:r>
      <w:proofErr w:type="spellStart"/>
      <w:r w:rsidRPr="006D1E1F">
        <w:rPr>
          <w:rFonts w:ascii="宋体" w:hAnsi="宋体"/>
          <w:sz w:val="18"/>
          <w:szCs w:val="18"/>
        </w:rPr>
        <w:t>i</w:t>
      </w:r>
      <w:proofErr w:type="spellEnd"/>
      <w:r w:rsidRPr="006D1E1F">
        <w:rPr>
          <w:rFonts w:ascii="宋体" w:hAnsi="宋体"/>
          <w:sz w:val="18"/>
          <w:szCs w:val="18"/>
        </w:rPr>
        <w:t>;</w:t>
      </w:r>
    </w:p>
    <w:p w14:paraId="3E35997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char in;</w:t>
      </w:r>
    </w:p>
    <w:p w14:paraId="294E465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begin:</w:t>
      </w:r>
    </w:p>
    <w:p w14:paraId="3AED9A6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 ------------------------------------------------------------------------------\n");</w:t>
      </w:r>
    </w:p>
    <w:p w14:paraId="484A161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                                     SHOP                                     |");</w:t>
      </w:r>
    </w:p>
    <w:p w14:paraId="5D3F8AE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 ------------------------------------------------------------------------------\n");</w:t>
      </w:r>
    </w:p>
    <w:p w14:paraId="69C0085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"Please log in:\</w:t>
      </w:r>
      <w:proofErr w:type="spellStart"/>
      <w:r w:rsidRPr="006D1E1F">
        <w:rPr>
          <w:rFonts w:ascii="宋体" w:hAnsi="宋体"/>
          <w:sz w:val="18"/>
          <w:szCs w:val="18"/>
        </w:rPr>
        <w:t>nname</w:t>
      </w:r>
      <w:proofErr w:type="spellEnd"/>
      <w:r w:rsidRPr="006D1E1F">
        <w:rPr>
          <w:rFonts w:ascii="宋体" w:hAnsi="宋体"/>
          <w:sz w:val="18"/>
          <w:szCs w:val="18"/>
        </w:rPr>
        <w:t>:\n");</w:t>
      </w:r>
    </w:p>
    <w:p w14:paraId="070C142C"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spellStart"/>
      <w:r w:rsidRPr="006D1E1F">
        <w:rPr>
          <w:rFonts w:ascii="宋体" w:hAnsi="宋体"/>
          <w:sz w:val="18"/>
          <w:szCs w:val="18"/>
        </w:rPr>
        <w:t>i</w:t>
      </w:r>
      <w:proofErr w:type="spellEnd"/>
      <w:r w:rsidRPr="006D1E1F">
        <w:rPr>
          <w:rFonts w:ascii="宋体" w:hAnsi="宋体"/>
          <w:sz w:val="18"/>
          <w:szCs w:val="18"/>
        </w:rPr>
        <w:t xml:space="preserve"> = 0;</w:t>
      </w:r>
    </w:p>
    <w:p w14:paraId="756EA26A"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gramStart"/>
      <w:r w:rsidRPr="006D1E1F">
        <w:rPr>
          <w:rFonts w:ascii="宋体" w:hAnsi="宋体"/>
          <w:sz w:val="18"/>
          <w:szCs w:val="18"/>
        </w:rPr>
        <w:t>while(</w:t>
      </w:r>
      <w:proofErr w:type="gramEnd"/>
      <w:r w:rsidRPr="006D1E1F">
        <w:rPr>
          <w:rFonts w:ascii="宋体" w:hAnsi="宋体"/>
          <w:sz w:val="18"/>
          <w:szCs w:val="18"/>
        </w:rPr>
        <w:t>1){//get name</w:t>
      </w:r>
    </w:p>
    <w:p w14:paraId="3059B2D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 xml:space="preserve">in = </w:t>
      </w:r>
      <w:proofErr w:type="spellStart"/>
      <w:proofErr w:type="gramStart"/>
      <w:r w:rsidRPr="006D1E1F">
        <w:rPr>
          <w:rFonts w:ascii="宋体" w:hAnsi="宋体"/>
          <w:sz w:val="18"/>
          <w:szCs w:val="18"/>
        </w:rPr>
        <w:t>getchar</w:t>
      </w:r>
      <w:proofErr w:type="spellEnd"/>
      <w:r w:rsidRPr="006D1E1F">
        <w:rPr>
          <w:rFonts w:ascii="宋体" w:hAnsi="宋体"/>
          <w:sz w:val="18"/>
          <w:szCs w:val="18"/>
        </w:rPr>
        <w:t>(</w:t>
      </w:r>
      <w:proofErr w:type="gramEnd"/>
      <w:r w:rsidRPr="006D1E1F">
        <w:rPr>
          <w:rFonts w:ascii="宋体" w:hAnsi="宋体"/>
          <w:sz w:val="18"/>
          <w:szCs w:val="18"/>
        </w:rPr>
        <w:t>);</w:t>
      </w:r>
    </w:p>
    <w:p w14:paraId="7C2DF4E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bname</w:t>
      </w:r>
      <w:proofErr w:type="spellEnd"/>
      <w:r w:rsidRPr="006D1E1F">
        <w:rPr>
          <w:rFonts w:ascii="宋体" w:hAnsi="宋体"/>
          <w:sz w:val="18"/>
          <w:szCs w:val="18"/>
        </w:rPr>
        <w:t>[</w:t>
      </w:r>
      <w:proofErr w:type="spellStart"/>
      <w:r w:rsidRPr="006D1E1F">
        <w:rPr>
          <w:rFonts w:ascii="宋体" w:hAnsi="宋体"/>
          <w:sz w:val="18"/>
          <w:szCs w:val="18"/>
        </w:rPr>
        <w:t>i</w:t>
      </w:r>
      <w:proofErr w:type="spellEnd"/>
      <w:r w:rsidRPr="006D1E1F">
        <w:rPr>
          <w:rFonts w:ascii="宋体" w:hAnsi="宋体"/>
          <w:sz w:val="18"/>
          <w:szCs w:val="18"/>
        </w:rPr>
        <w:t>] = in;</w:t>
      </w:r>
    </w:p>
    <w:p w14:paraId="0A1A5C1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i</w:t>
      </w:r>
      <w:proofErr w:type="spellEnd"/>
      <w:r w:rsidRPr="006D1E1F">
        <w:rPr>
          <w:rFonts w:ascii="宋体" w:hAnsi="宋体"/>
          <w:sz w:val="18"/>
          <w:szCs w:val="18"/>
        </w:rPr>
        <w:t xml:space="preserve"> ++;</w:t>
      </w:r>
    </w:p>
    <w:p w14:paraId="304B2A6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gramStart"/>
      <w:r w:rsidRPr="006D1E1F">
        <w:rPr>
          <w:rFonts w:ascii="宋体" w:hAnsi="宋体"/>
          <w:sz w:val="18"/>
          <w:szCs w:val="18"/>
        </w:rPr>
        <w:t>if(</w:t>
      </w:r>
      <w:proofErr w:type="gramEnd"/>
      <w:r w:rsidRPr="006D1E1F">
        <w:rPr>
          <w:rFonts w:ascii="宋体" w:hAnsi="宋体"/>
          <w:sz w:val="18"/>
          <w:szCs w:val="18"/>
        </w:rPr>
        <w:t>in == '\n'){</w:t>
      </w:r>
    </w:p>
    <w:p w14:paraId="4EA79C8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break;</w:t>
      </w:r>
    </w:p>
    <w:p w14:paraId="0F2C7D0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w:t>
      </w:r>
    </w:p>
    <w:p w14:paraId="38C424F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w:t>
      </w:r>
    </w:p>
    <w:p w14:paraId="57CA176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spellStart"/>
      <w:r w:rsidRPr="006D1E1F">
        <w:rPr>
          <w:rFonts w:ascii="宋体" w:hAnsi="宋体"/>
          <w:sz w:val="18"/>
          <w:szCs w:val="18"/>
        </w:rPr>
        <w:t>fflush</w:t>
      </w:r>
      <w:proofErr w:type="spellEnd"/>
      <w:r w:rsidRPr="006D1E1F">
        <w:rPr>
          <w:rFonts w:ascii="宋体" w:hAnsi="宋体"/>
          <w:sz w:val="18"/>
          <w:szCs w:val="18"/>
        </w:rPr>
        <w:t>(stdin);</w:t>
      </w:r>
    </w:p>
    <w:p w14:paraId="7EEFB84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spellStart"/>
      <w:proofErr w:type="gramStart"/>
      <w:r w:rsidRPr="006D1E1F">
        <w:rPr>
          <w:rFonts w:ascii="宋体" w:hAnsi="宋体"/>
          <w:sz w:val="18"/>
          <w:szCs w:val="18"/>
        </w:rPr>
        <w:t>bname</w:t>
      </w:r>
      <w:proofErr w:type="spellEnd"/>
      <w:r w:rsidRPr="006D1E1F">
        <w:rPr>
          <w:rFonts w:ascii="宋体" w:hAnsi="宋体"/>
          <w:sz w:val="18"/>
          <w:szCs w:val="18"/>
        </w:rPr>
        <w:t>[</w:t>
      </w:r>
      <w:proofErr w:type="spellStart"/>
      <w:proofErr w:type="gramEnd"/>
      <w:r w:rsidRPr="006D1E1F">
        <w:rPr>
          <w:rFonts w:ascii="宋体" w:hAnsi="宋体"/>
          <w:sz w:val="18"/>
          <w:szCs w:val="18"/>
        </w:rPr>
        <w:t>i</w:t>
      </w:r>
      <w:proofErr w:type="spellEnd"/>
      <w:r w:rsidRPr="006D1E1F">
        <w:rPr>
          <w:rFonts w:ascii="宋体" w:hAnsi="宋体"/>
          <w:sz w:val="18"/>
          <w:szCs w:val="18"/>
        </w:rPr>
        <w:t xml:space="preserve"> - 1] = '\0';</w:t>
      </w:r>
    </w:p>
    <w:p w14:paraId="4D7E80E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if(</w:t>
      </w:r>
      <w:proofErr w:type="spellStart"/>
      <w:proofErr w:type="gramStart"/>
      <w:r w:rsidRPr="006D1E1F">
        <w:rPr>
          <w:rFonts w:ascii="宋体" w:hAnsi="宋体"/>
          <w:sz w:val="18"/>
          <w:szCs w:val="18"/>
        </w:rPr>
        <w:t>bname</w:t>
      </w:r>
      <w:proofErr w:type="spellEnd"/>
      <w:r w:rsidRPr="006D1E1F">
        <w:rPr>
          <w:rFonts w:ascii="宋体" w:hAnsi="宋体"/>
          <w:sz w:val="18"/>
          <w:szCs w:val="18"/>
        </w:rPr>
        <w:t>[</w:t>
      </w:r>
      <w:proofErr w:type="gramEnd"/>
      <w:r w:rsidRPr="006D1E1F">
        <w:rPr>
          <w:rFonts w:ascii="宋体" w:hAnsi="宋体"/>
          <w:sz w:val="18"/>
          <w:szCs w:val="18"/>
        </w:rPr>
        <w:t xml:space="preserve">0] == 'q' &amp;&amp; </w:t>
      </w:r>
      <w:proofErr w:type="spellStart"/>
      <w:r w:rsidRPr="006D1E1F">
        <w:rPr>
          <w:rFonts w:ascii="宋体" w:hAnsi="宋体"/>
          <w:sz w:val="18"/>
          <w:szCs w:val="18"/>
        </w:rPr>
        <w:t>bname</w:t>
      </w:r>
      <w:proofErr w:type="spellEnd"/>
      <w:r w:rsidRPr="006D1E1F">
        <w:rPr>
          <w:rFonts w:ascii="宋体" w:hAnsi="宋体"/>
          <w:sz w:val="18"/>
          <w:szCs w:val="18"/>
        </w:rPr>
        <w:t>[1] == '\0'){</w:t>
      </w:r>
    </w:p>
    <w:p w14:paraId="0923B51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return 0;</w:t>
      </w:r>
    </w:p>
    <w:p w14:paraId="39E6524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w:t>
      </w:r>
    </w:p>
    <w:p w14:paraId="53EE2B8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if(</w:t>
      </w:r>
      <w:proofErr w:type="spellStart"/>
      <w:proofErr w:type="gramStart"/>
      <w:r w:rsidRPr="006D1E1F">
        <w:rPr>
          <w:rFonts w:ascii="宋体" w:hAnsi="宋体"/>
          <w:sz w:val="18"/>
          <w:szCs w:val="18"/>
        </w:rPr>
        <w:t>bname</w:t>
      </w:r>
      <w:proofErr w:type="spellEnd"/>
      <w:r w:rsidRPr="006D1E1F">
        <w:rPr>
          <w:rFonts w:ascii="宋体" w:hAnsi="宋体"/>
          <w:sz w:val="18"/>
          <w:szCs w:val="18"/>
        </w:rPr>
        <w:t>[</w:t>
      </w:r>
      <w:proofErr w:type="gramEnd"/>
      <w:r w:rsidRPr="006D1E1F">
        <w:rPr>
          <w:rFonts w:ascii="宋体" w:hAnsi="宋体"/>
          <w:sz w:val="18"/>
          <w:szCs w:val="18"/>
        </w:rPr>
        <w:t>0] == '\0'){</w:t>
      </w:r>
    </w:p>
    <w:p w14:paraId="7307CDE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return 2;</w:t>
      </w:r>
      <w:r w:rsidRPr="006D1E1F">
        <w:rPr>
          <w:rFonts w:ascii="宋体" w:hAnsi="宋体"/>
          <w:sz w:val="18"/>
          <w:szCs w:val="18"/>
        </w:rPr>
        <w:tab/>
        <w:t>//fail to login, into consumer mode</w:t>
      </w:r>
    </w:p>
    <w:p w14:paraId="0D73E3A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gramStart"/>
      <w:r w:rsidRPr="006D1E1F">
        <w:rPr>
          <w:rFonts w:ascii="宋体" w:hAnsi="宋体"/>
          <w:sz w:val="18"/>
          <w:szCs w:val="18"/>
        </w:rPr>
        <w:t>}else</w:t>
      </w:r>
      <w:proofErr w:type="gramEnd"/>
      <w:r w:rsidRPr="006D1E1F">
        <w:rPr>
          <w:rFonts w:ascii="宋体" w:hAnsi="宋体"/>
          <w:sz w:val="18"/>
          <w:szCs w:val="18"/>
        </w:rPr>
        <w:t>{</w:t>
      </w:r>
    </w:p>
    <w:p w14:paraId="31F230F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gramStart"/>
      <w:r w:rsidRPr="006D1E1F">
        <w:rPr>
          <w:rFonts w:ascii="宋体" w:hAnsi="宋体"/>
          <w:sz w:val="18"/>
          <w:szCs w:val="18"/>
        </w:rPr>
        <w:t>if(</w:t>
      </w:r>
      <w:proofErr w:type="spellStart"/>
      <w:proofErr w:type="gramEnd"/>
      <w:r w:rsidRPr="006D1E1F">
        <w:rPr>
          <w:rFonts w:ascii="宋体" w:hAnsi="宋体"/>
          <w:sz w:val="18"/>
          <w:szCs w:val="18"/>
        </w:rPr>
        <w:t>strcmp</w:t>
      </w:r>
      <w:proofErr w:type="spellEnd"/>
      <w:r w:rsidRPr="006D1E1F">
        <w:rPr>
          <w:rFonts w:ascii="宋体" w:hAnsi="宋体"/>
          <w:sz w:val="18"/>
          <w:szCs w:val="18"/>
        </w:rPr>
        <w:t>(</w:t>
      </w:r>
      <w:proofErr w:type="spellStart"/>
      <w:r w:rsidRPr="006D1E1F">
        <w:rPr>
          <w:rFonts w:ascii="宋体" w:hAnsi="宋体"/>
          <w:sz w:val="18"/>
          <w:szCs w:val="18"/>
        </w:rPr>
        <w:t>aname</w:t>
      </w:r>
      <w:proofErr w:type="spellEnd"/>
      <w:r w:rsidRPr="006D1E1F">
        <w:rPr>
          <w:rFonts w:ascii="宋体" w:hAnsi="宋体"/>
          <w:sz w:val="18"/>
          <w:szCs w:val="18"/>
        </w:rPr>
        <w:t xml:space="preserve">, </w:t>
      </w:r>
      <w:proofErr w:type="spellStart"/>
      <w:r w:rsidRPr="006D1E1F">
        <w:rPr>
          <w:rFonts w:ascii="宋体" w:hAnsi="宋体"/>
          <w:sz w:val="18"/>
          <w:szCs w:val="18"/>
        </w:rPr>
        <w:t>bname</w:t>
      </w:r>
      <w:proofErr w:type="spellEnd"/>
      <w:r w:rsidRPr="006D1E1F">
        <w:rPr>
          <w:rFonts w:ascii="宋体" w:hAnsi="宋体"/>
          <w:sz w:val="18"/>
          <w:szCs w:val="18"/>
        </w:rPr>
        <w:t>) == 0){//if the user name is correct</w:t>
      </w:r>
    </w:p>
    <w:p w14:paraId="334CB09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("PASSWORD:\n");</w:t>
      </w:r>
    </w:p>
    <w:p w14:paraId="201F9AA7"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i</w:t>
      </w:r>
      <w:proofErr w:type="spellEnd"/>
      <w:r w:rsidRPr="006D1E1F">
        <w:rPr>
          <w:rFonts w:ascii="宋体" w:hAnsi="宋体"/>
          <w:sz w:val="18"/>
          <w:szCs w:val="18"/>
        </w:rPr>
        <w:t xml:space="preserve"> = 0;</w:t>
      </w:r>
    </w:p>
    <w:p w14:paraId="777CAD9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gramStart"/>
      <w:r w:rsidRPr="006D1E1F">
        <w:rPr>
          <w:rFonts w:ascii="宋体" w:hAnsi="宋体"/>
          <w:sz w:val="18"/>
          <w:szCs w:val="18"/>
        </w:rPr>
        <w:t>while(</w:t>
      </w:r>
      <w:proofErr w:type="gramEnd"/>
      <w:r w:rsidRPr="006D1E1F">
        <w:rPr>
          <w:rFonts w:ascii="宋体" w:hAnsi="宋体"/>
          <w:sz w:val="18"/>
          <w:szCs w:val="18"/>
        </w:rPr>
        <w:t>1){//get password</w:t>
      </w:r>
    </w:p>
    <w:p w14:paraId="051B76A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 xml:space="preserve">in = </w:t>
      </w:r>
      <w:proofErr w:type="spellStart"/>
      <w:proofErr w:type="gramStart"/>
      <w:r w:rsidRPr="006D1E1F">
        <w:rPr>
          <w:rFonts w:ascii="宋体" w:hAnsi="宋体"/>
          <w:sz w:val="18"/>
          <w:szCs w:val="18"/>
        </w:rPr>
        <w:t>getchar</w:t>
      </w:r>
      <w:proofErr w:type="spellEnd"/>
      <w:r w:rsidRPr="006D1E1F">
        <w:rPr>
          <w:rFonts w:ascii="宋体" w:hAnsi="宋体"/>
          <w:sz w:val="18"/>
          <w:szCs w:val="18"/>
        </w:rPr>
        <w:t>(</w:t>
      </w:r>
      <w:proofErr w:type="gramEnd"/>
      <w:r w:rsidRPr="006D1E1F">
        <w:rPr>
          <w:rFonts w:ascii="宋体" w:hAnsi="宋体"/>
          <w:sz w:val="18"/>
          <w:szCs w:val="18"/>
        </w:rPr>
        <w:t>);</w:t>
      </w:r>
    </w:p>
    <w:p w14:paraId="09A3E2E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bpwd</w:t>
      </w:r>
      <w:proofErr w:type="spellEnd"/>
      <w:r w:rsidRPr="006D1E1F">
        <w:rPr>
          <w:rFonts w:ascii="宋体" w:hAnsi="宋体"/>
          <w:sz w:val="18"/>
          <w:szCs w:val="18"/>
        </w:rPr>
        <w:t>[</w:t>
      </w:r>
      <w:proofErr w:type="spellStart"/>
      <w:r w:rsidRPr="006D1E1F">
        <w:rPr>
          <w:rFonts w:ascii="宋体" w:hAnsi="宋体"/>
          <w:sz w:val="18"/>
          <w:szCs w:val="18"/>
        </w:rPr>
        <w:t>i</w:t>
      </w:r>
      <w:proofErr w:type="spellEnd"/>
      <w:r w:rsidRPr="006D1E1F">
        <w:rPr>
          <w:rFonts w:ascii="宋体" w:hAnsi="宋体"/>
          <w:sz w:val="18"/>
          <w:szCs w:val="18"/>
        </w:rPr>
        <w:t>] = in;</w:t>
      </w:r>
    </w:p>
    <w:p w14:paraId="6F45540B"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i</w:t>
      </w:r>
      <w:proofErr w:type="spellEnd"/>
      <w:r w:rsidRPr="006D1E1F">
        <w:rPr>
          <w:rFonts w:ascii="宋体" w:hAnsi="宋体"/>
          <w:sz w:val="18"/>
          <w:szCs w:val="18"/>
        </w:rPr>
        <w:t xml:space="preserve"> ++;</w:t>
      </w:r>
    </w:p>
    <w:p w14:paraId="51B621C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gramStart"/>
      <w:r w:rsidRPr="006D1E1F">
        <w:rPr>
          <w:rFonts w:ascii="宋体" w:hAnsi="宋体"/>
          <w:sz w:val="18"/>
          <w:szCs w:val="18"/>
        </w:rPr>
        <w:t>if(</w:t>
      </w:r>
      <w:proofErr w:type="gramEnd"/>
      <w:r w:rsidRPr="006D1E1F">
        <w:rPr>
          <w:rFonts w:ascii="宋体" w:hAnsi="宋体"/>
          <w:sz w:val="18"/>
          <w:szCs w:val="18"/>
        </w:rPr>
        <w:t>in == '\n'){</w:t>
      </w:r>
    </w:p>
    <w:p w14:paraId="533BC6C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break;</w:t>
      </w:r>
    </w:p>
    <w:p w14:paraId="3744E20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68A039C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65D55E3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fflush</w:t>
      </w:r>
      <w:proofErr w:type="spellEnd"/>
      <w:r w:rsidRPr="006D1E1F">
        <w:rPr>
          <w:rFonts w:ascii="宋体" w:hAnsi="宋体"/>
          <w:sz w:val="18"/>
          <w:szCs w:val="18"/>
        </w:rPr>
        <w:t>(stdin);</w:t>
      </w:r>
    </w:p>
    <w:p w14:paraId="458C0C1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bpwd</w:t>
      </w:r>
      <w:proofErr w:type="spellEnd"/>
      <w:r w:rsidRPr="006D1E1F">
        <w:rPr>
          <w:rFonts w:ascii="宋体" w:hAnsi="宋体"/>
          <w:sz w:val="18"/>
          <w:szCs w:val="18"/>
        </w:rPr>
        <w:t>[</w:t>
      </w:r>
      <w:proofErr w:type="spellStart"/>
      <w:proofErr w:type="gramEnd"/>
      <w:r w:rsidRPr="006D1E1F">
        <w:rPr>
          <w:rFonts w:ascii="宋体" w:hAnsi="宋体"/>
          <w:sz w:val="18"/>
          <w:szCs w:val="18"/>
        </w:rPr>
        <w:t>i</w:t>
      </w:r>
      <w:proofErr w:type="spellEnd"/>
      <w:r w:rsidRPr="006D1E1F">
        <w:rPr>
          <w:rFonts w:ascii="宋体" w:hAnsi="宋体"/>
          <w:sz w:val="18"/>
          <w:szCs w:val="18"/>
        </w:rPr>
        <w:t xml:space="preserve"> - 1] = '\0';</w:t>
      </w:r>
    </w:p>
    <w:p w14:paraId="28B7C8D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if (</w:t>
      </w:r>
      <w:proofErr w:type="spellStart"/>
      <w:proofErr w:type="gramStart"/>
      <w:r w:rsidRPr="006D1E1F">
        <w:rPr>
          <w:rFonts w:ascii="宋体" w:hAnsi="宋体"/>
          <w:sz w:val="18"/>
          <w:szCs w:val="18"/>
        </w:rPr>
        <w:t>strcmp</w:t>
      </w:r>
      <w:proofErr w:type="spellEnd"/>
      <w:r w:rsidRPr="006D1E1F">
        <w:rPr>
          <w:rFonts w:ascii="宋体" w:hAnsi="宋体"/>
          <w:sz w:val="18"/>
          <w:szCs w:val="18"/>
        </w:rPr>
        <w:t>(</w:t>
      </w:r>
      <w:proofErr w:type="gramEnd"/>
      <w:r w:rsidRPr="006D1E1F">
        <w:rPr>
          <w:rFonts w:ascii="宋体" w:hAnsi="宋体"/>
          <w:sz w:val="18"/>
          <w:szCs w:val="18"/>
        </w:rPr>
        <w:t xml:space="preserve">password, </w:t>
      </w:r>
      <w:proofErr w:type="spellStart"/>
      <w:r w:rsidRPr="006D1E1F">
        <w:rPr>
          <w:rFonts w:ascii="宋体" w:hAnsi="宋体"/>
          <w:sz w:val="18"/>
          <w:szCs w:val="18"/>
        </w:rPr>
        <w:t>bpwd</w:t>
      </w:r>
      <w:proofErr w:type="spellEnd"/>
      <w:r w:rsidRPr="006D1E1F">
        <w:rPr>
          <w:rFonts w:ascii="宋体" w:hAnsi="宋体"/>
          <w:sz w:val="18"/>
          <w:szCs w:val="18"/>
        </w:rPr>
        <w:t>) == 0){</w:t>
      </w:r>
    </w:p>
    <w:p w14:paraId="2DA0795C"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return 1;</w:t>
      </w:r>
    </w:p>
    <w:p w14:paraId="005C7A1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gramStart"/>
      <w:r w:rsidRPr="006D1E1F">
        <w:rPr>
          <w:rFonts w:ascii="宋体" w:hAnsi="宋体"/>
          <w:sz w:val="18"/>
          <w:szCs w:val="18"/>
        </w:rPr>
        <w:t>}else</w:t>
      </w:r>
      <w:proofErr w:type="gramEnd"/>
      <w:r w:rsidRPr="006D1E1F">
        <w:rPr>
          <w:rFonts w:ascii="宋体" w:hAnsi="宋体"/>
          <w:sz w:val="18"/>
          <w:szCs w:val="18"/>
        </w:rPr>
        <w:t>{</w:t>
      </w:r>
    </w:p>
    <w:p w14:paraId="76C3A82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"WRONG PASSWORD\n");</w:t>
      </w:r>
    </w:p>
    <w:p w14:paraId="4B15DE8B"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begin;</w:t>
      </w:r>
    </w:p>
    <w:p w14:paraId="2107599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32046FD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gramStart"/>
      <w:r w:rsidRPr="006D1E1F">
        <w:rPr>
          <w:rFonts w:ascii="宋体" w:hAnsi="宋体"/>
          <w:sz w:val="18"/>
          <w:szCs w:val="18"/>
        </w:rPr>
        <w:t>}else</w:t>
      </w:r>
      <w:proofErr w:type="gramEnd"/>
      <w:r w:rsidRPr="006D1E1F">
        <w:rPr>
          <w:rFonts w:ascii="宋体" w:hAnsi="宋体"/>
          <w:sz w:val="18"/>
          <w:szCs w:val="18"/>
        </w:rPr>
        <w:t>{</w:t>
      </w:r>
    </w:p>
    <w:p w14:paraId="6F4436B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"WRONG NAME\n");</w:t>
      </w:r>
    </w:p>
    <w:p w14:paraId="26F4FF7A"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begin;</w:t>
      </w:r>
    </w:p>
    <w:p w14:paraId="1FF9A6E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w:t>
      </w:r>
    </w:p>
    <w:p w14:paraId="47843BD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 xml:space="preserve">} </w:t>
      </w:r>
    </w:p>
    <w:p w14:paraId="36F7833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w:t>
      </w:r>
    </w:p>
    <w:p w14:paraId="50728B7C"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 xml:space="preserve">int </w:t>
      </w:r>
      <w:proofErr w:type="gramStart"/>
      <w:r w:rsidRPr="006D1E1F">
        <w:rPr>
          <w:rFonts w:ascii="宋体" w:hAnsi="宋体"/>
          <w:sz w:val="18"/>
          <w:szCs w:val="18"/>
        </w:rPr>
        <w:t>display(</w:t>
      </w:r>
      <w:proofErr w:type="gramEnd"/>
      <w:r w:rsidRPr="006D1E1F">
        <w:rPr>
          <w:rFonts w:ascii="宋体" w:hAnsi="宋体"/>
          <w:sz w:val="18"/>
          <w:szCs w:val="18"/>
        </w:rPr>
        <w:t>int auth){</w:t>
      </w:r>
    </w:p>
    <w:p w14:paraId="555DE318"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int choice;</w:t>
      </w:r>
    </w:p>
    <w:p w14:paraId="0DDE01C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gramStart"/>
      <w:r w:rsidRPr="006D1E1F">
        <w:rPr>
          <w:rFonts w:ascii="宋体" w:hAnsi="宋体"/>
          <w:sz w:val="18"/>
          <w:szCs w:val="18"/>
        </w:rPr>
        <w:t>if(</w:t>
      </w:r>
      <w:proofErr w:type="gramEnd"/>
      <w:r w:rsidRPr="006D1E1F">
        <w:rPr>
          <w:rFonts w:ascii="宋体" w:hAnsi="宋体"/>
          <w:sz w:val="18"/>
          <w:szCs w:val="18"/>
        </w:rPr>
        <w:t>auth == 1){</w:t>
      </w:r>
    </w:p>
    <w:p w14:paraId="18F65ADA"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 --------------------------------FUNCTION MENU-------------------------------\n");</w:t>
      </w:r>
    </w:p>
    <w:p w14:paraId="3E081BD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"|1. INQURE ITEM INFORMATION                         2. ALTER ITEM INFORMATION|\n");</w:t>
      </w:r>
    </w:p>
    <w:p w14:paraId="5820B4E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"|3. CALCULATE RECOMMENDATION                        4. RANK RECOMMENDATION   |\n");</w:t>
      </w:r>
    </w:p>
    <w:p w14:paraId="79C841A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"|5. DISPLAY ALL ITEM INFORMATION                    6. QUIT                  |\n");</w:t>
      </w:r>
    </w:p>
    <w:p w14:paraId="128A9D2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 ----------------------------------------------------------------------------\n");</w:t>
      </w:r>
    </w:p>
    <w:p w14:paraId="6ABC792C"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"PLEASSE ENTER THE NUMBER OF THE OPERATION YOU WANT CONDUCT:\n");</w:t>
      </w:r>
    </w:p>
    <w:p w14:paraId="5B81852B"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scanf</w:t>
      </w:r>
      <w:proofErr w:type="spellEnd"/>
      <w:r w:rsidRPr="006D1E1F">
        <w:rPr>
          <w:rFonts w:ascii="宋体" w:hAnsi="宋体"/>
          <w:sz w:val="18"/>
          <w:szCs w:val="18"/>
        </w:rPr>
        <w:t>(</w:t>
      </w:r>
      <w:proofErr w:type="gramEnd"/>
      <w:r w:rsidRPr="006D1E1F">
        <w:rPr>
          <w:rFonts w:ascii="宋体" w:hAnsi="宋体"/>
          <w:sz w:val="18"/>
          <w:szCs w:val="18"/>
        </w:rPr>
        <w:t>"%d", &amp;choice);</w:t>
      </w:r>
    </w:p>
    <w:p w14:paraId="12DEA9F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fflush</w:t>
      </w:r>
      <w:proofErr w:type="spellEnd"/>
      <w:r w:rsidRPr="006D1E1F">
        <w:rPr>
          <w:rFonts w:ascii="宋体" w:hAnsi="宋体"/>
          <w:sz w:val="18"/>
          <w:szCs w:val="18"/>
        </w:rPr>
        <w:t>(stdin);</w:t>
      </w:r>
    </w:p>
    <w:p w14:paraId="032A954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gramStart"/>
      <w:r w:rsidRPr="006D1E1F">
        <w:rPr>
          <w:rFonts w:ascii="宋体" w:hAnsi="宋体"/>
          <w:sz w:val="18"/>
          <w:szCs w:val="18"/>
        </w:rPr>
        <w:t>}else</w:t>
      </w:r>
      <w:proofErr w:type="gramEnd"/>
      <w:r w:rsidRPr="006D1E1F">
        <w:rPr>
          <w:rFonts w:ascii="宋体" w:hAnsi="宋体"/>
          <w:sz w:val="18"/>
          <w:szCs w:val="18"/>
        </w:rPr>
        <w:t xml:space="preserve"> if(auth == 2){</w:t>
      </w:r>
    </w:p>
    <w:p w14:paraId="13ACF7D8"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 --------------------------------FUNCTION MENU--------------------------------\n");</w:t>
      </w:r>
    </w:p>
    <w:p w14:paraId="6DACDE67"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"|1. INQURE ITEM INFORMATION                           2. QUIT                 |\n");</w:t>
      </w:r>
    </w:p>
    <w:p w14:paraId="1BDD0A7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 -----------------------------------------------------------------------------\n");</w:t>
      </w:r>
    </w:p>
    <w:p w14:paraId="09E6F9DB"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"PLEASSE ENTER THE NUMBER OF THE OPERATION YOU WANT CONDUCT:\n");</w:t>
      </w:r>
    </w:p>
    <w:p w14:paraId="7D0C07B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scanf</w:t>
      </w:r>
      <w:proofErr w:type="spellEnd"/>
      <w:r w:rsidRPr="006D1E1F">
        <w:rPr>
          <w:rFonts w:ascii="宋体" w:hAnsi="宋体"/>
          <w:sz w:val="18"/>
          <w:szCs w:val="18"/>
        </w:rPr>
        <w:t>(</w:t>
      </w:r>
      <w:proofErr w:type="gramEnd"/>
      <w:r w:rsidRPr="006D1E1F">
        <w:rPr>
          <w:rFonts w:ascii="宋体" w:hAnsi="宋体"/>
          <w:sz w:val="18"/>
          <w:szCs w:val="18"/>
        </w:rPr>
        <w:t>"%d", &amp;choice);</w:t>
      </w:r>
    </w:p>
    <w:p w14:paraId="5192054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fflush</w:t>
      </w:r>
      <w:proofErr w:type="spellEnd"/>
      <w:r w:rsidRPr="006D1E1F">
        <w:rPr>
          <w:rFonts w:ascii="宋体" w:hAnsi="宋体"/>
          <w:sz w:val="18"/>
          <w:szCs w:val="18"/>
        </w:rPr>
        <w:t>(stdin);</w:t>
      </w:r>
    </w:p>
    <w:p w14:paraId="69E1350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gramStart"/>
      <w:r w:rsidRPr="006D1E1F">
        <w:rPr>
          <w:rFonts w:ascii="宋体" w:hAnsi="宋体"/>
          <w:sz w:val="18"/>
          <w:szCs w:val="18"/>
        </w:rPr>
        <w:t>}else</w:t>
      </w:r>
      <w:proofErr w:type="gramEnd"/>
      <w:r w:rsidRPr="006D1E1F">
        <w:rPr>
          <w:rFonts w:ascii="宋体" w:hAnsi="宋体"/>
          <w:sz w:val="18"/>
          <w:szCs w:val="18"/>
        </w:rPr>
        <w:t xml:space="preserve"> if(auth == 0){</w:t>
      </w:r>
    </w:p>
    <w:p w14:paraId="7FBB5AC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return 0;</w:t>
      </w:r>
    </w:p>
    <w:p w14:paraId="51956D7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w:t>
      </w:r>
    </w:p>
    <w:p w14:paraId="6C952F7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return choice;</w:t>
      </w:r>
    </w:p>
    <w:p w14:paraId="324BD6A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w:t>
      </w:r>
    </w:p>
    <w:p w14:paraId="2275C10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void func1(void) {</w:t>
      </w:r>
    </w:p>
    <w:p w14:paraId="1A7AB13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 xml:space="preserve">char </w:t>
      </w:r>
      <w:proofErr w:type="gramStart"/>
      <w:r w:rsidRPr="006D1E1F">
        <w:rPr>
          <w:rFonts w:ascii="宋体" w:hAnsi="宋体"/>
          <w:sz w:val="18"/>
          <w:szCs w:val="18"/>
        </w:rPr>
        <w:t>stuff[</w:t>
      </w:r>
      <w:proofErr w:type="gramEnd"/>
      <w:r w:rsidRPr="006D1E1F">
        <w:rPr>
          <w:rFonts w:ascii="宋体" w:hAnsi="宋体"/>
          <w:sz w:val="18"/>
          <w:szCs w:val="18"/>
        </w:rPr>
        <w:t>11];</w:t>
      </w:r>
    </w:p>
    <w:p w14:paraId="6FEC462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short *n;</w:t>
      </w:r>
    </w:p>
    <w:p w14:paraId="564BCCC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char *p=NULL;</w:t>
      </w:r>
    </w:p>
    <w:p w14:paraId="34FB2E1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char *find=NULL;</w:t>
      </w:r>
    </w:p>
    <w:p w14:paraId="23239BEB"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 xml:space="preserve">int </w:t>
      </w:r>
      <w:proofErr w:type="spellStart"/>
      <w:proofErr w:type="gramStart"/>
      <w:r w:rsidRPr="006D1E1F">
        <w:rPr>
          <w:rFonts w:ascii="宋体" w:hAnsi="宋体"/>
          <w:sz w:val="18"/>
          <w:szCs w:val="18"/>
        </w:rPr>
        <w:t>i,j</w:t>
      </w:r>
      <w:proofErr w:type="spellEnd"/>
      <w:proofErr w:type="gramEnd"/>
      <w:r w:rsidRPr="006D1E1F">
        <w:rPr>
          <w:rFonts w:ascii="宋体" w:hAnsi="宋体"/>
          <w:sz w:val="18"/>
          <w:szCs w:val="18"/>
        </w:rPr>
        <w:t>;</w:t>
      </w:r>
    </w:p>
    <w:p w14:paraId="28215A5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"WHAT DO YOU WANT TO QUERY?\n");</w:t>
      </w:r>
    </w:p>
    <w:p w14:paraId="2294936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while (</w:t>
      </w:r>
      <w:proofErr w:type="gramStart"/>
      <w:r w:rsidRPr="006D1E1F">
        <w:rPr>
          <w:rFonts w:ascii="宋体" w:hAnsi="宋体"/>
          <w:sz w:val="18"/>
          <w:szCs w:val="18"/>
        </w:rPr>
        <w:t>1){</w:t>
      </w:r>
      <w:proofErr w:type="gramEnd"/>
    </w:p>
    <w:p w14:paraId="38E6B1C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asm</w:t>
      </w:r>
      <w:proofErr w:type="spellEnd"/>
      <w:r w:rsidRPr="006D1E1F">
        <w:rPr>
          <w:rFonts w:ascii="宋体" w:hAnsi="宋体"/>
          <w:sz w:val="18"/>
          <w:szCs w:val="18"/>
        </w:rPr>
        <w:t xml:space="preserve"> mov </w:t>
      </w:r>
      <w:proofErr w:type="spellStart"/>
      <w:proofErr w:type="gramStart"/>
      <w:r w:rsidRPr="006D1E1F">
        <w:rPr>
          <w:rFonts w:ascii="宋体" w:hAnsi="宋体"/>
          <w:sz w:val="18"/>
          <w:szCs w:val="18"/>
        </w:rPr>
        <w:t>p,offset</w:t>
      </w:r>
      <w:proofErr w:type="spellEnd"/>
      <w:proofErr w:type="gramEnd"/>
      <w:r w:rsidRPr="006D1E1F">
        <w:rPr>
          <w:rFonts w:ascii="宋体" w:hAnsi="宋体"/>
          <w:sz w:val="18"/>
          <w:szCs w:val="18"/>
        </w:rPr>
        <w:t xml:space="preserve"> GA1;</w:t>
      </w:r>
    </w:p>
    <w:p w14:paraId="053FDCD8"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gets(stuff);</w:t>
      </w:r>
    </w:p>
    <w:p w14:paraId="7E07F60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for (j=</w:t>
      </w:r>
      <w:proofErr w:type="gramStart"/>
      <w:r w:rsidRPr="006D1E1F">
        <w:rPr>
          <w:rFonts w:ascii="宋体" w:hAnsi="宋体"/>
          <w:sz w:val="18"/>
          <w:szCs w:val="18"/>
        </w:rPr>
        <w:t>0;j</w:t>
      </w:r>
      <w:proofErr w:type="gramEnd"/>
      <w:r w:rsidRPr="006D1E1F">
        <w:rPr>
          <w:rFonts w:ascii="宋体" w:hAnsi="宋体"/>
          <w:sz w:val="18"/>
          <w:szCs w:val="18"/>
        </w:rPr>
        <w:t>&lt;30;j++){</w:t>
      </w:r>
    </w:p>
    <w:p w14:paraId="12754C4C"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for (</w:t>
      </w:r>
      <w:proofErr w:type="spellStart"/>
      <w:r w:rsidRPr="006D1E1F">
        <w:rPr>
          <w:rFonts w:ascii="宋体" w:hAnsi="宋体"/>
          <w:sz w:val="18"/>
          <w:szCs w:val="18"/>
        </w:rPr>
        <w:t>i</w:t>
      </w:r>
      <w:proofErr w:type="spellEnd"/>
      <w:r w:rsidRPr="006D1E1F">
        <w:rPr>
          <w:rFonts w:ascii="宋体" w:hAnsi="宋体"/>
          <w:sz w:val="18"/>
          <w:szCs w:val="18"/>
        </w:rPr>
        <w:t>=</w:t>
      </w:r>
      <w:proofErr w:type="gramStart"/>
      <w:r w:rsidRPr="006D1E1F">
        <w:rPr>
          <w:rFonts w:ascii="宋体" w:hAnsi="宋体"/>
          <w:sz w:val="18"/>
          <w:szCs w:val="18"/>
        </w:rPr>
        <w:t>0;i</w:t>
      </w:r>
      <w:proofErr w:type="gramEnd"/>
      <w:r w:rsidRPr="006D1E1F">
        <w:rPr>
          <w:rFonts w:ascii="宋体" w:hAnsi="宋体"/>
          <w:sz w:val="18"/>
          <w:szCs w:val="18"/>
        </w:rPr>
        <w:t>&lt;10;i++){</w:t>
      </w:r>
    </w:p>
    <w:p w14:paraId="38FCC17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if (stuff[</w:t>
      </w:r>
      <w:proofErr w:type="spellStart"/>
      <w:r w:rsidRPr="006D1E1F">
        <w:rPr>
          <w:rFonts w:ascii="宋体" w:hAnsi="宋体"/>
          <w:sz w:val="18"/>
          <w:szCs w:val="18"/>
        </w:rPr>
        <w:t>i</w:t>
      </w:r>
      <w:proofErr w:type="spellEnd"/>
      <w:proofErr w:type="gramStart"/>
      <w:r w:rsidRPr="006D1E1F">
        <w:rPr>
          <w:rFonts w:ascii="宋体" w:hAnsi="宋体"/>
          <w:sz w:val="18"/>
          <w:szCs w:val="18"/>
        </w:rPr>
        <w:t>]!=</w:t>
      </w:r>
      <w:proofErr w:type="gramEnd"/>
      <w:r w:rsidRPr="006D1E1F">
        <w:rPr>
          <w:rFonts w:ascii="宋体" w:hAnsi="宋体"/>
          <w:sz w:val="18"/>
          <w:szCs w:val="18"/>
        </w:rPr>
        <w:t>*(</w:t>
      </w:r>
      <w:proofErr w:type="spellStart"/>
      <w:r w:rsidRPr="006D1E1F">
        <w:rPr>
          <w:rFonts w:ascii="宋体" w:hAnsi="宋体"/>
          <w:sz w:val="18"/>
          <w:szCs w:val="18"/>
        </w:rPr>
        <w:t>p+i</w:t>
      </w:r>
      <w:proofErr w:type="spellEnd"/>
      <w:r w:rsidRPr="006D1E1F">
        <w:rPr>
          <w:rFonts w:ascii="宋体" w:hAnsi="宋体"/>
          <w:sz w:val="18"/>
          <w:szCs w:val="18"/>
        </w:rPr>
        <w:t>)){</w:t>
      </w:r>
    </w:p>
    <w:p w14:paraId="53970BD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break;</w:t>
      </w:r>
    </w:p>
    <w:p w14:paraId="64ADD227"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7B6411F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4911E48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if (j==</w:t>
      </w:r>
      <w:proofErr w:type="gramStart"/>
      <w:r w:rsidRPr="006D1E1F">
        <w:rPr>
          <w:rFonts w:ascii="宋体" w:hAnsi="宋体"/>
          <w:sz w:val="18"/>
          <w:szCs w:val="18"/>
        </w:rPr>
        <w:t>10){</w:t>
      </w:r>
      <w:proofErr w:type="gramEnd"/>
    </w:p>
    <w:p w14:paraId="4E78167C"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find=p;</w:t>
      </w:r>
    </w:p>
    <w:p w14:paraId="700362EB"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break;</w:t>
      </w:r>
    </w:p>
    <w:p w14:paraId="4CF6C35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31B09EB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else if(*(</w:t>
      </w:r>
      <w:proofErr w:type="spellStart"/>
      <w:r w:rsidRPr="006D1E1F">
        <w:rPr>
          <w:rFonts w:ascii="宋体" w:hAnsi="宋体"/>
          <w:sz w:val="18"/>
          <w:szCs w:val="18"/>
        </w:rPr>
        <w:t>p+</w:t>
      </w:r>
      <w:proofErr w:type="gramStart"/>
      <w:r w:rsidRPr="006D1E1F">
        <w:rPr>
          <w:rFonts w:ascii="宋体" w:hAnsi="宋体"/>
          <w:sz w:val="18"/>
          <w:szCs w:val="18"/>
        </w:rPr>
        <w:t>j</w:t>
      </w:r>
      <w:proofErr w:type="spellEnd"/>
      <w:r w:rsidRPr="006D1E1F">
        <w:rPr>
          <w:rFonts w:ascii="宋体" w:hAnsi="宋体"/>
          <w:sz w:val="18"/>
          <w:szCs w:val="18"/>
        </w:rPr>
        <w:t>)=</w:t>
      </w:r>
      <w:proofErr w:type="gramEnd"/>
      <w:r w:rsidRPr="006D1E1F">
        <w:rPr>
          <w:rFonts w:ascii="宋体" w:hAnsi="宋体"/>
          <w:sz w:val="18"/>
          <w:szCs w:val="18"/>
        </w:rPr>
        <w:t>=0){</w:t>
      </w:r>
    </w:p>
    <w:p w14:paraId="5FC5E8E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find=p;</w:t>
      </w:r>
    </w:p>
    <w:p w14:paraId="46860ED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break;</w:t>
      </w:r>
    </w:p>
    <w:p w14:paraId="1FF404C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6F691D3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w:t>
      </w:r>
    </w:p>
    <w:p w14:paraId="2E93952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if (find==</w:t>
      </w:r>
      <w:proofErr w:type="gramStart"/>
      <w:r w:rsidRPr="006D1E1F">
        <w:rPr>
          <w:rFonts w:ascii="宋体" w:hAnsi="宋体"/>
          <w:sz w:val="18"/>
          <w:szCs w:val="18"/>
        </w:rPr>
        <w:t>NULL){</w:t>
      </w:r>
      <w:proofErr w:type="gramEnd"/>
    </w:p>
    <w:p w14:paraId="6ECE243A"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proofErr w:type="gramStart"/>
      <w:r w:rsidRPr="006D1E1F">
        <w:rPr>
          <w:rFonts w:ascii="宋体" w:hAnsi="宋体"/>
          <w:sz w:val="18"/>
          <w:szCs w:val="18"/>
        </w:rPr>
        <w:t>printf</w:t>
      </w:r>
      <w:proofErr w:type="spellEnd"/>
      <w:r w:rsidRPr="006D1E1F">
        <w:rPr>
          <w:rFonts w:ascii="宋体" w:hAnsi="宋体"/>
          <w:sz w:val="18"/>
          <w:szCs w:val="18"/>
        </w:rPr>
        <w:t>(</w:t>
      </w:r>
      <w:proofErr w:type="gramEnd"/>
      <w:r w:rsidRPr="006D1E1F">
        <w:rPr>
          <w:rFonts w:ascii="宋体" w:hAnsi="宋体"/>
          <w:sz w:val="18"/>
          <w:szCs w:val="18"/>
        </w:rPr>
        <w:t>"THINGS NOT FOUND! INPUT AGAIN.\n");</w:t>
      </w:r>
    </w:p>
    <w:p w14:paraId="7550B93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continue;</w:t>
      </w:r>
    </w:p>
    <w:p w14:paraId="34DE151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46DB464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else {</w:t>
      </w:r>
    </w:p>
    <w:p w14:paraId="652308F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("NAME:");</w:t>
      </w:r>
    </w:p>
    <w:p w14:paraId="0C1C1EB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("%s\</w:t>
      </w:r>
      <w:proofErr w:type="spellStart"/>
      <w:r w:rsidRPr="006D1E1F">
        <w:rPr>
          <w:rFonts w:ascii="宋体" w:hAnsi="宋体"/>
          <w:sz w:val="18"/>
          <w:szCs w:val="18"/>
        </w:rPr>
        <w:t>n</w:t>
      </w:r>
      <w:proofErr w:type="gramStart"/>
      <w:r w:rsidRPr="006D1E1F">
        <w:rPr>
          <w:rFonts w:ascii="宋体" w:hAnsi="宋体"/>
          <w:sz w:val="18"/>
          <w:szCs w:val="18"/>
        </w:rPr>
        <w:t>",stuff</w:t>
      </w:r>
      <w:proofErr w:type="spellEnd"/>
      <w:proofErr w:type="gramEnd"/>
      <w:r w:rsidRPr="006D1E1F">
        <w:rPr>
          <w:rFonts w:ascii="宋体" w:hAnsi="宋体"/>
          <w:sz w:val="18"/>
          <w:szCs w:val="18"/>
        </w:rPr>
        <w:t>);</w:t>
      </w:r>
    </w:p>
    <w:p w14:paraId="2DD3E9D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w:t>
      </w:r>
      <w:proofErr w:type="gramStart"/>
      <w:r w:rsidRPr="006D1E1F">
        <w:rPr>
          <w:rFonts w:ascii="宋体" w:hAnsi="宋体"/>
          <w:sz w:val="18"/>
          <w:szCs w:val="18"/>
        </w:rPr>
        <w:t>DISCOUNT:%</w:t>
      </w:r>
      <w:proofErr w:type="gramEnd"/>
      <w:r w:rsidRPr="006D1E1F">
        <w:rPr>
          <w:rFonts w:ascii="宋体" w:hAnsi="宋体"/>
          <w:sz w:val="18"/>
          <w:szCs w:val="18"/>
        </w:rPr>
        <w:t>d\n",*(find+10));</w:t>
      </w:r>
    </w:p>
    <w:p w14:paraId="35BDB06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n</w:t>
      </w:r>
      <w:proofErr w:type="gramStart"/>
      <w:r w:rsidRPr="006D1E1F">
        <w:rPr>
          <w:rFonts w:ascii="宋体" w:hAnsi="宋体"/>
          <w:sz w:val="18"/>
          <w:szCs w:val="18"/>
        </w:rPr>
        <w:t>=(</w:t>
      </w:r>
      <w:proofErr w:type="gramEnd"/>
      <w:r w:rsidRPr="006D1E1F">
        <w:rPr>
          <w:rFonts w:ascii="宋体" w:hAnsi="宋体"/>
          <w:sz w:val="18"/>
          <w:szCs w:val="18"/>
        </w:rPr>
        <w:t>short *)(find+11) ;</w:t>
      </w:r>
    </w:p>
    <w:p w14:paraId="4924F8B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("PURCHASE_</w:t>
      </w:r>
      <w:proofErr w:type="gramStart"/>
      <w:r w:rsidRPr="006D1E1F">
        <w:rPr>
          <w:rFonts w:ascii="宋体" w:hAnsi="宋体"/>
          <w:sz w:val="18"/>
          <w:szCs w:val="18"/>
        </w:rPr>
        <w:t>PRICE:%</w:t>
      </w:r>
      <w:proofErr w:type="gramEnd"/>
      <w:r w:rsidRPr="006D1E1F">
        <w:rPr>
          <w:rFonts w:ascii="宋体" w:hAnsi="宋体"/>
          <w:sz w:val="18"/>
          <w:szCs w:val="18"/>
        </w:rPr>
        <w:t>d\n",*n);</w:t>
      </w:r>
    </w:p>
    <w:p w14:paraId="2A677A0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("SALE_</w:t>
      </w:r>
      <w:proofErr w:type="gramStart"/>
      <w:r w:rsidRPr="006D1E1F">
        <w:rPr>
          <w:rFonts w:ascii="宋体" w:hAnsi="宋体"/>
          <w:sz w:val="18"/>
          <w:szCs w:val="18"/>
        </w:rPr>
        <w:t>PRICE:%</w:t>
      </w:r>
      <w:proofErr w:type="gramEnd"/>
      <w:r w:rsidRPr="006D1E1F">
        <w:rPr>
          <w:rFonts w:ascii="宋体" w:hAnsi="宋体"/>
          <w:sz w:val="18"/>
          <w:szCs w:val="18"/>
        </w:rPr>
        <w:t>d\n",*(n+1));</w:t>
      </w:r>
    </w:p>
    <w:p w14:paraId="5EC017D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("PURCHASE_</w:t>
      </w:r>
      <w:proofErr w:type="gramStart"/>
      <w:r w:rsidRPr="006D1E1F">
        <w:rPr>
          <w:rFonts w:ascii="宋体" w:hAnsi="宋体"/>
          <w:sz w:val="18"/>
          <w:szCs w:val="18"/>
        </w:rPr>
        <w:t>NUMBER:%</w:t>
      </w:r>
      <w:proofErr w:type="gramEnd"/>
      <w:r w:rsidRPr="006D1E1F">
        <w:rPr>
          <w:rFonts w:ascii="宋体" w:hAnsi="宋体"/>
          <w:sz w:val="18"/>
          <w:szCs w:val="18"/>
        </w:rPr>
        <w:t>d\n",*(n+2));</w:t>
      </w:r>
    </w:p>
    <w:p w14:paraId="0A5F2B5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("SALE_</w:t>
      </w:r>
      <w:proofErr w:type="gramStart"/>
      <w:r w:rsidRPr="006D1E1F">
        <w:rPr>
          <w:rFonts w:ascii="宋体" w:hAnsi="宋体"/>
          <w:sz w:val="18"/>
          <w:szCs w:val="18"/>
        </w:rPr>
        <w:t>NUMBER:%</w:t>
      </w:r>
      <w:proofErr w:type="gramEnd"/>
      <w:r w:rsidRPr="006D1E1F">
        <w:rPr>
          <w:rFonts w:ascii="宋体" w:hAnsi="宋体"/>
          <w:sz w:val="18"/>
          <w:szCs w:val="18"/>
        </w:rPr>
        <w:t>d\n",*(n+3));</w:t>
      </w:r>
    </w:p>
    <w:p w14:paraId="000D42E1"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printf</w:t>
      </w:r>
      <w:proofErr w:type="spellEnd"/>
      <w:r w:rsidRPr="006D1E1F">
        <w:rPr>
          <w:rFonts w:ascii="宋体" w:hAnsi="宋体"/>
          <w:sz w:val="18"/>
          <w:szCs w:val="18"/>
        </w:rPr>
        <w:t>("</w:t>
      </w:r>
      <w:proofErr w:type="gramStart"/>
      <w:r w:rsidRPr="006D1E1F">
        <w:rPr>
          <w:rFonts w:ascii="宋体" w:hAnsi="宋体"/>
          <w:sz w:val="18"/>
          <w:szCs w:val="18"/>
        </w:rPr>
        <w:t>RECOMMENDATION:%</w:t>
      </w:r>
      <w:proofErr w:type="gramEnd"/>
      <w:r w:rsidRPr="006D1E1F">
        <w:rPr>
          <w:rFonts w:ascii="宋体" w:hAnsi="宋体"/>
          <w:sz w:val="18"/>
          <w:szCs w:val="18"/>
        </w:rPr>
        <w:t>d\n",*(n+4));</w:t>
      </w:r>
    </w:p>
    <w:p w14:paraId="17CB68AA"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break;</w:t>
      </w:r>
    </w:p>
    <w:p w14:paraId="717AFAB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w:t>
      </w:r>
    </w:p>
    <w:p w14:paraId="15F0B4B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w:t>
      </w:r>
    </w:p>
    <w:p w14:paraId="4E50779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w:t>
      </w:r>
    </w:p>
    <w:p w14:paraId="0007AEED" w14:textId="77777777" w:rsidR="00E5120C" w:rsidRPr="006D1E1F" w:rsidRDefault="00E5120C" w:rsidP="006D1E1F">
      <w:pPr>
        <w:spacing w:line="240" w:lineRule="auto"/>
        <w:rPr>
          <w:rFonts w:ascii="宋体" w:hAnsi="宋体"/>
          <w:sz w:val="18"/>
          <w:szCs w:val="18"/>
        </w:rPr>
      </w:pPr>
    </w:p>
    <w:p w14:paraId="41CE64E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int main(void</w:t>
      </w:r>
      <w:proofErr w:type="gramStart"/>
      <w:r w:rsidRPr="006D1E1F">
        <w:rPr>
          <w:rFonts w:ascii="宋体" w:hAnsi="宋体"/>
          <w:sz w:val="18"/>
          <w:szCs w:val="18"/>
        </w:rPr>
        <w:t>){</w:t>
      </w:r>
      <w:proofErr w:type="gramEnd"/>
    </w:p>
    <w:p w14:paraId="2601011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char choice;</w:t>
      </w:r>
    </w:p>
    <w:p w14:paraId="0F932E9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int auth;</w:t>
      </w:r>
    </w:p>
    <w:p w14:paraId="1C70086A" w14:textId="77777777" w:rsidR="00E5120C" w:rsidRPr="006D1E1F" w:rsidRDefault="00E5120C" w:rsidP="006D1E1F">
      <w:pPr>
        <w:spacing w:line="240" w:lineRule="auto"/>
        <w:rPr>
          <w:rFonts w:ascii="宋体" w:hAnsi="宋体"/>
          <w:sz w:val="18"/>
          <w:szCs w:val="18"/>
        </w:rPr>
      </w:pPr>
    </w:p>
    <w:p w14:paraId="10FF9A0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FUNC1:</w:t>
      </w:r>
      <w:r w:rsidRPr="006D1E1F">
        <w:rPr>
          <w:rFonts w:ascii="宋体" w:hAnsi="宋体"/>
          <w:sz w:val="18"/>
          <w:szCs w:val="18"/>
        </w:rPr>
        <w:tab/>
      </w:r>
    </w:p>
    <w:p w14:paraId="38C40DDA"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 xml:space="preserve">auth = </w:t>
      </w:r>
      <w:proofErr w:type="gramStart"/>
      <w:r w:rsidRPr="006D1E1F">
        <w:rPr>
          <w:rFonts w:ascii="宋体" w:hAnsi="宋体"/>
          <w:sz w:val="18"/>
          <w:szCs w:val="18"/>
        </w:rPr>
        <w:t>login(</w:t>
      </w:r>
      <w:proofErr w:type="gramEnd"/>
      <w:r w:rsidRPr="006D1E1F">
        <w:rPr>
          <w:rFonts w:ascii="宋体" w:hAnsi="宋体"/>
          <w:sz w:val="18"/>
          <w:szCs w:val="18"/>
        </w:rPr>
        <w:t>);</w:t>
      </w:r>
    </w:p>
    <w:p w14:paraId="545436D7"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CYCLE:</w:t>
      </w:r>
    </w:p>
    <w:p w14:paraId="3DC8BD5B"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choice = display(auth);</w:t>
      </w:r>
    </w:p>
    <w:p w14:paraId="5915316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gramStart"/>
      <w:r w:rsidRPr="006D1E1F">
        <w:rPr>
          <w:rFonts w:ascii="宋体" w:hAnsi="宋体"/>
          <w:sz w:val="18"/>
          <w:szCs w:val="18"/>
        </w:rPr>
        <w:t>if(</w:t>
      </w:r>
      <w:proofErr w:type="gramEnd"/>
      <w:r w:rsidRPr="006D1E1F">
        <w:rPr>
          <w:rFonts w:ascii="宋体" w:hAnsi="宋体"/>
          <w:sz w:val="18"/>
          <w:szCs w:val="18"/>
        </w:rPr>
        <w:t>auth == 2){</w:t>
      </w:r>
    </w:p>
    <w:p w14:paraId="1D166650"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switch(choice</w:t>
      </w:r>
      <w:proofErr w:type="gramStart"/>
      <w:r w:rsidRPr="006D1E1F">
        <w:rPr>
          <w:rFonts w:ascii="宋体" w:hAnsi="宋体"/>
          <w:sz w:val="18"/>
          <w:szCs w:val="18"/>
        </w:rPr>
        <w:t>){</w:t>
      </w:r>
      <w:proofErr w:type="gramEnd"/>
    </w:p>
    <w:p w14:paraId="7F5FCF9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case 1:</w:t>
      </w:r>
    </w:p>
    <w:p w14:paraId="19ACE85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func1();</w:t>
      </w:r>
    </w:p>
    <w:p w14:paraId="1959587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CYCLE;</w:t>
      </w:r>
    </w:p>
    <w:p w14:paraId="13A2F24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case 2:</w:t>
      </w:r>
    </w:p>
    <w:p w14:paraId="6D35074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FUNC1;</w:t>
      </w:r>
    </w:p>
    <w:p w14:paraId="2664E9D7"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default:</w:t>
      </w:r>
    </w:p>
    <w:p w14:paraId="086B95AE"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CYCLE;</w:t>
      </w:r>
    </w:p>
    <w:p w14:paraId="2259ED0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w:t>
      </w:r>
    </w:p>
    <w:p w14:paraId="6EE6336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proofErr w:type="gramStart"/>
      <w:r w:rsidRPr="006D1E1F">
        <w:rPr>
          <w:rFonts w:ascii="宋体" w:hAnsi="宋体"/>
          <w:sz w:val="18"/>
          <w:szCs w:val="18"/>
        </w:rPr>
        <w:t>}else</w:t>
      </w:r>
      <w:proofErr w:type="gramEnd"/>
      <w:r w:rsidRPr="006D1E1F">
        <w:rPr>
          <w:rFonts w:ascii="宋体" w:hAnsi="宋体"/>
          <w:sz w:val="18"/>
          <w:szCs w:val="18"/>
        </w:rPr>
        <w:t xml:space="preserve"> if(auth == 1){</w:t>
      </w:r>
    </w:p>
    <w:p w14:paraId="104FC44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switch(choice</w:t>
      </w:r>
      <w:proofErr w:type="gramStart"/>
      <w:r w:rsidRPr="006D1E1F">
        <w:rPr>
          <w:rFonts w:ascii="宋体" w:hAnsi="宋体"/>
          <w:sz w:val="18"/>
          <w:szCs w:val="18"/>
        </w:rPr>
        <w:t>){</w:t>
      </w:r>
      <w:proofErr w:type="gramEnd"/>
    </w:p>
    <w:p w14:paraId="5F2A806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case 1:</w:t>
      </w:r>
    </w:p>
    <w:p w14:paraId="7C8E0095"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func1();</w:t>
      </w:r>
    </w:p>
    <w:p w14:paraId="6EB9414C"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CYCLE;</w:t>
      </w:r>
    </w:p>
    <w:p w14:paraId="540AF37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case 2:</w:t>
      </w:r>
    </w:p>
    <w:p w14:paraId="432B545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gramStart"/>
      <w:r w:rsidRPr="006D1E1F">
        <w:rPr>
          <w:rFonts w:ascii="宋体" w:hAnsi="宋体"/>
          <w:sz w:val="18"/>
          <w:szCs w:val="18"/>
        </w:rPr>
        <w:t>ALTER(</w:t>
      </w:r>
      <w:proofErr w:type="gramEnd"/>
      <w:r w:rsidRPr="006D1E1F">
        <w:rPr>
          <w:rFonts w:ascii="宋体" w:hAnsi="宋体"/>
          <w:sz w:val="18"/>
          <w:szCs w:val="18"/>
        </w:rPr>
        <w:t>);</w:t>
      </w:r>
    </w:p>
    <w:p w14:paraId="704EFF8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FUNC1;</w:t>
      </w:r>
    </w:p>
    <w:p w14:paraId="21AD6577"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case 3:</w:t>
      </w:r>
    </w:p>
    <w:p w14:paraId="141A391C"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COUNT_</w:t>
      </w:r>
      <w:proofErr w:type="gramStart"/>
      <w:r w:rsidRPr="006D1E1F">
        <w:rPr>
          <w:rFonts w:ascii="宋体" w:hAnsi="宋体"/>
          <w:sz w:val="18"/>
          <w:szCs w:val="18"/>
        </w:rPr>
        <w:t>RECOM(</w:t>
      </w:r>
      <w:proofErr w:type="gramEnd"/>
      <w:r w:rsidRPr="006D1E1F">
        <w:rPr>
          <w:rFonts w:ascii="宋体" w:hAnsi="宋体"/>
          <w:sz w:val="18"/>
          <w:szCs w:val="18"/>
        </w:rPr>
        <w:t>);</w:t>
      </w:r>
    </w:p>
    <w:p w14:paraId="4D0DA77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CYCLE;</w:t>
      </w:r>
    </w:p>
    <w:p w14:paraId="1FDE2DD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case 4:</w:t>
      </w:r>
    </w:p>
    <w:p w14:paraId="29924284"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RANK_</w:t>
      </w:r>
      <w:proofErr w:type="gramStart"/>
      <w:r w:rsidRPr="006D1E1F">
        <w:rPr>
          <w:rFonts w:ascii="宋体" w:hAnsi="宋体"/>
          <w:sz w:val="18"/>
          <w:szCs w:val="18"/>
        </w:rPr>
        <w:t>RECOM(</w:t>
      </w:r>
      <w:proofErr w:type="gramEnd"/>
      <w:r w:rsidRPr="006D1E1F">
        <w:rPr>
          <w:rFonts w:ascii="宋体" w:hAnsi="宋体"/>
          <w:sz w:val="18"/>
          <w:szCs w:val="18"/>
        </w:rPr>
        <w:t>);</w:t>
      </w:r>
    </w:p>
    <w:p w14:paraId="6B0E838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CYCLE;</w:t>
      </w:r>
    </w:p>
    <w:p w14:paraId="26D83652"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case 5:</w:t>
      </w:r>
    </w:p>
    <w:p w14:paraId="4FA8B9D6"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gramStart"/>
      <w:r w:rsidRPr="006D1E1F">
        <w:rPr>
          <w:rFonts w:ascii="宋体" w:hAnsi="宋体"/>
          <w:sz w:val="18"/>
          <w:szCs w:val="18"/>
        </w:rPr>
        <w:t>LDISPLAY(</w:t>
      </w:r>
      <w:proofErr w:type="gramEnd"/>
      <w:r w:rsidRPr="006D1E1F">
        <w:rPr>
          <w:rFonts w:ascii="宋体" w:hAnsi="宋体"/>
          <w:sz w:val="18"/>
          <w:szCs w:val="18"/>
        </w:rPr>
        <w:t>);</w:t>
      </w:r>
    </w:p>
    <w:p w14:paraId="16EE1C9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CYCLE;</w:t>
      </w:r>
    </w:p>
    <w:p w14:paraId="47CC6CA8"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case 6:</w:t>
      </w:r>
    </w:p>
    <w:p w14:paraId="087136A9"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FUNC1;</w:t>
      </w:r>
    </w:p>
    <w:p w14:paraId="7A4AABC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t>default:</w:t>
      </w:r>
    </w:p>
    <w:p w14:paraId="1DAC44CA"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r w:rsidRPr="006D1E1F">
        <w:rPr>
          <w:rFonts w:ascii="宋体" w:hAnsi="宋体"/>
          <w:sz w:val="18"/>
          <w:szCs w:val="18"/>
        </w:rPr>
        <w:tab/>
      </w:r>
      <w:proofErr w:type="spellStart"/>
      <w:r w:rsidRPr="006D1E1F">
        <w:rPr>
          <w:rFonts w:ascii="宋体" w:hAnsi="宋体"/>
          <w:sz w:val="18"/>
          <w:szCs w:val="18"/>
        </w:rPr>
        <w:t>goto</w:t>
      </w:r>
      <w:proofErr w:type="spellEnd"/>
      <w:r w:rsidRPr="006D1E1F">
        <w:rPr>
          <w:rFonts w:ascii="宋体" w:hAnsi="宋体"/>
          <w:sz w:val="18"/>
          <w:szCs w:val="18"/>
        </w:rPr>
        <w:t xml:space="preserve"> CYCLE;</w:t>
      </w:r>
    </w:p>
    <w:p w14:paraId="74D7B10D"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r>
      <w:r w:rsidRPr="006D1E1F">
        <w:rPr>
          <w:rFonts w:ascii="宋体" w:hAnsi="宋体"/>
          <w:sz w:val="18"/>
          <w:szCs w:val="18"/>
        </w:rPr>
        <w:tab/>
        <w:t>}</w:t>
      </w:r>
    </w:p>
    <w:p w14:paraId="11B03E5B"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w:t>
      </w:r>
    </w:p>
    <w:p w14:paraId="3154DBA3"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ab/>
        <w:t>return 0;</w:t>
      </w:r>
    </w:p>
    <w:p w14:paraId="1F7AC6FF" w14:textId="77777777" w:rsidR="00E5120C" w:rsidRPr="006D1E1F" w:rsidRDefault="00E5120C" w:rsidP="006D1E1F">
      <w:pPr>
        <w:spacing w:line="240" w:lineRule="auto"/>
        <w:rPr>
          <w:rFonts w:ascii="宋体" w:hAnsi="宋体"/>
          <w:sz w:val="18"/>
          <w:szCs w:val="18"/>
        </w:rPr>
      </w:pPr>
      <w:r w:rsidRPr="006D1E1F">
        <w:rPr>
          <w:rFonts w:ascii="宋体" w:hAnsi="宋体"/>
          <w:sz w:val="18"/>
          <w:szCs w:val="18"/>
        </w:rPr>
        <w:t>}</w:t>
      </w:r>
    </w:p>
    <w:p w14:paraId="37D6C76C" w14:textId="77777777" w:rsidR="00E5120C" w:rsidRPr="00E5120C" w:rsidRDefault="00E5120C" w:rsidP="006D1E1F">
      <w:pPr>
        <w:spacing w:line="240" w:lineRule="auto"/>
      </w:pPr>
    </w:p>
    <w:p w14:paraId="2D3924EF" w14:textId="16836FCB" w:rsidR="008D6D0A" w:rsidRDefault="008D6D0A" w:rsidP="008D6D0A">
      <w:pPr>
        <w:pStyle w:val="3"/>
      </w:pPr>
      <w:bookmarkStart w:id="61" w:name="_Toc476742644"/>
      <w:bookmarkStart w:id="62" w:name="_Toc7809401"/>
      <w:r w:rsidRPr="002E43C1">
        <w:rPr>
          <w:rFonts w:hint="eastAsia"/>
        </w:rPr>
        <w:t>实验步骤</w:t>
      </w:r>
      <w:bookmarkEnd w:id="61"/>
      <w:bookmarkEnd w:id="62"/>
    </w:p>
    <w:p w14:paraId="68A6D90E" w14:textId="77777777" w:rsidR="006E4929" w:rsidRDefault="006E4929" w:rsidP="006E4929">
      <w:r>
        <w:rPr>
          <w:rFonts w:hint="eastAsia"/>
        </w:rPr>
        <w:t>1.</w:t>
      </w:r>
      <w:r>
        <w:rPr>
          <w:rFonts w:hint="eastAsia"/>
        </w:rPr>
        <w:t>准备上机实验环境。</w:t>
      </w:r>
    </w:p>
    <w:p w14:paraId="5E76F07B" w14:textId="158200A7" w:rsidR="00602508" w:rsidRDefault="006E4929" w:rsidP="006E4929">
      <w:pPr>
        <w:jc w:val="left"/>
      </w:pPr>
      <w:r>
        <w:rPr>
          <w:rFonts w:hint="eastAsia"/>
        </w:rPr>
        <w:t>2.</w:t>
      </w:r>
      <w:r>
        <w:rPr>
          <w:rFonts w:hint="eastAsia"/>
        </w:rPr>
        <w:t>使用</w:t>
      </w:r>
      <w:r>
        <w:t>VISUAL STUDIO</w:t>
      </w:r>
      <w:r>
        <w:rPr>
          <w:rFonts w:hint="eastAsia"/>
        </w:rPr>
        <w:t>用</w:t>
      </w:r>
      <w:r>
        <w:rPr>
          <w:rFonts w:hint="eastAsia"/>
        </w:rPr>
        <w:t>c</w:t>
      </w:r>
      <w:r>
        <w:rPr>
          <w:rFonts w:hint="eastAsia"/>
        </w:rPr>
        <w:t>语言复现任务一中的</w:t>
      </w:r>
      <w:proofErr w:type="gramStart"/>
      <w:r>
        <w:rPr>
          <w:rFonts w:hint="eastAsia"/>
        </w:rPr>
        <w:t>一</w:t>
      </w:r>
      <w:proofErr w:type="gramEnd"/>
      <w:r>
        <w:rPr>
          <w:rFonts w:hint="eastAsia"/>
        </w:rPr>
        <w:t>子程序和主程序，要求满足本次实验要求，保存至</w:t>
      </w:r>
      <w:r>
        <w:t>SHOP</w:t>
      </w:r>
      <w:r>
        <w:rPr>
          <w:rFonts w:hint="eastAsia"/>
        </w:rPr>
        <w:t>.</w:t>
      </w:r>
      <w:r>
        <w:t>C</w:t>
      </w:r>
      <w:r>
        <w:rPr>
          <w:rFonts w:hint="eastAsia"/>
        </w:rPr>
        <w:t>。</w:t>
      </w:r>
      <w:r w:rsidR="00BB2878">
        <w:rPr>
          <w:rFonts w:hint="eastAsia"/>
        </w:rPr>
        <w:t>将</w:t>
      </w:r>
      <w:r w:rsidR="00BB2878">
        <w:t>SHOP</w:t>
      </w:r>
      <w:r w:rsidR="00BB2878">
        <w:rPr>
          <w:rFonts w:hint="eastAsia"/>
        </w:rPr>
        <w:t>.</w:t>
      </w:r>
      <w:r w:rsidR="00BB2878">
        <w:t>C</w:t>
      </w:r>
      <w:r w:rsidR="00BB2878">
        <w:rPr>
          <w:rFonts w:hint="eastAsia"/>
        </w:rPr>
        <w:t>和包含</w:t>
      </w:r>
      <w:r w:rsidR="00504604">
        <w:rPr>
          <w:rFonts w:hint="eastAsia"/>
        </w:rPr>
        <w:t>所需要的</w:t>
      </w:r>
      <w:r w:rsidR="00BB2878">
        <w:rPr>
          <w:rFonts w:hint="eastAsia"/>
        </w:rPr>
        <w:t>其余子程序</w:t>
      </w:r>
      <w:r w:rsidR="00504604">
        <w:rPr>
          <w:rFonts w:hint="eastAsia"/>
        </w:rPr>
        <w:t>的</w:t>
      </w:r>
      <w:r w:rsidR="00504604">
        <w:rPr>
          <w:rFonts w:hint="eastAsia"/>
        </w:rPr>
        <w:t>S</w:t>
      </w:r>
      <w:r w:rsidR="00504604">
        <w:t>HOPE1C.ASM</w:t>
      </w:r>
      <w:r w:rsidR="00504604">
        <w:rPr>
          <w:rFonts w:hint="eastAsia"/>
        </w:rPr>
        <w:t>放入文件夹</w:t>
      </w:r>
      <w:r w:rsidR="00504604">
        <w:rPr>
          <w:rFonts w:hint="eastAsia"/>
        </w:rPr>
        <w:t>B</w:t>
      </w:r>
      <w:r w:rsidR="00504604">
        <w:t>IN</w:t>
      </w:r>
      <w:r w:rsidR="00504604">
        <w:rPr>
          <w:rFonts w:hint="eastAsia"/>
        </w:rPr>
        <w:t>中</w:t>
      </w:r>
      <w:r w:rsidR="00602508">
        <w:rPr>
          <w:rFonts w:hint="eastAsia"/>
        </w:rPr>
        <w:t>。</w:t>
      </w:r>
    </w:p>
    <w:p w14:paraId="63E1EB5D" w14:textId="33747CA0" w:rsidR="006E4929" w:rsidRDefault="00602508" w:rsidP="00806EBE">
      <w:pPr>
        <w:jc w:val="left"/>
      </w:pPr>
      <w:r>
        <w:rPr>
          <w:rFonts w:hint="eastAsia"/>
        </w:rPr>
        <w:t>3.</w:t>
      </w:r>
      <w:r>
        <w:rPr>
          <w:rFonts w:hint="eastAsia"/>
        </w:rPr>
        <w:t>打开</w:t>
      </w:r>
      <w:r w:rsidRPr="006E4929">
        <w:t>Borland C++ 3.1</w:t>
      </w:r>
      <w:r>
        <w:rPr>
          <w:rFonts w:hint="eastAsia"/>
        </w:rPr>
        <w:t>，创建新</w:t>
      </w:r>
      <w:r>
        <w:t>PROJECT</w:t>
      </w:r>
      <w:r>
        <w:rPr>
          <w:rFonts w:hint="eastAsia"/>
        </w:rPr>
        <w:t>，将文件</w:t>
      </w:r>
      <w:r>
        <w:t>SHOP</w:t>
      </w:r>
      <w:r>
        <w:rPr>
          <w:rFonts w:hint="eastAsia"/>
        </w:rPr>
        <w:t>.</w:t>
      </w:r>
      <w:r>
        <w:t>C</w:t>
      </w:r>
      <w:r>
        <w:rPr>
          <w:rFonts w:hint="eastAsia"/>
        </w:rPr>
        <w:t>和</w:t>
      </w:r>
      <w:r>
        <w:rPr>
          <w:rFonts w:hint="eastAsia"/>
        </w:rPr>
        <w:t>S</w:t>
      </w:r>
      <w:r>
        <w:t>HOPE1C.ASM</w:t>
      </w:r>
      <w:r>
        <w:rPr>
          <w:rFonts w:hint="eastAsia"/>
        </w:rPr>
        <w:t>加入</w:t>
      </w:r>
      <w:r>
        <w:rPr>
          <w:rFonts w:hint="eastAsia"/>
        </w:rPr>
        <w:t>P</w:t>
      </w:r>
      <w:r>
        <w:t>ROJECT</w:t>
      </w:r>
      <w:r>
        <w:rPr>
          <w:rFonts w:hint="eastAsia"/>
        </w:rPr>
        <w:t>，点击</w:t>
      </w:r>
      <w:r>
        <w:rPr>
          <w:rFonts w:hint="eastAsia"/>
        </w:rPr>
        <w:t>B</w:t>
      </w:r>
      <w:r>
        <w:t>UILD ALL</w:t>
      </w:r>
      <w:r>
        <w:rPr>
          <w:rFonts w:hint="eastAsia"/>
        </w:rPr>
        <w:t>编译链接，若存在错误则返回重新编辑，否则直接点击</w:t>
      </w:r>
      <w:r>
        <w:rPr>
          <w:rFonts w:hint="eastAsia"/>
        </w:rPr>
        <w:t>R</w:t>
      </w:r>
      <w:r>
        <w:t>UN</w:t>
      </w:r>
      <w:r>
        <w:rPr>
          <w:rFonts w:hint="eastAsia"/>
        </w:rPr>
        <w:t>运行程序。</w:t>
      </w:r>
    </w:p>
    <w:p w14:paraId="7DA1253C" w14:textId="68259B3C" w:rsidR="006E4929" w:rsidRDefault="00806EBE" w:rsidP="006E4929">
      <w:r>
        <w:rPr>
          <w:rFonts w:hint="eastAsia"/>
        </w:rPr>
        <w:t>4</w:t>
      </w:r>
      <w:r w:rsidR="006E4929" w:rsidRPr="009D2E05">
        <w:rPr>
          <w:rFonts w:hint="eastAsia"/>
        </w:rPr>
        <w:t>.</w:t>
      </w:r>
      <w:r w:rsidR="006E4929" w:rsidRPr="009D2E05">
        <w:rPr>
          <w:rFonts w:hint="eastAsia"/>
        </w:rPr>
        <w:t>执行程序。检查是否达到程序设计要求。</w:t>
      </w:r>
    </w:p>
    <w:p w14:paraId="4B6479F0" w14:textId="7EE44647" w:rsidR="006E4929" w:rsidRDefault="008D2296" w:rsidP="006E4929">
      <w:r>
        <w:rPr>
          <w:rFonts w:hint="eastAsia"/>
        </w:rPr>
        <w:t>5.</w:t>
      </w:r>
      <w:r w:rsidRPr="008D2296">
        <w:rPr>
          <w:rFonts w:hint="eastAsia"/>
        </w:rPr>
        <w:t xml:space="preserve"> </w:t>
      </w:r>
      <w:r w:rsidRPr="008D2296">
        <w:rPr>
          <w:rFonts w:hint="eastAsia"/>
        </w:rPr>
        <w:t>尝试在</w:t>
      </w:r>
      <w:r w:rsidRPr="008D2296">
        <w:rPr>
          <w:rFonts w:hint="eastAsia"/>
        </w:rPr>
        <w:t>C</w:t>
      </w:r>
      <w:r w:rsidRPr="008D2296">
        <w:rPr>
          <w:rFonts w:hint="eastAsia"/>
        </w:rPr>
        <w:t>语言源程序中不合理地嵌入汇编语言的指令语句，达到破坏</w:t>
      </w:r>
      <w:r w:rsidRPr="008D2296">
        <w:rPr>
          <w:rFonts w:hint="eastAsia"/>
        </w:rPr>
        <w:t>C</w:t>
      </w:r>
      <w:r w:rsidRPr="008D2296">
        <w:rPr>
          <w:rFonts w:hint="eastAsia"/>
        </w:rPr>
        <w:t>语言程序的正确性的目的。</w:t>
      </w:r>
    </w:p>
    <w:p w14:paraId="773AB5A4" w14:textId="7584755E" w:rsidR="007A3F1E" w:rsidRDefault="008D2296" w:rsidP="006E4929">
      <w:r>
        <w:rPr>
          <w:rFonts w:hint="eastAsia"/>
        </w:rPr>
        <w:t>6.</w:t>
      </w:r>
      <w:r w:rsidR="007600BA">
        <w:t xml:space="preserve"> </w:t>
      </w:r>
      <w:r w:rsidR="007A3F1E">
        <w:rPr>
          <w:rFonts w:hint="eastAsia"/>
        </w:rPr>
        <w:t>观察</w:t>
      </w:r>
      <w:r w:rsidR="007A3F1E">
        <w:rPr>
          <w:rFonts w:hint="eastAsia"/>
        </w:rPr>
        <w:t>C</w:t>
      </w:r>
      <w:r w:rsidR="007A3F1E">
        <w:rPr>
          <w:rFonts w:hint="eastAsia"/>
        </w:rPr>
        <w:t>的主程序调用汇编子程序时寄存器、堆栈变化。</w:t>
      </w:r>
    </w:p>
    <w:p w14:paraId="16690FAD" w14:textId="054F4996" w:rsidR="008D2296" w:rsidRDefault="007600BA" w:rsidP="006E4929">
      <w:pPr>
        <w:rPr>
          <w:noProof/>
        </w:rPr>
      </w:pPr>
      <w:r>
        <w:rPr>
          <w:rFonts w:hint="eastAsia"/>
          <w:noProof/>
        </w:rPr>
        <w:t>7.</w:t>
      </w:r>
      <w:r>
        <w:rPr>
          <w:noProof/>
        </w:rPr>
        <w:t xml:space="preserve"> </w:t>
      </w:r>
      <w:r>
        <w:rPr>
          <w:rFonts w:hint="eastAsia"/>
          <w:noProof/>
        </w:rPr>
        <w:t>观察</w:t>
      </w:r>
      <w:r>
        <w:rPr>
          <w:rFonts w:hint="eastAsia"/>
          <w:noProof/>
        </w:rPr>
        <w:t>C</w:t>
      </w:r>
      <w:r>
        <w:rPr>
          <w:rFonts w:hint="eastAsia"/>
          <w:noProof/>
        </w:rPr>
        <w:t>的主程序调用</w:t>
      </w:r>
      <w:r>
        <w:rPr>
          <w:rFonts w:hint="eastAsia"/>
          <w:noProof/>
        </w:rPr>
        <w:t>C</w:t>
      </w:r>
      <w:r>
        <w:rPr>
          <w:rFonts w:hint="eastAsia"/>
          <w:noProof/>
        </w:rPr>
        <w:t>的子程序时寄存器、堆栈变化。</w:t>
      </w:r>
    </w:p>
    <w:p w14:paraId="4B06B39D" w14:textId="7FD1C9E0" w:rsidR="008D2296" w:rsidRDefault="008D2296" w:rsidP="006E4929"/>
    <w:p w14:paraId="6DF63AB8" w14:textId="24F90216" w:rsidR="007600BA" w:rsidRPr="006E4929" w:rsidRDefault="007600BA" w:rsidP="006E4929"/>
    <w:p w14:paraId="044AB839" w14:textId="27FFFBDB" w:rsidR="008D6D0A" w:rsidRDefault="008D6D0A" w:rsidP="008D6D0A">
      <w:pPr>
        <w:pStyle w:val="3"/>
      </w:pPr>
      <w:bookmarkStart w:id="63" w:name="_Toc476742645"/>
      <w:bookmarkStart w:id="64" w:name="_Toc7809402"/>
      <w:r w:rsidRPr="002E43C1">
        <w:rPr>
          <w:rFonts w:hint="eastAsia"/>
        </w:rPr>
        <w:t>实验记录</w:t>
      </w:r>
      <w:r>
        <w:rPr>
          <w:rFonts w:hint="eastAsia"/>
        </w:rPr>
        <w:t>与分析</w:t>
      </w:r>
      <w:bookmarkEnd w:id="63"/>
      <w:bookmarkEnd w:id="64"/>
    </w:p>
    <w:p w14:paraId="0361D925" w14:textId="3CE624E9" w:rsidR="00ED3E27" w:rsidRDefault="00ED3E27" w:rsidP="00ED3E27">
      <w:pPr>
        <w:rPr>
          <w:rFonts w:ascii="宋体" w:hAnsi="宋体"/>
        </w:rPr>
      </w:pPr>
      <w:r w:rsidRPr="003D5C92">
        <w:rPr>
          <w:rFonts w:ascii="宋体" w:hAnsi="宋体" w:hint="eastAsia"/>
        </w:rPr>
        <w:t>1. 实验环境条件：i7-7700HQ 2.80GHz，8G内存；WINDOWS 10下</w:t>
      </w:r>
      <w:r w:rsidR="00504604" w:rsidRPr="006E4929">
        <w:t>Borland C++ 3.1</w:t>
      </w:r>
      <w:r w:rsidR="00504604">
        <w:rPr>
          <w:rFonts w:hint="eastAsia"/>
        </w:rPr>
        <w:t>，</w:t>
      </w:r>
      <w:r w:rsidR="00504604">
        <w:rPr>
          <w:rFonts w:hint="eastAsia"/>
        </w:rPr>
        <w:t xml:space="preserve"> </w:t>
      </w:r>
      <w:r w:rsidRPr="003D5C92">
        <w:rPr>
          <w:rFonts w:ascii="宋体" w:hAnsi="宋体" w:hint="eastAsia"/>
        </w:rPr>
        <w:t>DOSBox0.72</w:t>
      </w:r>
      <w:r w:rsidR="00504604">
        <w:rPr>
          <w:rFonts w:ascii="宋体" w:hAnsi="宋体" w:hint="eastAsia"/>
        </w:rPr>
        <w:t>和</w:t>
      </w:r>
      <w:r w:rsidRPr="003D5C92">
        <w:rPr>
          <w:rFonts w:ascii="宋体" w:hAnsi="宋体" w:hint="eastAsia"/>
        </w:rPr>
        <w:t>TD.EXE 5.0。</w:t>
      </w:r>
    </w:p>
    <w:p w14:paraId="5BD41ABC" w14:textId="63E8DE66" w:rsidR="00ED3E27" w:rsidRDefault="00ED3E27" w:rsidP="00ED3E27">
      <w:pPr>
        <w:rPr>
          <w:rFonts w:ascii="宋体" w:hAnsi="宋体"/>
        </w:rPr>
      </w:pPr>
      <w:r>
        <w:rPr>
          <w:rFonts w:ascii="宋体" w:hAnsi="宋体" w:hint="eastAsia"/>
        </w:rPr>
        <w:t>2</w:t>
      </w:r>
      <w:r>
        <w:rPr>
          <w:rFonts w:ascii="宋体" w:hAnsi="宋体"/>
        </w:rPr>
        <w:t xml:space="preserve">. </w:t>
      </w:r>
      <w:r w:rsidR="00806EBE">
        <w:rPr>
          <w:rFonts w:ascii="宋体" w:hAnsi="宋体" w:hint="eastAsia"/>
        </w:rPr>
        <w:t>编写</w:t>
      </w:r>
      <w:r>
        <w:rPr>
          <w:rFonts w:ascii="宋体" w:hAnsi="宋体" w:hint="eastAsia"/>
        </w:rPr>
        <w:t>时未发生异常</w:t>
      </w:r>
      <w:r w:rsidR="008F62CE">
        <w:rPr>
          <w:rFonts w:ascii="宋体" w:hAnsi="宋体" w:hint="eastAsia"/>
        </w:rPr>
        <w:t>。</w:t>
      </w:r>
    </w:p>
    <w:p w14:paraId="2DCDE080" w14:textId="3A2CCE08" w:rsidR="00806EBE" w:rsidRDefault="00ED3E27" w:rsidP="00ED3E27">
      <w:r w:rsidRPr="00525DD5">
        <w:rPr>
          <w:rFonts w:ascii="宋体" w:hAnsi="宋体" w:hint="eastAsia"/>
        </w:rPr>
        <w:t>3.</w:t>
      </w:r>
      <w:r w:rsidR="007354D9">
        <w:rPr>
          <w:rFonts w:hint="eastAsia"/>
        </w:rPr>
        <w:t xml:space="preserve"> </w:t>
      </w:r>
      <w:r w:rsidR="00806EBE">
        <w:rPr>
          <w:rFonts w:hint="eastAsia"/>
        </w:rPr>
        <w:t>编译链接时未发生异常</w:t>
      </w:r>
      <w:r w:rsidR="008F62CE">
        <w:rPr>
          <w:rFonts w:hint="eastAsia"/>
        </w:rPr>
        <w:t>。</w:t>
      </w:r>
    </w:p>
    <w:p w14:paraId="28695370" w14:textId="05C128BD" w:rsidR="00ED3E27" w:rsidRDefault="00806EBE" w:rsidP="00ED3E27">
      <w:r>
        <w:rPr>
          <w:rFonts w:hint="eastAsia"/>
        </w:rPr>
        <w:t>4.</w:t>
      </w:r>
      <w:r>
        <w:t xml:space="preserve"> </w:t>
      </w:r>
      <w:r w:rsidR="007960FC">
        <w:rPr>
          <w:rFonts w:hint="eastAsia"/>
        </w:rPr>
        <w:t>检查是否达到设计要求：</w:t>
      </w:r>
    </w:p>
    <w:p w14:paraId="7547978C" w14:textId="0C40D2DD" w:rsidR="007960FC" w:rsidRDefault="007960FC" w:rsidP="00ED3E27">
      <w:r>
        <w:tab/>
      </w:r>
      <w:r>
        <w:rPr>
          <w:rFonts w:hint="eastAsia"/>
        </w:rPr>
        <w:t>（</w:t>
      </w:r>
      <w:r>
        <w:rPr>
          <w:rFonts w:hint="eastAsia"/>
        </w:rPr>
        <w:t>1</w:t>
      </w:r>
      <w:r>
        <w:rPr>
          <w:rFonts w:hint="eastAsia"/>
        </w:rPr>
        <w:t>）未登录直接进入访客模式，测试截图如图</w:t>
      </w:r>
      <w:r>
        <w:rPr>
          <w:rFonts w:hint="eastAsia"/>
        </w:rPr>
        <w:t>3.17</w:t>
      </w:r>
      <w:r>
        <w:rPr>
          <w:rFonts w:hint="eastAsia"/>
        </w:rPr>
        <w:t>所示，测试结果显示功能正常。</w:t>
      </w:r>
    </w:p>
    <w:p w14:paraId="226DD874" w14:textId="2DE621AF" w:rsidR="00ED3E27" w:rsidRDefault="007960FC" w:rsidP="007960FC">
      <w:pPr>
        <w:jc w:val="center"/>
      </w:pPr>
      <w:r>
        <w:rPr>
          <w:noProof/>
        </w:rPr>
        <w:drawing>
          <wp:inline distT="0" distB="0" distL="0" distR="0" wp14:anchorId="47E078A0" wp14:editId="098069DF">
            <wp:extent cx="4892464" cy="1333616"/>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92464" cy="1333616"/>
                    </a:xfrm>
                    <a:prstGeom prst="rect">
                      <a:avLst/>
                    </a:prstGeom>
                  </pic:spPr>
                </pic:pic>
              </a:graphicData>
            </a:graphic>
          </wp:inline>
        </w:drawing>
      </w:r>
    </w:p>
    <w:p w14:paraId="70A6EF4B" w14:textId="7BD21F62" w:rsidR="007960FC" w:rsidRDefault="007960FC" w:rsidP="007960FC">
      <w:pPr>
        <w:jc w:val="center"/>
      </w:pPr>
      <w:r>
        <w:rPr>
          <w:rFonts w:hint="eastAsia"/>
        </w:rPr>
        <w:t>图</w:t>
      </w:r>
      <w:r>
        <w:rPr>
          <w:rFonts w:hint="eastAsia"/>
        </w:rPr>
        <w:t>3.17</w:t>
      </w:r>
      <w:r>
        <w:t xml:space="preserve"> </w:t>
      </w:r>
      <w:r>
        <w:rPr>
          <w:rFonts w:hint="eastAsia"/>
        </w:rPr>
        <w:t>直接进入访客模式</w:t>
      </w:r>
    </w:p>
    <w:p w14:paraId="470AEF22" w14:textId="5CB211A4" w:rsidR="007960FC" w:rsidRDefault="007960FC" w:rsidP="007960FC">
      <w:pPr>
        <w:jc w:val="left"/>
      </w:pPr>
      <w:r>
        <w:tab/>
      </w:r>
      <w:r>
        <w:rPr>
          <w:rFonts w:hint="eastAsia"/>
        </w:rPr>
        <w:t>（</w:t>
      </w:r>
      <w:r>
        <w:rPr>
          <w:rFonts w:hint="eastAsia"/>
        </w:rPr>
        <w:t>2</w:t>
      </w:r>
      <w:r>
        <w:rPr>
          <w:rFonts w:hint="eastAsia"/>
        </w:rPr>
        <w:t>）访问模式下查询商品信息，测试截图如图</w:t>
      </w:r>
      <w:r>
        <w:rPr>
          <w:rFonts w:hint="eastAsia"/>
        </w:rPr>
        <w:t>3.18</w:t>
      </w:r>
      <w:r>
        <w:rPr>
          <w:rFonts w:hint="eastAsia"/>
        </w:rPr>
        <w:t>所示，测试结果显示功能正常。</w:t>
      </w:r>
    </w:p>
    <w:p w14:paraId="365B9F23" w14:textId="1EEF45CD" w:rsidR="007960FC" w:rsidRDefault="007960FC" w:rsidP="007960FC">
      <w:pPr>
        <w:jc w:val="center"/>
      </w:pPr>
      <w:r>
        <w:rPr>
          <w:noProof/>
        </w:rPr>
        <w:drawing>
          <wp:inline distT="0" distB="0" distL="0" distR="0" wp14:anchorId="357894E0" wp14:editId="6DF4191C">
            <wp:extent cx="4892464" cy="2354784"/>
            <wp:effectExtent l="0" t="0" r="381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92464" cy="2354784"/>
                    </a:xfrm>
                    <a:prstGeom prst="rect">
                      <a:avLst/>
                    </a:prstGeom>
                  </pic:spPr>
                </pic:pic>
              </a:graphicData>
            </a:graphic>
          </wp:inline>
        </w:drawing>
      </w:r>
    </w:p>
    <w:p w14:paraId="5C559E4A" w14:textId="67B907D9" w:rsidR="007960FC" w:rsidRDefault="007960FC" w:rsidP="007960FC">
      <w:pPr>
        <w:jc w:val="center"/>
      </w:pPr>
      <w:r>
        <w:rPr>
          <w:rFonts w:hint="eastAsia"/>
        </w:rPr>
        <w:t>图</w:t>
      </w:r>
      <w:r>
        <w:rPr>
          <w:rFonts w:hint="eastAsia"/>
        </w:rPr>
        <w:t>3.18</w:t>
      </w:r>
      <w:r>
        <w:t xml:space="preserve"> </w:t>
      </w:r>
      <w:r>
        <w:rPr>
          <w:rFonts w:hint="eastAsia"/>
        </w:rPr>
        <w:t>访客模式下查询商品信息</w:t>
      </w:r>
    </w:p>
    <w:p w14:paraId="406EEDF1" w14:textId="4EBC5681" w:rsidR="007960FC" w:rsidRDefault="007960FC" w:rsidP="007960FC">
      <w:pPr>
        <w:jc w:val="left"/>
      </w:pPr>
      <w:r>
        <w:tab/>
      </w:r>
      <w:r>
        <w:rPr>
          <w:rFonts w:hint="eastAsia"/>
        </w:rPr>
        <w:t>（</w:t>
      </w:r>
      <w:r>
        <w:rPr>
          <w:rFonts w:hint="eastAsia"/>
        </w:rPr>
        <w:t>3</w:t>
      </w:r>
      <w:r>
        <w:rPr>
          <w:rFonts w:hint="eastAsia"/>
        </w:rPr>
        <w:t>）店主能正确登录网点测试，测试截图如图</w:t>
      </w:r>
      <w:r>
        <w:rPr>
          <w:rFonts w:hint="eastAsia"/>
        </w:rPr>
        <w:t>3.19</w:t>
      </w:r>
      <w:r w:rsidR="006F10A4">
        <w:t>(a)</w:t>
      </w:r>
      <w:r w:rsidR="006F10A4">
        <w:rPr>
          <w:rFonts w:hint="eastAsia"/>
        </w:rPr>
        <w:t>、</w:t>
      </w:r>
      <w:r w:rsidR="006F10A4">
        <w:t>(</w:t>
      </w:r>
      <w:r w:rsidR="006F10A4">
        <w:rPr>
          <w:rFonts w:hint="eastAsia"/>
        </w:rPr>
        <w:t>b</w:t>
      </w:r>
      <w:r w:rsidR="006F10A4">
        <w:t>)</w:t>
      </w:r>
      <w:r w:rsidR="00A348AE" w:rsidRPr="00A348AE">
        <w:rPr>
          <w:rFonts w:hint="eastAsia"/>
        </w:rPr>
        <w:t xml:space="preserve"> </w:t>
      </w:r>
      <w:r w:rsidR="00A348AE">
        <w:rPr>
          <w:rFonts w:hint="eastAsia"/>
        </w:rPr>
        <w:t>、</w:t>
      </w:r>
      <w:r w:rsidR="00A348AE">
        <w:t>(c)</w:t>
      </w:r>
      <w:r>
        <w:rPr>
          <w:rFonts w:hint="eastAsia"/>
        </w:rPr>
        <w:t>所示</w:t>
      </w:r>
      <w:r w:rsidR="006F10A4">
        <w:rPr>
          <w:rFonts w:hint="eastAsia"/>
        </w:rPr>
        <w:t>，测试结果显示功能正常。</w:t>
      </w:r>
    </w:p>
    <w:p w14:paraId="27FF5374" w14:textId="6D0F1523" w:rsidR="006F10A4" w:rsidRDefault="006F10A4" w:rsidP="00F957C4">
      <w:pPr>
        <w:jc w:val="center"/>
      </w:pPr>
      <w:r>
        <w:rPr>
          <w:noProof/>
        </w:rPr>
        <w:drawing>
          <wp:inline distT="0" distB="0" distL="0" distR="0" wp14:anchorId="77B23B85" wp14:editId="0BA24937">
            <wp:extent cx="4900085" cy="182895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00085" cy="1828958"/>
                    </a:xfrm>
                    <a:prstGeom prst="rect">
                      <a:avLst/>
                    </a:prstGeom>
                  </pic:spPr>
                </pic:pic>
              </a:graphicData>
            </a:graphic>
          </wp:inline>
        </w:drawing>
      </w:r>
    </w:p>
    <w:p w14:paraId="76AADAAB" w14:textId="74DF5AF8" w:rsidR="006F10A4" w:rsidRDefault="006F10A4" w:rsidP="00F957C4">
      <w:pPr>
        <w:jc w:val="center"/>
      </w:pPr>
      <w:r>
        <w:rPr>
          <w:rFonts w:hint="eastAsia"/>
        </w:rPr>
        <w:t>图</w:t>
      </w:r>
      <w:r>
        <w:rPr>
          <w:rFonts w:hint="eastAsia"/>
        </w:rPr>
        <w:t>3.19</w:t>
      </w:r>
      <w:r>
        <w:t xml:space="preserve">(a) </w:t>
      </w:r>
      <w:r>
        <w:rPr>
          <w:rFonts w:hint="eastAsia"/>
        </w:rPr>
        <w:t>正确登陆测试截图</w:t>
      </w:r>
    </w:p>
    <w:p w14:paraId="37B1CD50" w14:textId="23DC2FAC" w:rsidR="002063C8" w:rsidRDefault="002063C8" w:rsidP="00F957C4">
      <w:pPr>
        <w:jc w:val="center"/>
      </w:pPr>
      <w:r>
        <w:rPr>
          <w:noProof/>
        </w:rPr>
        <w:drawing>
          <wp:inline distT="0" distB="0" distL="0" distR="0" wp14:anchorId="13AE9595" wp14:editId="2BAD2C81">
            <wp:extent cx="4892464" cy="1600339"/>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92464" cy="1600339"/>
                    </a:xfrm>
                    <a:prstGeom prst="rect">
                      <a:avLst/>
                    </a:prstGeom>
                  </pic:spPr>
                </pic:pic>
              </a:graphicData>
            </a:graphic>
          </wp:inline>
        </w:drawing>
      </w:r>
    </w:p>
    <w:p w14:paraId="7A27D7D3" w14:textId="43E2A540" w:rsidR="00BE0382" w:rsidRDefault="00BE0382" w:rsidP="00F957C4">
      <w:pPr>
        <w:jc w:val="center"/>
      </w:pPr>
      <w:r>
        <w:rPr>
          <w:rFonts w:hint="eastAsia"/>
        </w:rPr>
        <w:t>图</w:t>
      </w:r>
      <w:r>
        <w:rPr>
          <w:rFonts w:hint="eastAsia"/>
        </w:rPr>
        <w:t>3.19</w:t>
      </w:r>
      <w:r>
        <w:t>(</w:t>
      </w:r>
      <w:r w:rsidR="00EC7845">
        <w:rPr>
          <w:rFonts w:hint="eastAsia"/>
        </w:rPr>
        <w:t>b</w:t>
      </w:r>
      <w:r>
        <w:t xml:space="preserve">) </w:t>
      </w:r>
      <w:r>
        <w:rPr>
          <w:rFonts w:hint="eastAsia"/>
        </w:rPr>
        <w:t>错误输入用户名测试截图</w:t>
      </w:r>
    </w:p>
    <w:p w14:paraId="511DAAA2" w14:textId="3B8BEEE8" w:rsidR="00BE0382" w:rsidRDefault="00EC7845" w:rsidP="00F957C4">
      <w:pPr>
        <w:jc w:val="center"/>
      </w:pPr>
      <w:r>
        <w:rPr>
          <w:noProof/>
        </w:rPr>
        <w:drawing>
          <wp:inline distT="0" distB="0" distL="0" distR="0" wp14:anchorId="0EC09E95" wp14:editId="0E906A3C">
            <wp:extent cx="4892464" cy="1828958"/>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92464" cy="1828958"/>
                    </a:xfrm>
                    <a:prstGeom prst="rect">
                      <a:avLst/>
                    </a:prstGeom>
                  </pic:spPr>
                </pic:pic>
              </a:graphicData>
            </a:graphic>
          </wp:inline>
        </w:drawing>
      </w:r>
    </w:p>
    <w:p w14:paraId="2F06B3B1" w14:textId="3B3208D2" w:rsidR="00EC7845" w:rsidRDefault="00EC7845" w:rsidP="00F957C4">
      <w:pPr>
        <w:jc w:val="center"/>
      </w:pPr>
      <w:r>
        <w:rPr>
          <w:rFonts w:hint="eastAsia"/>
        </w:rPr>
        <w:t>图</w:t>
      </w:r>
      <w:r>
        <w:rPr>
          <w:rFonts w:hint="eastAsia"/>
        </w:rPr>
        <w:t>3.19</w:t>
      </w:r>
      <w:r>
        <w:t>(</w:t>
      </w:r>
      <w:r>
        <w:rPr>
          <w:rFonts w:hint="eastAsia"/>
        </w:rPr>
        <w:t>c</w:t>
      </w:r>
      <w:r>
        <w:t xml:space="preserve">) </w:t>
      </w:r>
      <w:r>
        <w:rPr>
          <w:rFonts w:hint="eastAsia"/>
        </w:rPr>
        <w:t>错误输入密码测试截图</w:t>
      </w:r>
    </w:p>
    <w:p w14:paraId="02591852" w14:textId="5FE7A07F" w:rsidR="00EC7845" w:rsidRDefault="00F957C4" w:rsidP="007960FC">
      <w:pPr>
        <w:jc w:val="left"/>
      </w:pPr>
      <w:r>
        <w:tab/>
      </w:r>
      <w:r>
        <w:rPr>
          <w:rFonts w:hint="eastAsia"/>
        </w:rPr>
        <w:t>（</w:t>
      </w:r>
      <w:r>
        <w:rPr>
          <w:rFonts w:hint="eastAsia"/>
        </w:rPr>
        <w:t>4</w:t>
      </w:r>
      <w:r>
        <w:rPr>
          <w:rFonts w:hint="eastAsia"/>
        </w:rPr>
        <w:t>）登录模式下查询商品信息测试，测试如图</w:t>
      </w:r>
      <w:r>
        <w:rPr>
          <w:rFonts w:hint="eastAsia"/>
        </w:rPr>
        <w:t>3.20</w:t>
      </w:r>
      <w:r>
        <w:rPr>
          <w:rFonts w:hint="eastAsia"/>
        </w:rPr>
        <w:t>所示，测试结果显示功能正常。</w:t>
      </w:r>
    </w:p>
    <w:p w14:paraId="5405087E" w14:textId="3673DDDF" w:rsidR="00F957C4" w:rsidRDefault="00F957C4" w:rsidP="00F957C4">
      <w:pPr>
        <w:jc w:val="center"/>
      </w:pPr>
      <w:r>
        <w:rPr>
          <w:noProof/>
        </w:rPr>
        <w:drawing>
          <wp:inline distT="0" distB="0" distL="0" distR="0" wp14:anchorId="4874A7E9" wp14:editId="3E5A6D16">
            <wp:extent cx="4892464" cy="1981372"/>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92464" cy="1981372"/>
                    </a:xfrm>
                    <a:prstGeom prst="rect">
                      <a:avLst/>
                    </a:prstGeom>
                  </pic:spPr>
                </pic:pic>
              </a:graphicData>
            </a:graphic>
          </wp:inline>
        </w:drawing>
      </w:r>
    </w:p>
    <w:p w14:paraId="16138649" w14:textId="25F4939E" w:rsidR="00F957C4" w:rsidRDefault="00F957C4" w:rsidP="00F957C4">
      <w:pPr>
        <w:jc w:val="center"/>
      </w:pPr>
      <w:r>
        <w:rPr>
          <w:rFonts w:hint="eastAsia"/>
        </w:rPr>
        <w:t>图</w:t>
      </w:r>
      <w:r>
        <w:rPr>
          <w:rFonts w:hint="eastAsia"/>
        </w:rPr>
        <w:t>3.20</w:t>
      </w:r>
      <w:r>
        <w:t xml:space="preserve"> </w:t>
      </w:r>
      <w:r>
        <w:rPr>
          <w:rFonts w:hint="eastAsia"/>
        </w:rPr>
        <w:t>登陆模式下查询商品信息测试截图</w:t>
      </w:r>
    </w:p>
    <w:p w14:paraId="32CFE672" w14:textId="2AFE9447" w:rsidR="00F957C4" w:rsidRDefault="00F957C4" w:rsidP="007960FC">
      <w:pPr>
        <w:jc w:val="left"/>
      </w:pPr>
      <w:r>
        <w:tab/>
      </w:r>
      <w:r>
        <w:rPr>
          <w:rFonts w:hint="eastAsia"/>
        </w:rPr>
        <w:t>（</w:t>
      </w:r>
      <w:r>
        <w:rPr>
          <w:rFonts w:hint="eastAsia"/>
        </w:rPr>
        <w:t>5</w:t>
      </w:r>
      <w:r>
        <w:rPr>
          <w:rFonts w:hint="eastAsia"/>
        </w:rPr>
        <w:t>）登陆模式下修改商品信息测试，测试如图</w:t>
      </w:r>
      <w:r>
        <w:rPr>
          <w:rFonts w:hint="eastAsia"/>
        </w:rPr>
        <w:t>3.21</w:t>
      </w:r>
      <w:r>
        <w:rPr>
          <w:rFonts w:hint="eastAsia"/>
        </w:rPr>
        <w:t>所示，测试结果显示功能正常。</w:t>
      </w:r>
    </w:p>
    <w:p w14:paraId="038B3652" w14:textId="50423DE7" w:rsidR="00F957C4" w:rsidRDefault="00B33839" w:rsidP="00B33839">
      <w:pPr>
        <w:jc w:val="center"/>
      </w:pPr>
      <w:r>
        <w:rPr>
          <w:noProof/>
        </w:rPr>
        <w:drawing>
          <wp:inline distT="0" distB="0" distL="0" distR="0" wp14:anchorId="09FAD307" wp14:editId="767E661E">
            <wp:extent cx="4884843" cy="21947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84843" cy="2194750"/>
                    </a:xfrm>
                    <a:prstGeom prst="rect">
                      <a:avLst/>
                    </a:prstGeom>
                  </pic:spPr>
                </pic:pic>
              </a:graphicData>
            </a:graphic>
          </wp:inline>
        </w:drawing>
      </w:r>
    </w:p>
    <w:p w14:paraId="184DA867" w14:textId="581FB76D" w:rsidR="00B33839" w:rsidRDefault="00B33839" w:rsidP="00B33839">
      <w:pPr>
        <w:jc w:val="center"/>
      </w:pPr>
      <w:r>
        <w:rPr>
          <w:rFonts w:hint="eastAsia"/>
        </w:rPr>
        <w:t>图</w:t>
      </w:r>
      <w:r>
        <w:rPr>
          <w:rFonts w:hint="eastAsia"/>
        </w:rPr>
        <w:t>3.21</w:t>
      </w:r>
      <w:r>
        <w:t xml:space="preserve"> </w:t>
      </w:r>
      <w:r>
        <w:rPr>
          <w:rFonts w:hint="eastAsia"/>
        </w:rPr>
        <w:t>登陆模式下修改商品信息测试截图</w:t>
      </w:r>
    </w:p>
    <w:p w14:paraId="53CCC82F" w14:textId="400DE015" w:rsidR="00B33839" w:rsidRDefault="00B33839" w:rsidP="007960FC">
      <w:pPr>
        <w:jc w:val="left"/>
      </w:pPr>
      <w:r>
        <w:tab/>
      </w:r>
      <w:r>
        <w:rPr>
          <w:rFonts w:hint="eastAsia"/>
        </w:rPr>
        <w:t>（</w:t>
      </w:r>
      <w:r>
        <w:rPr>
          <w:rFonts w:hint="eastAsia"/>
        </w:rPr>
        <w:t>6</w:t>
      </w:r>
      <w:r>
        <w:rPr>
          <w:rFonts w:hint="eastAsia"/>
        </w:rPr>
        <w:t>）登陆模式</w:t>
      </w:r>
      <w:proofErr w:type="gramStart"/>
      <w:r>
        <w:rPr>
          <w:rFonts w:hint="eastAsia"/>
        </w:rPr>
        <w:t>下计算</w:t>
      </w:r>
      <w:proofErr w:type="gramEnd"/>
      <w:r>
        <w:rPr>
          <w:rFonts w:hint="eastAsia"/>
        </w:rPr>
        <w:t>商品推荐度测试，测试结果如图</w:t>
      </w:r>
      <w:r>
        <w:rPr>
          <w:rFonts w:hint="eastAsia"/>
        </w:rPr>
        <w:t>3.22</w:t>
      </w:r>
      <w:r>
        <w:rPr>
          <w:rFonts w:hint="eastAsia"/>
        </w:rPr>
        <w:t>所示，测试结果显示功能正常。</w:t>
      </w:r>
    </w:p>
    <w:p w14:paraId="6F5A6084" w14:textId="22972C66" w:rsidR="00B33839" w:rsidRDefault="00B33839" w:rsidP="003A244D">
      <w:pPr>
        <w:jc w:val="center"/>
      </w:pPr>
      <w:r>
        <w:rPr>
          <w:noProof/>
        </w:rPr>
        <w:drawing>
          <wp:inline distT="0" distB="0" distL="0" distR="0" wp14:anchorId="0CA0E30C" wp14:editId="13330107">
            <wp:extent cx="4892464" cy="1005927"/>
            <wp:effectExtent l="0" t="0" r="381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92464" cy="1005927"/>
                    </a:xfrm>
                    <a:prstGeom prst="rect">
                      <a:avLst/>
                    </a:prstGeom>
                  </pic:spPr>
                </pic:pic>
              </a:graphicData>
            </a:graphic>
          </wp:inline>
        </w:drawing>
      </w:r>
    </w:p>
    <w:p w14:paraId="1C8F1827" w14:textId="0E869270" w:rsidR="00B33839" w:rsidRDefault="00B33839" w:rsidP="003A244D">
      <w:pPr>
        <w:jc w:val="center"/>
      </w:pPr>
      <w:r>
        <w:rPr>
          <w:rFonts w:hint="eastAsia"/>
        </w:rPr>
        <w:t>图</w:t>
      </w:r>
      <w:r>
        <w:rPr>
          <w:rFonts w:hint="eastAsia"/>
        </w:rPr>
        <w:t>3.22</w:t>
      </w:r>
      <w:r w:rsidR="004F288B">
        <w:t xml:space="preserve"> </w:t>
      </w:r>
      <w:r w:rsidR="004F288B">
        <w:rPr>
          <w:rFonts w:hint="eastAsia"/>
        </w:rPr>
        <w:t>登陆模式</w:t>
      </w:r>
      <w:proofErr w:type="gramStart"/>
      <w:r w:rsidR="004F288B">
        <w:rPr>
          <w:rFonts w:hint="eastAsia"/>
        </w:rPr>
        <w:t>下计算</w:t>
      </w:r>
      <w:proofErr w:type="gramEnd"/>
      <w:r w:rsidR="004F288B">
        <w:rPr>
          <w:rFonts w:hint="eastAsia"/>
        </w:rPr>
        <w:t>商品推荐度测试</w:t>
      </w:r>
    </w:p>
    <w:p w14:paraId="564E5A31" w14:textId="0E45194A" w:rsidR="00244887" w:rsidRDefault="002D2F9B" w:rsidP="00244887">
      <w:pPr>
        <w:jc w:val="left"/>
      </w:pPr>
      <w:r>
        <w:tab/>
      </w:r>
      <w:r w:rsidR="003A244D">
        <w:rPr>
          <w:rFonts w:hint="eastAsia"/>
        </w:rPr>
        <w:t>（</w:t>
      </w:r>
      <w:r w:rsidR="003A244D">
        <w:rPr>
          <w:rFonts w:hint="eastAsia"/>
        </w:rPr>
        <w:t>7</w:t>
      </w:r>
      <w:r w:rsidR="003A244D">
        <w:rPr>
          <w:rFonts w:hint="eastAsia"/>
        </w:rPr>
        <w:t>）</w:t>
      </w:r>
      <w:r>
        <w:rPr>
          <w:rFonts w:hint="eastAsia"/>
        </w:rPr>
        <w:t>登陆模式下商品推荐度</w:t>
      </w:r>
      <w:r w:rsidR="008A4160">
        <w:rPr>
          <w:rFonts w:hint="eastAsia"/>
        </w:rPr>
        <w:t>排序</w:t>
      </w:r>
      <w:r>
        <w:rPr>
          <w:rFonts w:hint="eastAsia"/>
        </w:rPr>
        <w:t>测试</w:t>
      </w:r>
      <w:r w:rsidR="00244887">
        <w:rPr>
          <w:rFonts w:hint="eastAsia"/>
        </w:rPr>
        <w:t>，测试结果如图</w:t>
      </w:r>
      <w:r w:rsidR="00244887">
        <w:rPr>
          <w:rFonts w:hint="eastAsia"/>
        </w:rPr>
        <w:t>3.23</w:t>
      </w:r>
      <w:r w:rsidR="00244887">
        <w:rPr>
          <w:rFonts w:hint="eastAsia"/>
        </w:rPr>
        <w:t>所示，测试结果显示功能正常。</w:t>
      </w:r>
    </w:p>
    <w:p w14:paraId="5BAC86C3" w14:textId="24179066" w:rsidR="002D2F9B" w:rsidRPr="00244887" w:rsidRDefault="002D2F9B" w:rsidP="007960FC">
      <w:pPr>
        <w:jc w:val="left"/>
      </w:pPr>
    </w:p>
    <w:p w14:paraId="370B6209" w14:textId="4F6E34D5" w:rsidR="00244887" w:rsidRDefault="00244887" w:rsidP="003A244D">
      <w:pPr>
        <w:jc w:val="center"/>
      </w:pPr>
      <w:r>
        <w:rPr>
          <w:noProof/>
        </w:rPr>
        <w:drawing>
          <wp:inline distT="0" distB="0" distL="0" distR="0" wp14:anchorId="782645EE" wp14:editId="6F55AF86">
            <wp:extent cx="4884843" cy="1021168"/>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84843" cy="1021168"/>
                    </a:xfrm>
                    <a:prstGeom prst="rect">
                      <a:avLst/>
                    </a:prstGeom>
                  </pic:spPr>
                </pic:pic>
              </a:graphicData>
            </a:graphic>
          </wp:inline>
        </w:drawing>
      </w:r>
    </w:p>
    <w:p w14:paraId="51EDB295" w14:textId="14C50A43" w:rsidR="003A244D" w:rsidRDefault="003A244D" w:rsidP="003A244D">
      <w:pPr>
        <w:jc w:val="center"/>
      </w:pPr>
      <w:r>
        <w:rPr>
          <w:rFonts w:hint="eastAsia"/>
        </w:rPr>
        <w:t>图</w:t>
      </w:r>
      <w:r>
        <w:rPr>
          <w:rFonts w:hint="eastAsia"/>
        </w:rPr>
        <w:t>3.23</w:t>
      </w:r>
      <w:r>
        <w:t xml:space="preserve"> </w:t>
      </w:r>
      <w:r>
        <w:rPr>
          <w:rFonts w:hint="eastAsia"/>
        </w:rPr>
        <w:t>登陆模式下商品推荐度排序测试截图</w:t>
      </w:r>
    </w:p>
    <w:p w14:paraId="66277A30" w14:textId="61C4EA49" w:rsidR="003A244D" w:rsidRDefault="003A244D" w:rsidP="007960FC">
      <w:pPr>
        <w:jc w:val="left"/>
      </w:pPr>
      <w:r>
        <w:tab/>
      </w:r>
      <w:r>
        <w:rPr>
          <w:rFonts w:hint="eastAsia"/>
        </w:rPr>
        <w:t>（</w:t>
      </w:r>
      <w:r>
        <w:rPr>
          <w:rFonts w:hint="eastAsia"/>
        </w:rPr>
        <w:t>8</w:t>
      </w:r>
      <w:r>
        <w:rPr>
          <w:rFonts w:hint="eastAsia"/>
        </w:rPr>
        <w:t>）登陆模式下</w:t>
      </w:r>
      <w:r w:rsidR="00866225">
        <w:rPr>
          <w:rFonts w:hint="eastAsia"/>
        </w:rPr>
        <w:t>输出全部</w:t>
      </w:r>
      <w:r>
        <w:rPr>
          <w:rFonts w:hint="eastAsia"/>
        </w:rPr>
        <w:t>商品推荐度排序测试</w:t>
      </w:r>
      <w:r w:rsidR="00866225">
        <w:rPr>
          <w:rFonts w:hint="eastAsia"/>
        </w:rPr>
        <w:t>,</w:t>
      </w:r>
      <w:r w:rsidR="00866225">
        <w:rPr>
          <w:rFonts w:hint="eastAsia"/>
        </w:rPr>
        <w:t>测试截图如图</w:t>
      </w:r>
      <w:r w:rsidR="00866225">
        <w:rPr>
          <w:rFonts w:hint="eastAsia"/>
        </w:rPr>
        <w:t>3.24</w:t>
      </w:r>
      <w:r w:rsidR="00866225">
        <w:rPr>
          <w:rFonts w:hint="eastAsia"/>
        </w:rPr>
        <w:t>所示，测试结果显示功能正常。</w:t>
      </w:r>
    </w:p>
    <w:p w14:paraId="5A5CD56C" w14:textId="7D63FCD2" w:rsidR="00B7163A" w:rsidRDefault="00B7163A" w:rsidP="00B7163A">
      <w:pPr>
        <w:jc w:val="center"/>
      </w:pPr>
      <w:r>
        <w:rPr>
          <w:noProof/>
        </w:rPr>
        <w:drawing>
          <wp:inline distT="0" distB="0" distL="0" distR="0" wp14:anchorId="42B987D2" wp14:editId="49E55112">
            <wp:extent cx="1378527" cy="21336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r="71821"/>
                    <a:stretch/>
                  </pic:blipFill>
                  <pic:spPr bwMode="auto">
                    <a:xfrm>
                      <a:off x="0" y="0"/>
                      <a:ext cx="1378647" cy="2133785"/>
                    </a:xfrm>
                    <a:prstGeom prst="rect">
                      <a:avLst/>
                    </a:prstGeom>
                    <a:ln>
                      <a:noFill/>
                    </a:ln>
                    <a:extLst>
                      <a:ext uri="{53640926-AAD7-44D8-BBD7-CCE9431645EC}">
                        <a14:shadowObscured xmlns:a14="http://schemas.microsoft.com/office/drawing/2010/main"/>
                      </a:ext>
                    </a:extLst>
                  </pic:spPr>
                </pic:pic>
              </a:graphicData>
            </a:graphic>
          </wp:inline>
        </w:drawing>
      </w:r>
    </w:p>
    <w:p w14:paraId="7FE709F5" w14:textId="057E87D5" w:rsidR="00B7163A" w:rsidRDefault="00B7163A" w:rsidP="00B7163A">
      <w:pPr>
        <w:jc w:val="center"/>
      </w:pPr>
      <w:r>
        <w:rPr>
          <w:rFonts w:hint="eastAsia"/>
        </w:rPr>
        <w:t>图</w:t>
      </w:r>
      <w:r>
        <w:rPr>
          <w:rFonts w:hint="eastAsia"/>
        </w:rPr>
        <w:t>3.24</w:t>
      </w:r>
      <w:r>
        <w:t xml:space="preserve"> </w:t>
      </w:r>
      <w:r>
        <w:rPr>
          <w:rFonts w:hint="eastAsia"/>
        </w:rPr>
        <w:t>登陆模式下输出全部商品推荐度排序测试截图</w:t>
      </w:r>
    </w:p>
    <w:p w14:paraId="622DBBE9" w14:textId="39AAE195" w:rsidR="00B7163A" w:rsidRDefault="006C1427" w:rsidP="007960FC">
      <w:pPr>
        <w:jc w:val="left"/>
      </w:pPr>
      <w:r>
        <w:rPr>
          <w:rFonts w:hint="eastAsia"/>
        </w:rPr>
        <w:t>5.</w:t>
      </w:r>
      <w:r w:rsidR="00B05978">
        <w:rPr>
          <w:rFonts w:hint="eastAsia"/>
        </w:rPr>
        <w:t>尝试在</w:t>
      </w:r>
      <w:r w:rsidR="00B05978" w:rsidRPr="00B05978">
        <w:rPr>
          <w:rFonts w:hint="eastAsia"/>
        </w:rPr>
        <w:t>C</w:t>
      </w:r>
      <w:r w:rsidR="00B05978" w:rsidRPr="00B05978">
        <w:rPr>
          <w:rFonts w:hint="eastAsia"/>
        </w:rPr>
        <w:t>语言源程序中不合理地嵌入汇编语言的指令语句，达到破坏</w:t>
      </w:r>
      <w:r w:rsidR="00B05978" w:rsidRPr="00B05978">
        <w:rPr>
          <w:rFonts w:hint="eastAsia"/>
        </w:rPr>
        <w:t>C</w:t>
      </w:r>
      <w:r w:rsidR="00B05978" w:rsidRPr="00B05978">
        <w:rPr>
          <w:rFonts w:hint="eastAsia"/>
        </w:rPr>
        <w:t>语言程序的正确性的目的。</w:t>
      </w:r>
      <w:r w:rsidR="00B05978">
        <w:rPr>
          <w:rFonts w:hint="eastAsia"/>
        </w:rPr>
        <w:t>C</w:t>
      </w:r>
      <w:r w:rsidR="00B05978">
        <w:rPr>
          <w:rFonts w:hint="eastAsia"/>
        </w:rPr>
        <w:t>程序更改如图</w:t>
      </w:r>
      <w:r w:rsidR="00B05978">
        <w:rPr>
          <w:rFonts w:hint="eastAsia"/>
        </w:rPr>
        <w:t>3.25</w:t>
      </w:r>
      <w:r w:rsidR="00B05978">
        <w:rPr>
          <w:rFonts w:hint="eastAsia"/>
        </w:rPr>
        <w:t>所示，</w:t>
      </w:r>
      <w:r w:rsidR="00BC2DCE">
        <w:rPr>
          <w:rFonts w:hint="eastAsia"/>
        </w:rPr>
        <w:t>更改后程序运行状态如图</w:t>
      </w:r>
      <w:r w:rsidR="00BC2DCE">
        <w:rPr>
          <w:rFonts w:hint="eastAsia"/>
        </w:rPr>
        <w:t>3.26</w:t>
      </w:r>
      <w:r w:rsidR="00BC2DCE">
        <w:rPr>
          <w:rFonts w:hint="eastAsia"/>
        </w:rPr>
        <w:t>所示，由此可知</w:t>
      </w:r>
      <w:r w:rsidR="00BC2DCE" w:rsidRPr="00B05978">
        <w:rPr>
          <w:rFonts w:hint="eastAsia"/>
        </w:rPr>
        <w:t>不合理地嵌入汇编语言的指令语句破坏</w:t>
      </w:r>
      <w:r w:rsidR="00BC2DCE">
        <w:rPr>
          <w:rFonts w:hint="eastAsia"/>
        </w:rPr>
        <w:t>了</w:t>
      </w:r>
      <w:r w:rsidR="00BC2DCE" w:rsidRPr="00B05978">
        <w:rPr>
          <w:rFonts w:hint="eastAsia"/>
        </w:rPr>
        <w:t>C</w:t>
      </w:r>
      <w:r w:rsidR="00BC2DCE" w:rsidRPr="00B05978">
        <w:rPr>
          <w:rFonts w:hint="eastAsia"/>
        </w:rPr>
        <w:t>语言程序的正确性</w:t>
      </w:r>
    </w:p>
    <w:p w14:paraId="1CB27BC9" w14:textId="0A52759C" w:rsidR="00B05978" w:rsidRDefault="00B05978" w:rsidP="0047239E">
      <w:pPr>
        <w:jc w:val="center"/>
      </w:pPr>
      <w:r>
        <w:rPr>
          <w:noProof/>
        </w:rPr>
        <w:drawing>
          <wp:inline distT="0" distB="0" distL="0" distR="0" wp14:anchorId="2E285C07" wp14:editId="5D5F4126">
            <wp:extent cx="2072820" cy="1996613"/>
            <wp:effectExtent l="0" t="0" r="381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72820" cy="1996613"/>
                    </a:xfrm>
                    <a:prstGeom prst="rect">
                      <a:avLst/>
                    </a:prstGeom>
                  </pic:spPr>
                </pic:pic>
              </a:graphicData>
            </a:graphic>
          </wp:inline>
        </w:drawing>
      </w:r>
    </w:p>
    <w:p w14:paraId="18768FC1" w14:textId="674909EE" w:rsidR="00BC2DCE" w:rsidRDefault="00BC2DCE" w:rsidP="0047239E">
      <w:pPr>
        <w:jc w:val="center"/>
      </w:pPr>
      <w:r>
        <w:rPr>
          <w:rFonts w:hint="eastAsia"/>
        </w:rPr>
        <w:t>图</w:t>
      </w:r>
      <w:r>
        <w:rPr>
          <w:rFonts w:hint="eastAsia"/>
        </w:rPr>
        <w:t>3.25</w:t>
      </w:r>
      <w:r>
        <w:t xml:space="preserve"> </w:t>
      </w:r>
      <w:r>
        <w:rPr>
          <w:rFonts w:hint="eastAsia"/>
        </w:rPr>
        <w:t>C</w:t>
      </w:r>
      <w:r>
        <w:rPr>
          <w:rFonts w:hint="eastAsia"/>
        </w:rPr>
        <w:t>程序中嵌入不合理的汇编语句指令</w:t>
      </w:r>
    </w:p>
    <w:p w14:paraId="1A7936B7" w14:textId="0B7FCF40" w:rsidR="00B05978" w:rsidRDefault="00B05978" w:rsidP="0047239E">
      <w:pPr>
        <w:jc w:val="center"/>
      </w:pPr>
      <w:r>
        <w:rPr>
          <w:noProof/>
        </w:rPr>
        <w:drawing>
          <wp:inline distT="0" distB="0" distL="0" distR="0" wp14:anchorId="4335F4C6" wp14:editId="07FC1CCF">
            <wp:extent cx="4229467" cy="54106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29467" cy="541067"/>
                    </a:xfrm>
                    <a:prstGeom prst="rect">
                      <a:avLst/>
                    </a:prstGeom>
                  </pic:spPr>
                </pic:pic>
              </a:graphicData>
            </a:graphic>
          </wp:inline>
        </w:drawing>
      </w:r>
    </w:p>
    <w:p w14:paraId="413E88D1" w14:textId="24A150BF" w:rsidR="00BC2DCE" w:rsidRDefault="00BC2DCE" w:rsidP="0047239E">
      <w:pPr>
        <w:jc w:val="center"/>
      </w:pPr>
      <w:r>
        <w:rPr>
          <w:rFonts w:hint="eastAsia"/>
        </w:rPr>
        <w:t>图</w:t>
      </w:r>
      <w:r>
        <w:rPr>
          <w:rFonts w:hint="eastAsia"/>
        </w:rPr>
        <w:t>3.26</w:t>
      </w:r>
      <w:r>
        <w:t xml:space="preserve"> </w:t>
      </w:r>
      <w:r>
        <w:rPr>
          <w:rFonts w:hint="eastAsia"/>
        </w:rPr>
        <w:t>嵌入不合理汇编指令后运行结果截图</w:t>
      </w:r>
    </w:p>
    <w:p w14:paraId="71F1AA10" w14:textId="2446AEEE" w:rsidR="007A3F1E" w:rsidRDefault="008D2296" w:rsidP="007A3F1E">
      <w:r>
        <w:rPr>
          <w:rFonts w:hint="eastAsia"/>
        </w:rPr>
        <w:t>6.</w:t>
      </w:r>
      <w:r w:rsidR="007A3F1E" w:rsidRPr="007A3F1E">
        <w:rPr>
          <w:rFonts w:hint="eastAsia"/>
        </w:rPr>
        <w:t xml:space="preserve"> </w:t>
      </w:r>
      <w:r w:rsidR="007A3F1E">
        <w:rPr>
          <w:rFonts w:hint="eastAsia"/>
        </w:rPr>
        <w:t>观察</w:t>
      </w:r>
      <w:r w:rsidR="007A3F1E">
        <w:rPr>
          <w:rFonts w:hint="eastAsia"/>
        </w:rPr>
        <w:t>C</w:t>
      </w:r>
      <w:r w:rsidR="007A3F1E">
        <w:rPr>
          <w:rFonts w:hint="eastAsia"/>
        </w:rPr>
        <w:t>的主程序调用汇编子程序时寄存器、堆栈变化。</w:t>
      </w:r>
    </w:p>
    <w:p w14:paraId="46B1AAF1" w14:textId="6EF32E58" w:rsidR="007A3F1E" w:rsidRDefault="007A3F1E" w:rsidP="007A3F1E">
      <w:r>
        <w:tab/>
      </w:r>
      <w:r>
        <w:rPr>
          <w:rFonts w:hint="eastAsia"/>
        </w:rPr>
        <w:t>如图</w:t>
      </w:r>
      <w:r>
        <w:rPr>
          <w:rFonts w:hint="eastAsia"/>
        </w:rPr>
        <w:t>3.27</w:t>
      </w:r>
      <w:r>
        <w:rPr>
          <w:rFonts w:hint="eastAsia"/>
        </w:rPr>
        <w:t>、</w:t>
      </w:r>
      <w:r>
        <w:rPr>
          <w:rFonts w:hint="eastAsia"/>
        </w:rPr>
        <w:t>3.28</w:t>
      </w:r>
      <w:r>
        <w:rPr>
          <w:rFonts w:hint="eastAsia"/>
        </w:rPr>
        <w:t>所示，主程序进入子程序后，首先将主程序的下一条执行至指令的地址送入堆栈，</w:t>
      </w:r>
      <w:r w:rsidR="0094026B">
        <w:t>SP</w:t>
      </w:r>
      <w:r w:rsidR="0094026B">
        <w:rPr>
          <w:rFonts w:hint="eastAsia"/>
        </w:rPr>
        <w:t>所存</w:t>
      </w:r>
      <w:proofErr w:type="gramStart"/>
      <w:r w:rsidR="0094026B">
        <w:rPr>
          <w:rFonts w:hint="eastAsia"/>
        </w:rPr>
        <w:t>栈</w:t>
      </w:r>
      <w:proofErr w:type="gramEnd"/>
      <w:r w:rsidR="0094026B">
        <w:rPr>
          <w:rFonts w:hint="eastAsia"/>
        </w:rPr>
        <w:t>顶地址值减小了</w:t>
      </w:r>
      <w:r w:rsidR="0094026B">
        <w:rPr>
          <w:rFonts w:hint="eastAsia"/>
        </w:rPr>
        <w:t>2</w:t>
      </w:r>
      <w:r w:rsidR="007600BA">
        <w:rPr>
          <w:rFonts w:hint="eastAsia"/>
        </w:rPr>
        <w:t>。</w:t>
      </w:r>
      <w:r w:rsidR="00C26A21">
        <w:rPr>
          <w:rFonts w:hint="eastAsia"/>
        </w:rPr>
        <w:t>同时段未发生变化。</w:t>
      </w:r>
    </w:p>
    <w:p w14:paraId="5F16155B" w14:textId="7D7F217F" w:rsidR="007A3F1E" w:rsidRDefault="007A3F1E" w:rsidP="0094026B">
      <w:pPr>
        <w:jc w:val="center"/>
        <w:rPr>
          <w:noProof/>
        </w:rPr>
      </w:pPr>
      <w:r>
        <w:rPr>
          <w:noProof/>
        </w:rPr>
        <w:drawing>
          <wp:inline distT="0" distB="0" distL="0" distR="0" wp14:anchorId="0649ACFC" wp14:editId="3E79F473">
            <wp:extent cx="3671455" cy="1717963"/>
            <wp:effectExtent l="0" t="0" r="571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20107" t="22255" r="6056" b="26518"/>
                    <a:stretch/>
                  </pic:blipFill>
                  <pic:spPr bwMode="auto">
                    <a:xfrm>
                      <a:off x="0" y="0"/>
                      <a:ext cx="3696821" cy="1729832"/>
                    </a:xfrm>
                    <a:prstGeom prst="rect">
                      <a:avLst/>
                    </a:prstGeom>
                    <a:ln>
                      <a:noFill/>
                    </a:ln>
                    <a:extLst>
                      <a:ext uri="{53640926-AAD7-44D8-BBD7-CCE9431645EC}">
                        <a14:shadowObscured xmlns:a14="http://schemas.microsoft.com/office/drawing/2010/main"/>
                      </a:ext>
                    </a:extLst>
                  </pic:spPr>
                </pic:pic>
              </a:graphicData>
            </a:graphic>
          </wp:inline>
        </w:drawing>
      </w:r>
    </w:p>
    <w:p w14:paraId="7852CE3D" w14:textId="329FE1E6" w:rsidR="0094026B" w:rsidRDefault="0094026B" w:rsidP="0094026B">
      <w:pPr>
        <w:jc w:val="center"/>
        <w:rPr>
          <w:noProof/>
        </w:rPr>
      </w:pPr>
      <w:r>
        <w:rPr>
          <w:rFonts w:hint="eastAsia"/>
          <w:noProof/>
        </w:rPr>
        <w:t>图</w:t>
      </w:r>
      <w:r>
        <w:rPr>
          <w:rFonts w:hint="eastAsia"/>
          <w:noProof/>
        </w:rPr>
        <w:t>3.27</w:t>
      </w:r>
      <w:r>
        <w:rPr>
          <w:noProof/>
        </w:rPr>
        <w:t xml:space="preserve"> </w:t>
      </w:r>
      <w:r>
        <w:rPr>
          <w:rFonts w:hint="eastAsia"/>
          <w:noProof/>
        </w:rPr>
        <w:t>主程序进入子程序前截图</w:t>
      </w:r>
    </w:p>
    <w:p w14:paraId="6D3E3379" w14:textId="2F72CFFF" w:rsidR="007A3F1E" w:rsidRDefault="007A3F1E" w:rsidP="0094026B">
      <w:pPr>
        <w:jc w:val="center"/>
      </w:pPr>
      <w:r>
        <w:rPr>
          <w:noProof/>
        </w:rPr>
        <w:drawing>
          <wp:inline distT="0" distB="0" distL="0" distR="0" wp14:anchorId="22317B3C" wp14:editId="6ED5F10B">
            <wp:extent cx="3844521" cy="2320637"/>
            <wp:effectExtent l="0" t="0" r="381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20391" t="22675" r="1006" b="6977"/>
                    <a:stretch/>
                  </pic:blipFill>
                  <pic:spPr bwMode="auto">
                    <a:xfrm>
                      <a:off x="0" y="0"/>
                      <a:ext cx="3845636" cy="2321310"/>
                    </a:xfrm>
                    <a:prstGeom prst="rect">
                      <a:avLst/>
                    </a:prstGeom>
                    <a:ln>
                      <a:noFill/>
                    </a:ln>
                    <a:extLst>
                      <a:ext uri="{53640926-AAD7-44D8-BBD7-CCE9431645EC}">
                        <a14:shadowObscured xmlns:a14="http://schemas.microsoft.com/office/drawing/2010/main"/>
                      </a:ext>
                    </a:extLst>
                  </pic:spPr>
                </pic:pic>
              </a:graphicData>
            </a:graphic>
          </wp:inline>
        </w:drawing>
      </w:r>
    </w:p>
    <w:p w14:paraId="62A247F8" w14:textId="0BF389D3" w:rsidR="0094026B" w:rsidRPr="006E4929" w:rsidRDefault="0094026B" w:rsidP="0094026B">
      <w:pPr>
        <w:jc w:val="center"/>
      </w:pPr>
      <w:r>
        <w:rPr>
          <w:rFonts w:hint="eastAsia"/>
        </w:rPr>
        <w:t>图</w:t>
      </w:r>
      <w:r>
        <w:rPr>
          <w:rFonts w:hint="eastAsia"/>
        </w:rPr>
        <w:t>3.28</w:t>
      </w:r>
      <w:r>
        <w:t xml:space="preserve"> </w:t>
      </w:r>
      <w:r>
        <w:rPr>
          <w:rFonts w:hint="eastAsia"/>
        </w:rPr>
        <w:t>进入</w:t>
      </w:r>
      <w:r w:rsidR="005D4C61">
        <w:rPr>
          <w:rFonts w:hint="eastAsia"/>
        </w:rPr>
        <w:t>子</w:t>
      </w:r>
      <w:r>
        <w:rPr>
          <w:rFonts w:hint="eastAsia"/>
        </w:rPr>
        <w:t>程序截图</w:t>
      </w:r>
    </w:p>
    <w:p w14:paraId="2E3A85F2" w14:textId="43E2E6CE" w:rsidR="007600BA" w:rsidRDefault="007600BA" w:rsidP="007600BA">
      <w:pPr>
        <w:rPr>
          <w:noProof/>
        </w:rPr>
      </w:pPr>
      <w:r>
        <w:rPr>
          <w:rFonts w:hint="eastAsia"/>
          <w:noProof/>
        </w:rPr>
        <w:t>7.</w:t>
      </w:r>
      <w:r>
        <w:rPr>
          <w:noProof/>
        </w:rPr>
        <w:t xml:space="preserve"> </w:t>
      </w:r>
      <w:r>
        <w:rPr>
          <w:rFonts w:hint="eastAsia"/>
          <w:noProof/>
        </w:rPr>
        <w:t>观察</w:t>
      </w:r>
      <w:r>
        <w:rPr>
          <w:rFonts w:hint="eastAsia"/>
          <w:noProof/>
        </w:rPr>
        <w:t>C</w:t>
      </w:r>
      <w:r>
        <w:rPr>
          <w:rFonts w:hint="eastAsia"/>
          <w:noProof/>
        </w:rPr>
        <w:t>的主程序调用</w:t>
      </w:r>
      <w:r>
        <w:rPr>
          <w:rFonts w:hint="eastAsia"/>
          <w:noProof/>
        </w:rPr>
        <w:t>C</w:t>
      </w:r>
      <w:r>
        <w:rPr>
          <w:rFonts w:hint="eastAsia"/>
          <w:noProof/>
        </w:rPr>
        <w:t>的子程序时寄存器、堆栈变化。</w:t>
      </w:r>
    </w:p>
    <w:p w14:paraId="72BD543C" w14:textId="74131238" w:rsidR="007600BA" w:rsidRPr="007600BA" w:rsidRDefault="007600BA" w:rsidP="00CC6853">
      <w:pPr>
        <w:ind w:firstLine="420"/>
      </w:pPr>
      <w:r>
        <w:rPr>
          <w:rFonts w:hint="eastAsia"/>
        </w:rPr>
        <w:t>如图</w:t>
      </w:r>
      <w:r>
        <w:rPr>
          <w:rFonts w:hint="eastAsia"/>
        </w:rPr>
        <w:t>3.29</w:t>
      </w:r>
      <w:r>
        <w:rPr>
          <w:rFonts w:hint="eastAsia"/>
        </w:rPr>
        <w:t>、</w:t>
      </w:r>
      <w:r>
        <w:rPr>
          <w:rFonts w:hint="eastAsia"/>
        </w:rPr>
        <w:t>3.30</w:t>
      </w:r>
      <w:r>
        <w:rPr>
          <w:rFonts w:hint="eastAsia"/>
        </w:rPr>
        <w:t>所示，主程序进入子程序后，首先将主程序的下一条执行至指令的地址送入堆栈，</w:t>
      </w:r>
      <w:r>
        <w:t>SP</w:t>
      </w:r>
      <w:r>
        <w:rPr>
          <w:rFonts w:hint="eastAsia"/>
        </w:rPr>
        <w:t>所存</w:t>
      </w:r>
      <w:proofErr w:type="gramStart"/>
      <w:r>
        <w:rPr>
          <w:rFonts w:hint="eastAsia"/>
        </w:rPr>
        <w:t>栈</w:t>
      </w:r>
      <w:proofErr w:type="gramEnd"/>
      <w:r>
        <w:rPr>
          <w:rFonts w:hint="eastAsia"/>
        </w:rPr>
        <w:t>顶地址值减小了</w:t>
      </w:r>
      <w:r>
        <w:rPr>
          <w:rFonts w:hint="eastAsia"/>
        </w:rPr>
        <w:t>2</w:t>
      </w:r>
      <w:r>
        <w:rPr>
          <w:rFonts w:hint="eastAsia"/>
        </w:rPr>
        <w:t>。</w:t>
      </w:r>
      <w:r w:rsidR="00C26A21">
        <w:rPr>
          <w:rFonts w:hint="eastAsia"/>
        </w:rPr>
        <w:t>同时</w:t>
      </w:r>
      <w:proofErr w:type="gramStart"/>
      <w:r w:rsidR="00C26A21">
        <w:rPr>
          <w:rFonts w:hint="eastAsia"/>
        </w:rPr>
        <w:t>段</w:t>
      </w:r>
      <w:r w:rsidR="00CE61CC">
        <w:rPr>
          <w:rFonts w:hint="eastAsia"/>
        </w:rPr>
        <w:t>首址不改变</w:t>
      </w:r>
      <w:proofErr w:type="gramEnd"/>
      <w:r w:rsidR="00CE61CC">
        <w:rPr>
          <w:rFonts w:hint="eastAsia"/>
        </w:rPr>
        <w:t>。</w:t>
      </w:r>
    </w:p>
    <w:p w14:paraId="16315A3A" w14:textId="50614324" w:rsidR="007600BA" w:rsidRDefault="007600BA" w:rsidP="00CC6853">
      <w:pPr>
        <w:jc w:val="center"/>
      </w:pPr>
      <w:r>
        <w:rPr>
          <w:noProof/>
        </w:rPr>
        <w:drawing>
          <wp:inline distT="0" distB="0" distL="0" distR="0" wp14:anchorId="210AA95F" wp14:editId="2A69672E">
            <wp:extent cx="4558030" cy="616112"/>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t="44086" r="6719" b="37220"/>
                    <a:stretch/>
                  </pic:blipFill>
                  <pic:spPr bwMode="auto">
                    <a:xfrm>
                      <a:off x="0" y="0"/>
                      <a:ext cx="4563725" cy="616882"/>
                    </a:xfrm>
                    <a:prstGeom prst="rect">
                      <a:avLst/>
                    </a:prstGeom>
                    <a:ln>
                      <a:noFill/>
                    </a:ln>
                    <a:extLst>
                      <a:ext uri="{53640926-AAD7-44D8-BBD7-CCE9431645EC}">
                        <a14:shadowObscured xmlns:a14="http://schemas.microsoft.com/office/drawing/2010/main"/>
                      </a:ext>
                    </a:extLst>
                  </pic:spPr>
                </pic:pic>
              </a:graphicData>
            </a:graphic>
          </wp:inline>
        </w:drawing>
      </w:r>
    </w:p>
    <w:p w14:paraId="3E59A281" w14:textId="2F877C58" w:rsidR="005B7E41" w:rsidRPr="005B7E41" w:rsidRDefault="005B7E41" w:rsidP="00CC6853">
      <w:pPr>
        <w:jc w:val="center"/>
        <w:rPr>
          <w:noProof/>
        </w:rPr>
      </w:pPr>
      <w:r>
        <w:rPr>
          <w:rFonts w:hint="eastAsia"/>
          <w:noProof/>
        </w:rPr>
        <w:t>图</w:t>
      </w:r>
      <w:r>
        <w:rPr>
          <w:rFonts w:hint="eastAsia"/>
          <w:noProof/>
        </w:rPr>
        <w:t>3.29</w:t>
      </w:r>
      <w:r>
        <w:rPr>
          <w:noProof/>
        </w:rPr>
        <w:t xml:space="preserve"> </w:t>
      </w:r>
      <w:r>
        <w:rPr>
          <w:rFonts w:hint="eastAsia"/>
          <w:noProof/>
        </w:rPr>
        <w:t>主程序进入子程序前截图</w:t>
      </w:r>
    </w:p>
    <w:p w14:paraId="7E5F1738" w14:textId="743A3BD8" w:rsidR="007600BA" w:rsidRDefault="007600BA" w:rsidP="00CC6853">
      <w:pPr>
        <w:jc w:val="center"/>
      </w:pPr>
      <w:r>
        <w:rPr>
          <w:noProof/>
        </w:rPr>
        <w:drawing>
          <wp:inline distT="0" distB="0" distL="0" distR="0" wp14:anchorId="5ABBBE07" wp14:editId="490C5252">
            <wp:extent cx="4890135" cy="2694709"/>
            <wp:effectExtent l="0" t="0" r="571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t="10500" r="-16" b="7784"/>
                    <a:stretch/>
                  </pic:blipFill>
                  <pic:spPr bwMode="auto">
                    <a:xfrm>
                      <a:off x="0" y="0"/>
                      <a:ext cx="4893186" cy="2696390"/>
                    </a:xfrm>
                    <a:prstGeom prst="rect">
                      <a:avLst/>
                    </a:prstGeom>
                    <a:ln>
                      <a:noFill/>
                    </a:ln>
                    <a:extLst>
                      <a:ext uri="{53640926-AAD7-44D8-BBD7-CCE9431645EC}">
                        <a14:shadowObscured xmlns:a14="http://schemas.microsoft.com/office/drawing/2010/main"/>
                      </a:ext>
                    </a:extLst>
                  </pic:spPr>
                </pic:pic>
              </a:graphicData>
            </a:graphic>
          </wp:inline>
        </w:drawing>
      </w:r>
    </w:p>
    <w:p w14:paraId="5BA36B8E" w14:textId="3B51CC5A" w:rsidR="0047239E" w:rsidRPr="00244887" w:rsidRDefault="005B7E41" w:rsidP="00E141DB">
      <w:pPr>
        <w:jc w:val="center"/>
      </w:pPr>
      <w:r>
        <w:rPr>
          <w:rFonts w:hint="eastAsia"/>
        </w:rPr>
        <w:t>图</w:t>
      </w:r>
      <w:r>
        <w:rPr>
          <w:rFonts w:hint="eastAsia"/>
        </w:rPr>
        <w:t>3.30</w:t>
      </w:r>
      <w:r>
        <w:t xml:space="preserve"> </w:t>
      </w:r>
      <w:r>
        <w:rPr>
          <w:rFonts w:hint="eastAsia"/>
        </w:rPr>
        <w:t>进入子程序截图</w:t>
      </w:r>
    </w:p>
    <w:p w14:paraId="418A1C8D" w14:textId="77777777" w:rsidR="008D6D0A" w:rsidRPr="002B0713" w:rsidRDefault="008D6D0A" w:rsidP="008D6D0A">
      <w:pPr>
        <w:pStyle w:val="1"/>
        <w:rPr>
          <w:rFonts w:ascii="宋体" w:hAnsi="宋体"/>
          <w:sz w:val="30"/>
          <w:szCs w:val="30"/>
        </w:rPr>
      </w:pPr>
      <w:bookmarkStart w:id="65" w:name="_Toc476742646"/>
      <w:bookmarkStart w:id="66" w:name="_Toc7809403"/>
      <w:r>
        <w:rPr>
          <w:rFonts w:hint="eastAsia"/>
          <w:sz w:val="30"/>
          <w:szCs w:val="30"/>
        </w:rPr>
        <w:t>总结与</w:t>
      </w:r>
      <w:r w:rsidRPr="002B0713">
        <w:rPr>
          <w:rFonts w:hint="eastAsia"/>
          <w:sz w:val="30"/>
          <w:szCs w:val="30"/>
        </w:rPr>
        <w:t>体会</w:t>
      </w:r>
      <w:bookmarkEnd w:id="65"/>
      <w:bookmarkEnd w:id="66"/>
    </w:p>
    <w:p w14:paraId="163C7B12" w14:textId="77777777" w:rsidR="00BF30E3" w:rsidRDefault="00BF30E3" w:rsidP="00BF30E3">
      <w:pPr>
        <w:ind w:firstLineChars="200" w:firstLine="420"/>
      </w:pPr>
      <w:r>
        <w:rPr>
          <w:rFonts w:hint="eastAsia"/>
        </w:rPr>
        <w:t>通过这次实验我学习并掌握了汇编语言的模块化编程和</w:t>
      </w:r>
      <w:r>
        <w:rPr>
          <w:rFonts w:hint="eastAsia"/>
        </w:rPr>
        <w:t>C</w:t>
      </w:r>
      <w:r>
        <w:rPr>
          <w:rFonts w:hint="eastAsia"/>
        </w:rPr>
        <w:t>语言与汇编的混合编程。在任务一中，我学习并了解了多个不同模块的汇编程序之间如何进行通讯如何交流与共享数据，虽然在这个过程中遇到了许多问题，不过在老师的帮助下我解决了这些问题，并且加深了我对汇编语言的理解与认识。</w:t>
      </w:r>
    </w:p>
    <w:p w14:paraId="294A27E6" w14:textId="77777777" w:rsidR="00BF30E3" w:rsidRDefault="00BF30E3" w:rsidP="00BF30E3">
      <w:pPr>
        <w:ind w:firstLineChars="200" w:firstLine="420"/>
      </w:pPr>
      <w:r>
        <w:rPr>
          <w:rFonts w:hint="eastAsia"/>
        </w:rPr>
        <w:t>在任务二中由于对新的编程环境</w:t>
      </w:r>
      <w:r>
        <w:rPr>
          <w:rFonts w:hint="eastAsia"/>
        </w:rPr>
        <w:t>BC</w:t>
      </w:r>
      <w:r>
        <w:rPr>
          <w:rFonts w:hint="eastAsia"/>
        </w:rPr>
        <w:t>不太熟悉，中间也遇到了不少问题，不过主要还是因为自己不过仔细，没有仔细看实验指导造成的，这也给我以警醒。</w:t>
      </w:r>
    </w:p>
    <w:p w14:paraId="1CE96B8A" w14:textId="77777777" w:rsidR="00BF30E3" w:rsidRPr="00646163" w:rsidRDefault="00BF30E3" w:rsidP="00BF30E3">
      <w:pPr>
        <w:ind w:firstLineChars="200" w:firstLine="420"/>
      </w:pPr>
      <w:r>
        <w:rPr>
          <w:rFonts w:hint="eastAsia"/>
        </w:rPr>
        <w:t>总而言之，这两次</w:t>
      </w:r>
      <w:proofErr w:type="gramStart"/>
      <w:r>
        <w:rPr>
          <w:rFonts w:hint="eastAsia"/>
        </w:rPr>
        <w:t>实验较</w:t>
      </w:r>
      <w:proofErr w:type="gramEnd"/>
      <w:r>
        <w:rPr>
          <w:rFonts w:hint="eastAsia"/>
        </w:rPr>
        <w:t>之前更具难度，不过也让我学会了更多。</w:t>
      </w:r>
    </w:p>
    <w:p w14:paraId="6A762FC0" w14:textId="77777777" w:rsidR="008D6D0A" w:rsidRPr="00BF30E3" w:rsidRDefault="008D6D0A" w:rsidP="008D6D0A"/>
    <w:p w14:paraId="1EC36316" w14:textId="7F2A9860" w:rsidR="000D2AEE" w:rsidRDefault="000D2AEE">
      <w:pPr>
        <w:widowControl/>
        <w:spacing w:line="240" w:lineRule="auto"/>
        <w:jc w:val="left"/>
      </w:pPr>
      <w:r>
        <w:br w:type="page"/>
      </w:r>
    </w:p>
    <w:p w14:paraId="3458E2E1" w14:textId="77777777" w:rsidR="000D2AEE" w:rsidRPr="002B0713" w:rsidRDefault="000D2AEE" w:rsidP="000D2AEE">
      <w:pPr>
        <w:pStyle w:val="1"/>
        <w:keepNext w:val="0"/>
        <w:pageBreakBefore/>
        <w:numPr>
          <w:ilvl w:val="0"/>
          <w:numId w:val="0"/>
        </w:numPr>
        <w:tabs>
          <w:tab w:val="left" w:pos="425"/>
        </w:tabs>
        <w:spacing w:line="300" w:lineRule="auto"/>
        <w:ind w:rightChars="-37" w:right="-78"/>
        <w:rPr>
          <w:sz w:val="30"/>
          <w:szCs w:val="30"/>
        </w:rPr>
      </w:pPr>
      <w:bookmarkStart w:id="67" w:name="_Toc20296"/>
      <w:bookmarkStart w:id="68" w:name="_Toc4612435"/>
      <w:bookmarkStart w:id="69" w:name="_Toc7809404"/>
      <w:r w:rsidRPr="002B0713">
        <w:rPr>
          <w:rFonts w:hint="eastAsia"/>
          <w:sz w:val="30"/>
          <w:szCs w:val="30"/>
        </w:rPr>
        <w:t>参考文献</w:t>
      </w:r>
      <w:bookmarkEnd w:id="67"/>
      <w:bookmarkEnd w:id="68"/>
      <w:bookmarkEnd w:id="69"/>
    </w:p>
    <w:p w14:paraId="51048EBB" w14:textId="77777777" w:rsidR="000D2AEE" w:rsidRPr="00214877" w:rsidRDefault="000D2AEE" w:rsidP="000D2AEE">
      <w:pPr>
        <w:ind w:firstLine="420"/>
        <w:rPr>
          <w:rFonts w:ascii="宋体" w:hAnsi="宋体"/>
          <w:szCs w:val="21"/>
        </w:rPr>
      </w:pPr>
      <w:r w:rsidRPr="00214877">
        <w:rPr>
          <w:rFonts w:ascii="宋体" w:hAnsi="宋体"/>
          <w:szCs w:val="21"/>
        </w:rPr>
        <w:t>[</w:t>
      </w:r>
      <w:r>
        <w:rPr>
          <w:rFonts w:ascii="宋体" w:hAnsi="宋体" w:hint="eastAsia"/>
          <w:szCs w:val="21"/>
        </w:rPr>
        <w:t>1</w:t>
      </w:r>
      <w:r w:rsidRPr="00214877">
        <w:rPr>
          <w:rFonts w:ascii="宋体" w:hAnsi="宋体"/>
          <w:szCs w:val="21"/>
        </w:rPr>
        <w:t>]</w:t>
      </w:r>
      <w:r>
        <w:rPr>
          <w:rFonts w:ascii="宋体" w:hAnsi="宋体"/>
          <w:szCs w:val="21"/>
        </w:rPr>
        <w:t xml:space="preserve"> </w:t>
      </w:r>
      <w:r>
        <w:rPr>
          <w:rFonts w:ascii="宋体" w:hAnsi="宋体" w:hint="eastAsia"/>
          <w:szCs w:val="21"/>
        </w:rPr>
        <w:t>许向阳</w:t>
      </w:r>
      <w:r w:rsidRPr="00214877">
        <w:rPr>
          <w:rFonts w:ascii="宋体" w:hAnsi="宋体"/>
          <w:szCs w:val="21"/>
        </w:rPr>
        <w:t>.</w:t>
      </w:r>
      <w:r>
        <w:rPr>
          <w:rFonts w:ascii="宋体" w:hAnsi="宋体" w:hint="eastAsia"/>
          <w:szCs w:val="21"/>
        </w:rPr>
        <w:t>80X86汇编语言程序设计上机指南</w:t>
      </w:r>
      <w:r w:rsidRPr="00214877">
        <w:rPr>
          <w:rFonts w:ascii="宋体" w:hAnsi="宋体"/>
          <w:szCs w:val="21"/>
        </w:rPr>
        <w:t>.</w:t>
      </w:r>
      <w:r>
        <w:rPr>
          <w:rFonts w:ascii="宋体" w:hAnsi="宋体" w:hint="eastAsia"/>
          <w:szCs w:val="21"/>
        </w:rPr>
        <w:t>武汉</w:t>
      </w:r>
      <w:r w:rsidRPr="00214877">
        <w:rPr>
          <w:rFonts w:ascii="宋体" w:hAnsi="宋体"/>
          <w:szCs w:val="21"/>
        </w:rPr>
        <w:t>:</w:t>
      </w:r>
      <w:r>
        <w:rPr>
          <w:rFonts w:ascii="宋体" w:hAnsi="宋体" w:hint="eastAsia"/>
          <w:szCs w:val="21"/>
        </w:rPr>
        <w:t>华中科技大学出版社</w:t>
      </w:r>
      <w:r w:rsidRPr="00214877">
        <w:rPr>
          <w:rFonts w:ascii="宋体" w:hAnsi="宋体"/>
          <w:szCs w:val="21"/>
        </w:rPr>
        <w:t>,</w:t>
      </w:r>
      <w:r>
        <w:rPr>
          <w:rFonts w:ascii="宋体" w:hAnsi="宋体" w:hint="eastAsia"/>
          <w:szCs w:val="21"/>
        </w:rPr>
        <w:t>2007</w:t>
      </w:r>
      <w:r w:rsidRPr="00214877">
        <w:rPr>
          <w:rFonts w:ascii="宋体" w:hAnsi="宋体" w:hint="eastAsia"/>
          <w:szCs w:val="21"/>
        </w:rPr>
        <w:t>：</w:t>
      </w:r>
      <w:r>
        <w:rPr>
          <w:rFonts w:ascii="宋体" w:hAnsi="宋体" w:hint="eastAsia"/>
          <w:szCs w:val="21"/>
        </w:rPr>
        <w:t>1</w:t>
      </w:r>
      <w:r w:rsidRPr="00214877">
        <w:rPr>
          <w:rFonts w:ascii="宋体" w:hAnsi="宋体"/>
          <w:szCs w:val="21"/>
        </w:rPr>
        <w:t>-</w:t>
      </w:r>
      <w:r>
        <w:rPr>
          <w:rFonts w:ascii="宋体" w:hAnsi="宋体" w:hint="eastAsia"/>
          <w:szCs w:val="21"/>
        </w:rPr>
        <w:t>61</w:t>
      </w:r>
    </w:p>
    <w:p w14:paraId="202486ED" w14:textId="77777777" w:rsidR="00CE40EF" w:rsidRPr="000D2AEE" w:rsidRDefault="00CE40EF"/>
    <w:sectPr w:rsidR="00CE40EF" w:rsidRPr="000D2AE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caozh" w:date="2019-05-02T19:50:00Z" w:initials="c">
    <w:p w14:paraId="14CEAD69" w14:textId="016E6D1A" w:rsidR="00E84D6C" w:rsidRDefault="00E84D6C">
      <w:pPr>
        <w:pStyle w:val="ad"/>
      </w:pPr>
      <w:r>
        <w:rPr>
          <w:rStyle w:val="ac"/>
        </w:rPr>
        <w:annotationRef/>
      </w:r>
      <w:r w:rsidRPr="00433579">
        <w:rPr>
          <w:rFonts w:hint="eastAsia"/>
        </w:rPr>
        <w:t>所有的</w:t>
      </w:r>
      <w:r w:rsidRPr="00433579">
        <w:rPr>
          <w:rFonts w:hint="eastAsia"/>
        </w:rPr>
        <w:t>"</w:t>
      </w:r>
      <w:r w:rsidRPr="00433579">
        <w:rPr>
          <w:rFonts w:hint="eastAsia"/>
        </w:rPr>
        <w:t>提示</w:t>
      </w:r>
      <w:r w:rsidRPr="00433579">
        <w:rPr>
          <w:rFonts w:hint="eastAsia"/>
        </w:rPr>
        <w:t>"</w:t>
      </w:r>
      <w:r w:rsidRPr="00433579">
        <w:rPr>
          <w:rFonts w:hint="eastAsia"/>
        </w:rPr>
        <w:t>都需要删掉</w:t>
      </w:r>
    </w:p>
  </w:comment>
  <w:comment w:id="15" w:author="caozh" w:date="2019-05-02T19:51:00Z" w:initials="c">
    <w:p w14:paraId="3FE1E4E5" w14:textId="2475D625" w:rsidR="00E84D6C" w:rsidRDefault="00E84D6C">
      <w:pPr>
        <w:pStyle w:val="ad"/>
      </w:pPr>
      <w:r>
        <w:rPr>
          <w:rStyle w:val="ac"/>
        </w:rPr>
        <w:annotationRef/>
      </w:r>
      <w:r w:rsidRPr="00433579">
        <w:rPr>
          <w:rFonts w:hint="eastAsia"/>
        </w:rPr>
        <w:t>所有的正文都应该首行空两个汉字，次行顶头。</w:t>
      </w:r>
    </w:p>
  </w:comment>
  <w:comment w:id="22" w:author="caozh" w:date="2019-05-02T19:53:00Z" w:initials="c">
    <w:p w14:paraId="3BEA7DDB" w14:textId="6E0E280A" w:rsidR="00E84D6C" w:rsidRDefault="00E84D6C">
      <w:pPr>
        <w:pStyle w:val="ad"/>
      </w:pPr>
      <w:r>
        <w:rPr>
          <w:rStyle w:val="ac"/>
        </w:rPr>
        <w:annotationRef/>
      </w:r>
      <w:r w:rsidRPr="00433579">
        <w:rPr>
          <w:rFonts w:hint="eastAsia"/>
        </w:rPr>
        <w:t>每个图都有自己的图编号和图名，几个</w:t>
      </w:r>
      <w:proofErr w:type="gramStart"/>
      <w:r w:rsidRPr="00433579">
        <w:rPr>
          <w:rFonts w:hint="eastAsia"/>
        </w:rPr>
        <w:t>图不能</w:t>
      </w:r>
      <w:proofErr w:type="gramEnd"/>
      <w:r w:rsidRPr="00433579">
        <w:rPr>
          <w:rFonts w:hint="eastAsia"/>
        </w:rPr>
        <w:t>共用一个。</w:t>
      </w:r>
    </w:p>
  </w:comment>
  <w:comment w:id="23" w:author="caozh" w:date="2019-05-02T19:54:00Z" w:initials="c">
    <w:p w14:paraId="107779B3" w14:textId="7B405B66" w:rsidR="00E84D6C" w:rsidRDefault="00E84D6C">
      <w:pPr>
        <w:pStyle w:val="ad"/>
        <w:rPr>
          <w:noProof/>
        </w:rPr>
      </w:pPr>
      <w:r>
        <w:rPr>
          <w:rStyle w:val="ac"/>
        </w:rPr>
        <w:annotationRef/>
      </w:r>
      <w:r w:rsidRPr="00433579">
        <w:rPr>
          <w:rFonts w:hint="eastAsia"/>
        </w:rPr>
        <w:t>图表的标题和里面的文字都是小</w:t>
      </w:r>
      <w:r w:rsidRPr="00433579">
        <w:rPr>
          <w:rFonts w:hint="eastAsia"/>
        </w:rPr>
        <w:t>5</w:t>
      </w:r>
      <w:r w:rsidRPr="00433579">
        <w:rPr>
          <w:rFonts w:hint="eastAsia"/>
        </w:rPr>
        <w:t>号</w:t>
      </w:r>
      <w:r>
        <w:rPr>
          <w:rFonts w:hint="eastAsia"/>
          <w:noProof/>
        </w:rPr>
        <w:t>。</w:t>
      </w:r>
    </w:p>
    <w:p w14:paraId="6EFF4419" w14:textId="1B5B7F4E" w:rsidR="00E84D6C" w:rsidRDefault="00E84D6C">
      <w:pPr>
        <w:pStyle w:val="ad"/>
      </w:pPr>
      <w:r w:rsidRPr="00433579">
        <w:rPr>
          <w:rFonts w:hint="eastAsia"/>
        </w:rPr>
        <w:t>用到寄存器的内容，要加圆括号，即（寄存器名）</w:t>
      </w:r>
    </w:p>
  </w:comment>
  <w:comment w:id="25" w:author="caozh" w:date="2019-05-02T19:54:00Z" w:initials="c">
    <w:p w14:paraId="59D86894" w14:textId="2575404E" w:rsidR="00E84D6C" w:rsidRDefault="00E84D6C">
      <w:pPr>
        <w:pStyle w:val="ad"/>
      </w:pPr>
      <w:r>
        <w:rPr>
          <w:rStyle w:val="ac"/>
        </w:rPr>
        <w:annotationRef/>
      </w:r>
      <w:r w:rsidRPr="00433579">
        <w:rPr>
          <w:rFonts w:hint="eastAsia"/>
        </w:rPr>
        <w:t>源程序的字号小</w:t>
      </w:r>
      <w:r w:rsidRPr="00433579">
        <w:rPr>
          <w:rFonts w:hint="eastAsia"/>
        </w:rPr>
        <w:t>5</w:t>
      </w:r>
      <w:r w:rsidRPr="00433579">
        <w:rPr>
          <w:rFonts w:hint="eastAsia"/>
        </w:rPr>
        <w:t>号，单</w:t>
      </w:r>
      <w:proofErr w:type="gramStart"/>
      <w:r w:rsidRPr="00433579">
        <w:rPr>
          <w:rFonts w:hint="eastAsia"/>
        </w:rPr>
        <w:t>倍</w:t>
      </w:r>
      <w:proofErr w:type="gramEnd"/>
      <w:r w:rsidRPr="00433579">
        <w:rPr>
          <w:rFonts w:hint="eastAsia"/>
        </w:rPr>
        <w:t>行距，整体缩进</w:t>
      </w:r>
      <w:r w:rsidRPr="00433579">
        <w:rPr>
          <w:rFonts w:hint="eastAsia"/>
        </w:rPr>
        <w:t>2</w:t>
      </w:r>
      <w:r w:rsidRPr="00433579">
        <w:rPr>
          <w:rFonts w:hint="eastAsia"/>
        </w:rPr>
        <w:t>个字符</w:t>
      </w:r>
    </w:p>
  </w:comment>
  <w:comment w:id="30" w:author="caozh" w:date="2019-05-02T19:56:00Z" w:initials="c">
    <w:p w14:paraId="4D8FDDF0" w14:textId="77777777" w:rsidR="00E84D6C" w:rsidRDefault="00E84D6C" w:rsidP="00433579">
      <w:pPr>
        <w:pStyle w:val="ad"/>
      </w:pPr>
      <w:r>
        <w:rPr>
          <w:rStyle w:val="ac"/>
        </w:rPr>
        <w:annotationRef/>
      </w:r>
      <w:r>
        <w:rPr>
          <w:rFonts w:hint="eastAsia"/>
        </w:rPr>
        <w:t>步骤就是要进行操作的内容，不是问题、不是思考题的描述方式。</w:t>
      </w:r>
    </w:p>
    <w:p w14:paraId="1D2E4897" w14:textId="23421A07" w:rsidR="00E84D6C" w:rsidRDefault="00E84D6C" w:rsidP="00433579">
      <w:pPr>
        <w:pStyle w:val="ad"/>
      </w:pPr>
      <w:r>
        <w:rPr>
          <w:rFonts w:hint="eastAsia"/>
        </w:rPr>
        <w:t>（要把问题描述转换成你观察和解决问题的操作步骤）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CEAD69" w15:done="0"/>
  <w15:commentEx w15:paraId="3FE1E4E5" w15:done="0"/>
  <w15:commentEx w15:paraId="3BEA7DDB" w15:done="0"/>
  <w15:commentEx w15:paraId="6EFF4419" w15:done="0"/>
  <w15:commentEx w15:paraId="59D86894" w15:done="0"/>
  <w15:commentEx w15:paraId="1D2E48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CEAD69" w16cid:durableId="20772547"/>
  <w16cid:commentId w16cid:paraId="3FE1E4E5" w16cid:durableId="20772548"/>
  <w16cid:commentId w16cid:paraId="3BEA7DDB" w16cid:durableId="20772549"/>
  <w16cid:commentId w16cid:paraId="6EFF4419" w16cid:durableId="2077254A"/>
  <w16cid:commentId w16cid:paraId="59D86894" w16cid:durableId="2077254B"/>
  <w16cid:commentId w16cid:paraId="1D2E4897" w16cid:durableId="207725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46ABA" w14:textId="77777777" w:rsidR="00025029" w:rsidRDefault="00025029" w:rsidP="008D6D0A">
      <w:pPr>
        <w:spacing w:line="240" w:lineRule="auto"/>
      </w:pPr>
      <w:r>
        <w:separator/>
      </w:r>
    </w:p>
  </w:endnote>
  <w:endnote w:type="continuationSeparator" w:id="0">
    <w:p w14:paraId="49DC402E" w14:textId="77777777" w:rsidR="00025029" w:rsidRDefault="00025029" w:rsidP="008D6D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42FF7" w14:textId="77777777" w:rsidR="00E84D6C" w:rsidRDefault="00E84D6C">
    <w:pPr>
      <w:pStyle w:val="a5"/>
      <w:framePr w:h="0" w:wrap="around" w:vAnchor="text" w:hAnchor="margin" w:xAlign="right" w:y="1"/>
      <w:ind w:firstLine="360"/>
      <w:rPr>
        <w:rStyle w:val="a8"/>
      </w:rPr>
    </w:pPr>
    <w:r>
      <w:fldChar w:fldCharType="begin"/>
    </w:r>
    <w:r>
      <w:rPr>
        <w:rStyle w:val="a8"/>
      </w:rPr>
      <w:instrText xml:space="preserve">PAGE  </w:instrText>
    </w:r>
    <w:r>
      <w:fldChar w:fldCharType="separate"/>
    </w:r>
    <w:r>
      <w:rPr>
        <w:rStyle w:val="a8"/>
      </w:rPr>
      <w:t>107</w:t>
    </w:r>
    <w:r>
      <w:fldChar w:fldCharType="end"/>
    </w:r>
  </w:p>
  <w:p w14:paraId="61D0EAE0" w14:textId="77777777" w:rsidR="00E84D6C" w:rsidRDefault="00E84D6C">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3C9D0" w14:textId="77777777" w:rsidR="00E84D6C" w:rsidRDefault="00E84D6C">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91C0F" w14:textId="77777777" w:rsidR="00025029" w:rsidRDefault="00025029" w:rsidP="008D6D0A">
      <w:pPr>
        <w:spacing w:line="240" w:lineRule="auto"/>
      </w:pPr>
      <w:r>
        <w:separator/>
      </w:r>
    </w:p>
  </w:footnote>
  <w:footnote w:type="continuationSeparator" w:id="0">
    <w:p w14:paraId="36831C9F" w14:textId="77777777" w:rsidR="00025029" w:rsidRDefault="00025029" w:rsidP="008D6D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4D66F" w14:textId="77777777" w:rsidR="00E84D6C" w:rsidRDefault="00E84D6C">
    <w:pPr>
      <w:pStyle w:val="a3"/>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2419D"/>
    <w:multiLevelType w:val="multilevel"/>
    <w:tmpl w:val="DD385D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EA1A1B"/>
    <w:multiLevelType w:val="multilevel"/>
    <w:tmpl w:val="DD385D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50010C09"/>
    <w:multiLevelType w:val="hybridMultilevel"/>
    <w:tmpl w:val="F00C7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5"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6" w15:restartNumberingAfterBreak="0">
    <w:nsid w:val="70CF1187"/>
    <w:multiLevelType w:val="hybridMultilevel"/>
    <w:tmpl w:val="BC5471D4"/>
    <w:lvl w:ilvl="0" w:tplc="EED61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E01EB5"/>
    <w:multiLevelType w:val="multilevel"/>
    <w:tmpl w:val="70E01EB5"/>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771771DE"/>
    <w:multiLevelType w:val="hybridMultilevel"/>
    <w:tmpl w:val="5CD85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A615B4"/>
    <w:multiLevelType w:val="hybridMultilevel"/>
    <w:tmpl w:val="D8142B9C"/>
    <w:lvl w:ilvl="0" w:tplc="6D002FF2">
      <w:start w:val="1"/>
      <w:numFmt w:val="decimal"/>
      <w:pStyle w:val="10"/>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7"/>
  </w:num>
  <w:num w:numId="2">
    <w:abstractNumId w:val="1"/>
  </w:num>
  <w:num w:numId="3">
    <w:abstractNumId w:val="4"/>
  </w:num>
  <w:num w:numId="4">
    <w:abstractNumId w:val="5"/>
  </w:num>
  <w:num w:numId="5">
    <w:abstractNumId w:val="3"/>
  </w:num>
  <w:num w:numId="6">
    <w:abstractNumId w:val="6"/>
  </w:num>
  <w:num w:numId="7">
    <w:abstractNumId w:val="0"/>
  </w:num>
  <w:num w:numId="8">
    <w:abstractNumId w:val="8"/>
  </w:num>
  <w:num w:numId="9">
    <w:abstractNumId w:val="2"/>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ozh">
    <w15:presenceInfo w15:providerId="None" w15:userId="caoz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722"/>
    <w:rsid w:val="0001460F"/>
    <w:rsid w:val="00025029"/>
    <w:rsid w:val="000557CE"/>
    <w:rsid w:val="000A030B"/>
    <w:rsid w:val="000B5574"/>
    <w:rsid w:val="000C6510"/>
    <w:rsid w:val="000D2AEE"/>
    <w:rsid w:val="000E447F"/>
    <w:rsid w:val="00107D78"/>
    <w:rsid w:val="00132445"/>
    <w:rsid w:val="00137AE5"/>
    <w:rsid w:val="00170419"/>
    <w:rsid w:val="00176E93"/>
    <w:rsid w:val="001A6C3C"/>
    <w:rsid w:val="001C27F7"/>
    <w:rsid w:val="001F346E"/>
    <w:rsid w:val="002063C8"/>
    <w:rsid w:val="00213AF7"/>
    <w:rsid w:val="00227976"/>
    <w:rsid w:val="002334B8"/>
    <w:rsid w:val="00233A8E"/>
    <w:rsid w:val="00244887"/>
    <w:rsid w:val="00252B51"/>
    <w:rsid w:val="00284D98"/>
    <w:rsid w:val="00287585"/>
    <w:rsid w:val="00294BC3"/>
    <w:rsid w:val="002C1ADD"/>
    <w:rsid w:val="002D0B38"/>
    <w:rsid w:val="002D2F9B"/>
    <w:rsid w:val="00323BEA"/>
    <w:rsid w:val="00332E4D"/>
    <w:rsid w:val="00347819"/>
    <w:rsid w:val="003A244D"/>
    <w:rsid w:val="003D256D"/>
    <w:rsid w:val="003F6E54"/>
    <w:rsid w:val="0041002C"/>
    <w:rsid w:val="00433579"/>
    <w:rsid w:val="00451754"/>
    <w:rsid w:val="00461622"/>
    <w:rsid w:val="00467218"/>
    <w:rsid w:val="0047239E"/>
    <w:rsid w:val="00494A84"/>
    <w:rsid w:val="004C4CBC"/>
    <w:rsid w:val="004D4012"/>
    <w:rsid w:val="004E5184"/>
    <w:rsid w:val="004F288B"/>
    <w:rsid w:val="00504604"/>
    <w:rsid w:val="005147C9"/>
    <w:rsid w:val="00525DD5"/>
    <w:rsid w:val="005352D7"/>
    <w:rsid w:val="00535F18"/>
    <w:rsid w:val="0057405C"/>
    <w:rsid w:val="00584554"/>
    <w:rsid w:val="005861FC"/>
    <w:rsid w:val="00593AD6"/>
    <w:rsid w:val="00594BB2"/>
    <w:rsid w:val="0059654C"/>
    <w:rsid w:val="005A31F6"/>
    <w:rsid w:val="005B0C0B"/>
    <w:rsid w:val="005B7E41"/>
    <w:rsid w:val="005C116D"/>
    <w:rsid w:val="005D11EA"/>
    <w:rsid w:val="005D31D1"/>
    <w:rsid w:val="005D4C61"/>
    <w:rsid w:val="005E3371"/>
    <w:rsid w:val="005F29C9"/>
    <w:rsid w:val="005F3A57"/>
    <w:rsid w:val="005F5FB4"/>
    <w:rsid w:val="00602508"/>
    <w:rsid w:val="00603921"/>
    <w:rsid w:val="006157C4"/>
    <w:rsid w:val="00633076"/>
    <w:rsid w:val="0065425F"/>
    <w:rsid w:val="0065631A"/>
    <w:rsid w:val="00671791"/>
    <w:rsid w:val="00680C31"/>
    <w:rsid w:val="0068759D"/>
    <w:rsid w:val="00695480"/>
    <w:rsid w:val="006B6985"/>
    <w:rsid w:val="006C1427"/>
    <w:rsid w:val="006D1E1F"/>
    <w:rsid w:val="006D5AE9"/>
    <w:rsid w:val="006E4929"/>
    <w:rsid w:val="006F10A4"/>
    <w:rsid w:val="00710EC6"/>
    <w:rsid w:val="007354D9"/>
    <w:rsid w:val="00736E7C"/>
    <w:rsid w:val="007600BA"/>
    <w:rsid w:val="007602A2"/>
    <w:rsid w:val="0076454F"/>
    <w:rsid w:val="00795C5E"/>
    <w:rsid w:val="007960FC"/>
    <w:rsid w:val="00796C58"/>
    <w:rsid w:val="007A3F1E"/>
    <w:rsid w:val="007A4590"/>
    <w:rsid w:val="007B77DA"/>
    <w:rsid w:val="007D1919"/>
    <w:rsid w:val="00806EBE"/>
    <w:rsid w:val="0083740B"/>
    <w:rsid w:val="008503E1"/>
    <w:rsid w:val="00866225"/>
    <w:rsid w:val="008A2A64"/>
    <w:rsid w:val="008A4160"/>
    <w:rsid w:val="008D2296"/>
    <w:rsid w:val="008D51EC"/>
    <w:rsid w:val="008D6D0A"/>
    <w:rsid w:val="008F545E"/>
    <w:rsid w:val="008F62CE"/>
    <w:rsid w:val="0094026B"/>
    <w:rsid w:val="00955ECE"/>
    <w:rsid w:val="00985A43"/>
    <w:rsid w:val="00986C79"/>
    <w:rsid w:val="009912FF"/>
    <w:rsid w:val="009A56FE"/>
    <w:rsid w:val="009A5BE3"/>
    <w:rsid w:val="009E6E2D"/>
    <w:rsid w:val="009E7E53"/>
    <w:rsid w:val="00A16A47"/>
    <w:rsid w:val="00A348AE"/>
    <w:rsid w:val="00A57778"/>
    <w:rsid w:val="00A70650"/>
    <w:rsid w:val="00AC2EE4"/>
    <w:rsid w:val="00AD5BAB"/>
    <w:rsid w:val="00B05978"/>
    <w:rsid w:val="00B258F5"/>
    <w:rsid w:val="00B30F48"/>
    <w:rsid w:val="00B33839"/>
    <w:rsid w:val="00B65427"/>
    <w:rsid w:val="00B7163A"/>
    <w:rsid w:val="00B839AC"/>
    <w:rsid w:val="00B86DCA"/>
    <w:rsid w:val="00BA61E8"/>
    <w:rsid w:val="00BB2878"/>
    <w:rsid w:val="00BB464D"/>
    <w:rsid w:val="00BB7CCE"/>
    <w:rsid w:val="00BC0B63"/>
    <w:rsid w:val="00BC1722"/>
    <w:rsid w:val="00BC2DCE"/>
    <w:rsid w:val="00BE0382"/>
    <w:rsid w:val="00BE4A7A"/>
    <w:rsid w:val="00BF30E3"/>
    <w:rsid w:val="00BF474D"/>
    <w:rsid w:val="00C02228"/>
    <w:rsid w:val="00C05C06"/>
    <w:rsid w:val="00C26A21"/>
    <w:rsid w:val="00C54904"/>
    <w:rsid w:val="00C77223"/>
    <w:rsid w:val="00C901D0"/>
    <w:rsid w:val="00C93CFB"/>
    <w:rsid w:val="00C96516"/>
    <w:rsid w:val="00CA3BE4"/>
    <w:rsid w:val="00CC3915"/>
    <w:rsid w:val="00CC6853"/>
    <w:rsid w:val="00CD10B4"/>
    <w:rsid w:val="00CE40EF"/>
    <w:rsid w:val="00CE61CC"/>
    <w:rsid w:val="00D06AF5"/>
    <w:rsid w:val="00D365C3"/>
    <w:rsid w:val="00D44FB9"/>
    <w:rsid w:val="00D65D87"/>
    <w:rsid w:val="00D81965"/>
    <w:rsid w:val="00D82ADF"/>
    <w:rsid w:val="00D96218"/>
    <w:rsid w:val="00DB436C"/>
    <w:rsid w:val="00DD43FF"/>
    <w:rsid w:val="00E141DB"/>
    <w:rsid w:val="00E31DBF"/>
    <w:rsid w:val="00E36D28"/>
    <w:rsid w:val="00E5120C"/>
    <w:rsid w:val="00E84D6C"/>
    <w:rsid w:val="00E93BDC"/>
    <w:rsid w:val="00EB00B3"/>
    <w:rsid w:val="00EC7845"/>
    <w:rsid w:val="00ED3E27"/>
    <w:rsid w:val="00F22CDE"/>
    <w:rsid w:val="00F451B6"/>
    <w:rsid w:val="00F72F14"/>
    <w:rsid w:val="00F75AF0"/>
    <w:rsid w:val="00F85EB2"/>
    <w:rsid w:val="00F957C4"/>
    <w:rsid w:val="00FA0A42"/>
    <w:rsid w:val="00FB469F"/>
    <w:rsid w:val="00FC66A7"/>
    <w:rsid w:val="00FF6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383DA"/>
  <w15:chartTrackingRefBased/>
  <w15:docId w15:val="{84BB5529-04CE-4870-BE21-CAD2B444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7D78"/>
    <w:pPr>
      <w:widowControl w:val="0"/>
      <w:spacing w:line="300" w:lineRule="auto"/>
      <w:jc w:val="both"/>
    </w:pPr>
    <w:rPr>
      <w:rFonts w:ascii="Times New Roman" w:eastAsia="宋体" w:hAnsi="Times New Roman" w:cs="Times New Roman"/>
      <w:szCs w:val="24"/>
    </w:rPr>
  </w:style>
  <w:style w:type="paragraph" w:styleId="1">
    <w:name w:val="heading 1"/>
    <w:basedOn w:val="a"/>
    <w:next w:val="a"/>
    <w:link w:val="11"/>
    <w:qFormat/>
    <w:rsid w:val="008D6D0A"/>
    <w:pPr>
      <w:keepNext/>
      <w:keepLines/>
      <w:numPr>
        <w:numId w:val="1"/>
      </w:numPr>
      <w:spacing w:before="310" w:after="280" w:line="360" w:lineRule="auto"/>
      <w:jc w:val="center"/>
      <w:outlineLvl w:val="0"/>
    </w:pPr>
    <w:rPr>
      <w:rFonts w:eastAsia="黑体"/>
      <w:b/>
      <w:kern w:val="44"/>
      <w:sz w:val="32"/>
      <w:szCs w:val="44"/>
    </w:rPr>
  </w:style>
  <w:style w:type="paragraph" w:styleId="2">
    <w:name w:val="heading 2"/>
    <w:basedOn w:val="a"/>
    <w:next w:val="a"/>
    <w:link w:val="20"/>
    <w:qFormat/>
    <w:rsid w:val="008D6D0A"/>
    <w:pPr>
      <w:keepNext/>
      <w:keepLines/>
      <w:numPr>
        <w:ilvl w:val="1"/>
        <w:numId w:val="1"/>
      </w:numPr>
      <w:tabs>
        <w:tab w:val="left" w:pos="567"/>
      </w:tabs>
      <w:spacing w:before="200" w:after="140" w:line="360" w:lineRule="auto"/>
      <w:jc w:val="left"/>
      <w:outlineLvl w:val="1"/>
    </w:pPr>
    <w:rPr>
      <w:rFonts w:eastAsia="黑体"/>
      <w:b/>
      <w:sz w:val="28"/>
      <w:szCs w:val="32"/>
    </w:rPr>
  </w:style>
  <w:style w:type="paragraph" w:styleId="3">
    <w:name w:val="heading 3"/>
    <w:basedOn w:val="a"/>
    <w:next w:val="a"/>
    <w:link w:val="30"/>
    <w:qFormat/>
    <w:rsid w:val="008D6D0A"/>
    <w:pPr>
      <w:keepNext/>
      <w:keepLines/>
      <w:numPr>
        <w:ilvl w:val="2"/>
        <w:numId w:val="1"/>
      </w:numPr>
      <w:tabs>
        <w:tab w:val="left" w:pos="709"/>
      </w:tabs>
      <w:spacing w:before="140" w:after="80" w:line="360" w:lineRule="auto"/>
      <w:jc w:val="left"/>
      <w:outlineLvl w:val="2"/>
    </w:pPr>
    <w:rPr>
      <w:rFonts w:eastAsia="黑体"/>
      <w:b/>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D6D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6D0A"/>
    <w:rPr>
      <w:sz w:val="18"/>
      <w:szCs w:val="18"/>
    </w:rPr>
  </w:style>
  <w:style w:type="paragraph" w:styleId="a5">
    <w:name w:val="footer"/>
    <w:basedOn w:val="a"/>
    <w:link w:val="a6"/>
    <w:unhideWhenUsed/>
    <w:rsid w:val="008D6D0A"/>
    <w:pPr>
      <w:tabs>
        <w:tab w:val="center" w:pos="4153"/>
        <w:tab w:val="right" w:pos="8306"/>
      </w:tabs>
      <w:snapToGrid w:val="0"/>
      <w:jc w:val="left"/>
    </w:pPr>
    <w:rPr>
      <w:sz w:val="18"/>
      <w:szCs w:val="18"/>
    </w:rPr>
  </w:style>
  <w:style w:type="character" w:customStyle="1" w:styleId="a6">
    <w:name w:val="页脚 字符"/>
    <w:basedOn w:val="a0"/>
    <w:link w:val="a5"/>
    <w:rsid w:val="008D6D0A"/>
    <w:rPr>
      <w:sz w:val="18"/>
      <w:szCs w:val="18"/>
    </w:rPr>
  </w:style>
  <w:style w:type="character" w:customStyle="1" w:styleId="12">
    <w:name w:val="标题 1 字符"/>
    <w:basedOn w:val="a0"/>
    <w:uiPriority w:val="9"/>
    <w:rsid w:val="008D6D0A"/>
    <w:rPr>
      <w:rFonts w:ascii="Times New Roman" w:eastAsia="宋体" w:hAnsi="Times New Roman" w:cs="Times New Roman"/>
      <w:b/>
      <w:bCs/>
      <w:kern w:val="44"/>
      <w:sz w:val="44"/>
      <w:szCs w:val="44"/>
    </w:rPr>
  </w:style>
  <w:style w:type="character" w:customStyle="1" w:styleId="20">
    <w:name w:val="标题 2 字符"/>
    <w:basedOn w:val="a0"/>
    <w:link w:val="2"/>
    <w:rsid w:val="008D6D0A"/>
    <w:rPr>
      <w:rFonts w:ascii="Times New Roman" w:eastAsia="黑体" w:hAnsi="Times New Roman" w:cs="Times New Roman"/>
      <w:b/>
      <w:sz w:val="28"/>
      <w:szCs w:val="32"/>
    </w:rPr>
  </w:style>
  <w:style w:type="character" w:customStyle="1" w:styleId="30">
    <w:name w:val="标题 3 字符"/>
    <w:basedOn w:val="a0"/>
    <w:link w:val="3"/>
    <w:rsid w:val="008D6D0A"/>
    <w:rPr>
      <w:rFonts w:ascii="Times New Roman" w:eastAsia="黑体" w:hAnsi="Times New Roman" w:cs="Times New Roman"/>
      <w:b/>
      <w:sz w:val="24"/>
      <w:szCs w:val="32"/>
    </w:rPr>
  </w:style>
  <w:style w:type="character" w:styleId="a7">
    <w:name w:val="Hyperlink"/>
    <w:basedOn w:val="a0"/>
    <w:uiPriority w:val="99"/>
    <w:rsid w:val="008D6D0A"/>
    <w:rPr>
      <w:color w:val="0000FF"/>
      <w:u w:val="single"/>
    </w:rPr>
  </w:style>
  <w:style w:type="character" w:styleId="a8">
    <w:name w:val="page number"/>
    <w:basedOn w:val="a0"/>
    <w:rsid w:val="008D6D0A"/>
  </w:style>
  <w:style w:type="character" w:customStyle="1" w:styleId="11">
    <w:name w:val="标题 1 字符1"/>
    <w:basedOn w:val="a0"/>
    <w:link w:val="1"/>
    <w:rsid w:val="008D6D0A"/>
    <w:rPr>
      <w:rFonts w:ascii="Times New Roman" w:eastAsia="黑体" w:hAnsi="Times New Roman" w:cs="Times New Roman"/>
      <w:b/>
      <w:kern w:val="44"/>
      <w:sz w:val="32"/>
      <w:szCs w:val="44"/>
    </w:rPr>
  </w:style>
  <w:style w:type="paragraph" w:styleId="a9">
    <w:name w:val="Normal (Web)"/>
    <w:basedOn w:val="a"/>
    <w:uiPriority w:val="99"/>
    <w:rsid w:val="008D6D0A"/>
    <w:pPr>
      <w:widowControl/>
      <w:spacing w:before="100" w:beforeAutospacing="1" w:after="100" w:afterAutospacing="1" w:line="240" w:lineRule="auto"/>
      <w:jc w:val="left"/>
    </w:pPr>
    <w:rPr>
      <w:rFonts w:ascii="宋体" w:hAnsi="宋体" w:cs="宋体"/>
      <w:kern w:val="0"/>
    </w:rPr>
  </w:style>
  <w:style w:type="paragraph" w:styleId="TOC1">
    <w:name w:val="toc 1"/>
    <w:basedOn w:val="a"/>
    <w:next w:val="a"/>
    <w:autoRedefine/>
    <w:uiPriority w:val="39"/>
    <w:unhideWhenUsed/>
    <w:rsid w:val="008D6D0A"/>
  </w:style>
  <w:style w:type="paragraph" w:styleId="TOC2">
    <w:name w:val="toc 2"/>
    <w:basedOn w:val="a"/>
    <w:next w:val="a"/>
    <w:autoRedefine/>
    <w:uiPriority w:val="39"/>
    <w:unhideWhenUsed/>
    <w:rsid w:val="008D6D0A"/>
    <w:pPr>
      <w:ind w:leftChars="200" w:left="420"/>
    </w:pPr>
  </w:style>
  <w:style w:type="paragraph" w:styleId="TOC3">
    <w:name w:val="toc 3"/>
    <w:basedOn w:val="a"/>
    <w:next w:val="a"/>
    <w:autoRedefine/>
    <w:uiPriority w:val="39"/>
    <w:unhideWhenUsed/>
    <w:rsid w:val="008D6D0A"/>
    <w:pPr>
      <w:ind w:leftChars="400" w:left="840"/>
    </w:pPr>
  </w:style>
  <w:style w:type="paragraph" w:styleId="aa">
    <w:name w:val="List Paragraph"/>
    <w:basedOn w:val="a"/>
    <w:uiPriority w:val="99"/>
    <w:unhideWhenUsed/>
    <w:rsid w:val="00107D78"/>
    <w:pPr>
      <w:spacing w:line="240" w:lineRule="auto"/>
      <w:ind w:firstLineChars="200" w:firstLine="420"/>
    </w:pPr>
  </w:style>
  <w:style w:type="paragraph" w:styleId="ab">
    <w:name w:val="No Spacing"/>
    <w:uiPriority w:val="1"/>
    <w:qFormat/>
    <w:rsid w:val="00DD43FF"/>
    <w:pPr>
      <w:widowControl w:val="0"/>
      <w:jc w:val="both"/>
    </w:pPr>
    <w:rPr>
      <w:rFonts w:ascii="Times New Roman" w:eastAsia="宋体" w:hAnsi="Times New Roman" w:cs="Times New Roman"/>
      <w:szCs w:val="24"/>
    </w:rPr>
  </w:style>
  <w:style w:type="paragraph" w:customStyle="1" w:styleId="10">
    <w:name w:val="正文1"/>
    <w:basedOn w:val="a"/>
    <w:link w:val="13"/>
    <w:autoRedefine/>
    <w:qFormat/>
    <w:rsid w:val="003F6E54"/>
    <w:pPr>
      <w:numPr>
        <w:numId w:val="10"/>
      </w:numPr>
      <w:spacing w:line="360" w:lineRule="auto"/>
      <w:ind w:hanging="358"/>
      <w:jc w:val="left"/>
    </w:pPr>
    <w:rPr>
      <w:rFonts w:ascii="宋体" w:hAnsi="宋体"/>
      <w:szCs w:val="21"/>
    </w:rPr>
  </w:style>
  <w:style w:type="character" w:customStyle="1" w:styleId="13">
    <w:name w:val="正文1 字符"/>
    <w:link w:val="10"/>
    <w:rsid w:val="003F6E54"/>
    <w:rPr>
      <w:rFonts w:ascii="宋体" w:eastAsia="宋体" w:hAnsi="宋体" w:cs="Times New Roman"/>
      <w:szCs w:val="21"/>
    </w:rPr>
  </w:style>
  <w:style w:type="character" w:styleId="ac">
    <w:name w:val="annotation reference"/>
    <w:basedOn w:val="a0"/>
    <w:uiPriority w:val="99"/>
    <w:semiHidden/>
    <w:unhideWhenUsed/>
    <w:rsid w:val="00433579"/>
    <w:rPr>
      <w:sz w:val="21"/>
      <w:szCs w:val="21"/>
    </w:rPr>
  </w:style>
  <w:style w:type="paragraph" w:styleId="ad">
    <w:name w:val="annotation text"/>
    <w:basedOn w:val="a"/>
    <w:link w:val="ae"/>
    <w:uiPriority w:val="99"/>
    <w:semiHidden/>
    <w:unhideWhenUsed/>
    <w:rsid w:val="00433579"/>
    <w:pPr>
      <w:jc w:val="left"/>
    </w:pPr>
  </w:style>
  <w:style w:type="character" w:customStyle="1" w:styleId="ae">
    <w:name w:val="批注文字 字符"/>
    <w:basedOn w:val="a0"/>
    <w:link w:val="ad"/>
    <w:uiPriority w:val="99"/>
    <w:semiHidden/>
    <w:rsid w:val="00433579"/>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433579"/>
    <w:rPr>
      <w:b/>
      <w:bCs/>
    </w:rPr>
  </w:style>
  <w:style w:type="character" w:customStyle="1" w:styleId="af0">
    <w:name w:val="批注主题 字符"/>
    <w:basedOn w:val="ae"/>
    <w:link w:val="af"/>
    <w:uiPriority w:val="99"/>
    <w:semiHidden/>
    <w:rsid w:val="00433579"/>
    <w:rPr>
      <w:rFonts w:ascii="Times New Roman" w:eastAsia="宋体" w:hAnsi="Times New Roman" w:cs="Times New Roman"/>
      <w:b/>
      <w:bCs/>
      <w:szCs w:val="24"/>
    </w:rPr>
  </w:style>
  <w:style w:type="paragraph" w:styleId="af1">
    <w:name w:val="Revision"/>
    <w:hidden/>
    <w:uiPriority w:val="99"/>
    <w:semiHidden/>
    <w:rsid w:val="00433579"/>
    <w:rPr>
      <w:rFonts w:ascii="Times New Roman" w:eastAsia="宋体" w:hAnsi="Times New Roman" w:cs="Times New Roman"/>
      <w:szCs w:val="24"/>
    </w:rPr>
  </w:style>
  <w:style w:type="paragraph" w:styleId="af2">
    <w:name w:val="Balloon Text"/>
    <w:basedOn w:val="a"/>
    <w:link w:val="af3"/>
    <w:uiPriority w:val="99"/>
    <w:semiHidden/>
    <w:unhideWhenUsed/>
    <w:rsid w:val="00433579"/>
    <w:pPr>
      <w:spacing w:line="240" w:lineRule="auto"/>
    </w:pPr>
    <w:rPr>
      <w:sz w:val="18"/>
      <w:szCs w:val="18"/>
    </w:rPr>
  </w:style>
  <w:style w:type="character" w:customStyle="1" w:styleId="af3">
    <w:name w:val="批注框文本 字符"/>
    <w:basedOn w:val="a0"/>
    <w:link w:val="af2"/>
    <w:uiPriority w:val="99"/>
    <w:semiHidden/>
    <w:rsid w:val="0043357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279942">
      <w:bodyDiv w:val="1"/>
      <w:marLeft w:val="0"/>
      <w:marRight w:val="0"/>
      <w:marTop w:val="0"/>
      <w:marBottom w:val="0"/>
      <w:divBdr>
        <w:top w:val="none" w:sz="0" w:space="0" w:color="auto"/>
        <w:left w:val="none" w:sz="0" w:space="0" w:color="auto"/>
        <w:bottom w:val="none" w:sz="0" w:space="0" w:color="auto"/>
        <w:right w:val="none" w:sz="0" w:space="0" w:color="auto"/>
      </w:divBdr>
      <w:divsChild>
        <w:div w:id="2058972368">
          <w:marLeft w:val="0"/>
          <w:marRight w:val="0"/>
          <w:marTop w:val="0"/>
          <w:marBottom w:val="0"/>
          <w:divBdr>
            <w:top w:val="none" w:sz="0" w:space="0" w:color="auto"/>
            <w:left w:val="none" w:sz="0" w:space="0" w:color="auto"/>
            <w:bottom w:val="none" w:sz="0" w:space="0" w:color="auto"/>
            <w:right w:val="none" w:sz="0" w:space="0" w:color="auto"/>
          </w:divBdr>
          <w:divsChild>
            <w:div w:id="1205370480">
              <w:marLeft w:val="0"/>
              <w:marRight w:val="0"/>
              <w:marTop w:val="0"/>
              <w:marBottom w:val="0"/>
              <w:divBdr>
                <w:top w:val="none" w:sz="0" w:space="0" w:color="auto"/>
                <w:left w:val="none" w:sz="0" w:space="0" w:color="auto"/>
                <w:bottom w:val="none" w:sz="0" w:space="0" w:color="auto"/>
                <w:right w:val="none" w:sz="0" w:space="0" w:color="auto"/>
              </w:divBdr>
            </w:div>
            <w:div w:id="1229069187">
              <w:marLeft w:val="0"/>
              <w:marRight w:val="0"/>
              <w:marTop w:val="0"/>
              <w:marBottom w:val="0"/>
              <w:divBdr>
                <w:top w:val="none" w:sz="0" w:space="0" w:color="auto"/>
                <w:left w:val="none" w:sz="0" w:space="0" w:color="auto"/>
                <w:bottom w:val="none" w:sz="0" w:space="0" w:color="auto"/>
                <w:right w:val="none" w:sz="0" w:space="0" w:color="auto"/>
              </w:divBdr>
            </w:div>
            <w:div w:id="114910876">
              <w:marLeft w:val="0"/>
              <w:marRight w:val="0"/>
              <w:marTop w:val="0"/>
              <w:marBottom w:val="0"/>
              <w:divBdr>
                <w:top w:val="none" w:sz="0" w:space="0" w:color="auto"/>
                <w:left w:val="none" w:sz="0" w:space="0" w:color="auto"/>
                <w:bottom w:val="none" w:sz="0" w:space="0" w:color="auto"/>
                <w:right w:val="none" w:sz="0" w:space="0" w:color="auto"/>
              </w:divBdr>
            </w:div>
            <w:div w:id="434444206">
              <w:marLeft w:val="0"/>
              <w:marRight w:val="0"/>
              <w:marTop w:val="0"/>
              <w:marBottom w:val="0"/>
              <w:divBdr>
                <w:top w:val="none" w:sz="0" w:space="0" w:color="auto"/>
                <w:left w:val="none" w:sz="0" w:space="0" w:color="auto"/>
                <w:bottom w:val="none" w:sz="0" w:space="0" w:color="auto"/>
                <w:right w:val="none" w:sz="0" w:space="0" w:color="auto"/>
              </w:divBdr>
            </w:div>
            <w:div w:id="63843666">
              <w:marLeft w:val="0"/>
              <w:marRight w:val="0"/>
              <w:marTop w:val="0"/>
              <w:marBottom w:val="0"/>
              <w:divBdr>
                <w:top w:val="none" w:sz="0" w:space="0" w:color="auto"/>
                <w:left w:val="none" w:sz="0" w:space="0" w:color="auto"/>
                <w:bottom w:val="none" w:sz="0" w:space="0" w:color="auto"/>
                <w:right w:val="none" w:sz="0" w:space="0" w:color="auto"/>
              </w:divBdr>
            </w:div>
            <w:div w:id="1149512657">
              <w:marLeft w:val="0"/>
              <w:marRight w:val="0"/>
              <w:marTop w:val="0"/>
              <w:marBottom w:val="0"/>
              <w:divBdr>
                <w:top w:val="none" w:sz="0" w:space="0" w:color="auto"/>
                <w:left w:val="none" w:sz="0" w:space="0" w:color="auto"/>
                <w:bottom w:val="none" w:sz="0" w:space="0" w:color="auto"/>
                <w:right w:val="none" w:sz="0" w:space="0" w:color="auto"/>
              </w:divBdr>
            </w:div>
            <w:div w:id="410391324">
              <w:marLeft w:val="0"/>
              <w:marRight w:val="0"/>
              <w:marTop w:val="0"/>
              <w:marBottom w:val="0"/>
              <w:divBdr>
                <w:top w:val="none" w:sz="0" w:space="0" w:color="auto"/>
                <w:left w:val="none" w:sz="0" w:space="0" w:color="auto"/>
                <w:bottom w:val="none" w:sz="0" w:space="0" w:color="auto"/>
                <w:right w:val="none" w:sz="0" w:space="0" w:color="auto"/>
              </w:divBdr>
            </w:div>
            <w:div w:id="672345593">
              <w:marLeft w:val="0"/>
              <w:marRight w:val="0"/>
              <w:marTop w:val="0"/>
              <w:marBottom w:val="0"/>
              <w:divBdr>
                <w:top w:val="none" w:sz="0" w:space="0" w:color="auto"/>
                <w:left w:val="none" w:sz="0" w:space="0" w:color="auto"/>
                <w:bottom w:val="none" w:sz="0" w:space="0" w:color="auto"/>
                <w:right w:val="none" w:sz="0" w:space="0" w:color="auto"/>
              </w:divBdr>
            </w:div>
            <w:div w:id="1202670033">
              <w:marLeft w:val="0"/>
              <w:marRight w:val="0"/>
              <w:marTop w:val="0"/>
              <w:marBottom w:val="0"/>
              <w:divBdr>
                <w:top w:val="none" w:sz="0" w:space="0" w:color="auto"/>
                <w:left w:val="none" w:sz="0" w:space="0" w:color="auto"/>
                <w:bottom w:val="none" w:sz="0" w:space="0" w:color="auto"/>
                <w:right w:val="none" w:sz="0" w:space="0" w:color="auto"/>
              </w:divBdr>
            </w:div>
            <w:div w:id="1979995118">
              <w:marLeft w:val="0"/>
              <w:marRight w:val="0"/>
              <w:marTop w:val="0"/>
              <w:marBottom w:val="0"/>
              <w:divBdr>
                <w:top w:val="none" w:sz="0" w:space="0" w:color="auto"/>
                <w:left w:val="none" w:sz="0" w:space="0" w:color="auto"/>
                <w:bottom w:val="none" w:sz="0" w:space="0" w:color="auto"/>
                <w:right w:val="none" w:sz="0" w:space="0" w:color="auto"/>
              </w:divBdr>
            </w:div>
            <w:div w:id="2055426870">
              <w:marLeft w:val="0"/>
              <w:marRight w:val="0"/>
              <w:marTop w:val="0"/>
              <w:marBottom w:val="0"/>
              <w:divBdr>
                <w:top w:val="none" w:sz="0" w:space="0" w:color="auto"/>
                <w:left w:val="none" w:sz="0" w:space="0" w:color="auto"/>
                <w:bottom w:val="none" w:sz="0" w:space="0" w:color="auto"/>
                <w:right w:val="none" w:sz="0" w:space="0" w:color="auto"/>
              </w:divBdr>
            </w:div>
            <w:div w:id="1865092035">
              <w:marLeft w:val="0"/>
              <w:marRight w:val="0"/>
              <w:marTop w:val="0"/>
              <w:marBottom w:val="0"/>
              <w:divBdr>
                <w:top w:val="none" w:sz="0" w:space="0" w:color="auto"/>
                <w:left w:val="none" w:sz="0" w:space="0" w:color="auto"/>
                <w:bottom w:val="none" w:sz="0" w:space="0" w:color="auto"/>
                <w:right w:val="none" w:sz="0" w:space="0" w:color="auto"/>
              </w:divBdr>
            </w:div>
            <w:div w:id="908687779">
              <w:marLeft w:val="0"/>
              <w:marRight w:val="0"/>
              <w:marTop w:val="0"/>
              <w:marBottom w:val="0"/>
              <w:divBdr>
                <w:top w:val="none" w:sz="0" w:space="0" w:color="auto"/>
                <w:left w:val="none" w:sz="0" w:space="0" w:color="auto"/>
                <w:bottom w:val="none" w:sz="0" w:space="0" w:color="auto"/>
                <w:right w:val="none" w:sz="0" w:space="0" w:color="auto"/>
              </w:divBdr>
            </w:div>
            <w:div w:id="2141801696">
              <w:marLeft w:val="0"/>
              <w:marRight w:val="0"/>
              <w:marTop w:val="0"/>
              <w:marBottom w:val="0"/>
              <w:divBdr>
                <w:top w:val="none" w:sz="0" w:space="0" w:color="auto"/>
                <w:left w:val="none" w:sz="0" w:space="0" w:color="auto"/>
                <w:bottom w:val="none" w:sz="0" w:space="0" w:color="auto"/>
                <w:right w:val="none" w:sz="0" w:space="0" w:color="auto"/>
              </w:divBdr>
            </w:div>
            <w:div w:id="992566200">
              <w:marLeft w:val="0"/>
              <w:marRight w:val="0"/>
              <w:marTop w:val="0"/>
              <w:marBottom w:val="0"/>
              <w:divBdr>
                <w:top w:val="none" w:sz="0" w:space="0" w:color="auto"/>
                <w:left w:val="none" w:sz="0" w:space="0" w:color="auto"/>
                <w:bottom w:val="none" w:sz="0" w:space="0" w:color="auto"/>
                <w:right w:val="none" w:sz="0" w:space="0" w:color="auto"/>
              </w:divBdr>
            </w:div>
            <w:div w:id="911310842">
              <w:marLeft w:val="0"/>
              <w:marRight w:val="0"/>
              <w:marTop w:val="0"/>
              <w:marBottom w:val="0"/>
              <w:divBdr>
                <w:top w:val="none" w:sz="0" w:space="0" w:color="auto"/>
                <w:left w:val="none" w:sz="0" w:space="0" w:color="auto"/>
                <w:bottom w:val="none" w:sz="0" w:space="0" w:color="auto"/>
                <w:right w:val="none" w:sz="0" w:space="0" w:color="auto"/>
              </w:divBdr>
            </w:div>
            <w:div w:id="946080650">
              <w:marLeft w:val="0"/>
              <w:marRight w:val="0"/>
              <w:marTop w:val="0"/>
              <w:marBottom w:val="0"/>
              <w:divBdr>
                <w:top w:val="none" w:sz="0" w:space="0" w:color="auto"/>
                <w:left w:val="none" w:sz="0" w:space="0" w:color="auto"/>
                <w:bottom w:val="none" w:sz="0" w:space="0" w:color="auto"/>
                <w:right w:val="none" w:sz="0" w:space="0" w:color="auto"/>
              </w:divBdr>
            </w:div>
            <w:div w:id="872839956">
              <w:marLeft w:val="0"/>
              <w:marRight w:val="0"/>
              <w:marTop w:val="0"/>
              <w:marBottom w:val="0"/>
              <w:divBdr>
                <w:top w:val="none" w:sz="0" w:space="0" w:color="auto"/>
                <w:left w:val="none" w:sz="0" w:space="0" w:color="auto"/>
                <w:bottom w:val="none" w:sz="0" w:space="0" w:color="auto"/>
                <w:right w:val="none" w:sz="0" w:space="0" w:color="auto"/>
              </w:divBdr>
            </w:div>
            <w:div w:id="1787770412">
              <w:marLeft w:val="0"/>
              <w:marRight w:val="0"/>
              <w:marTop w:val="0"/>
              <w:marBottom w:val="0"/>
              <w:divBdr>
                <w:top w:val="none" w:sz="0" w:space="0" w:color="auto"/>
                <w:left w:val="none" w:sz="0" w:space="0" w:color="auto"/>
                <w:bottom w:val="none" w:sz="0" w:space="0" w:color="auto"/>
                <w:right w:val="none" w:sz="0" w:space="0" w:color="auto"/>
              </w:divBdr>
            </w:div>
            <w:div w:id="1086683478">
              <w:marLeft w:val="0"/>
              <w:marRight w:val="0"/>
              <w:marTop w:val="0"/>
              <w:marBottom w:val="0"/>
              <w:divBdr>
                <w:top w:val="none" w:sz="0" w:space="0" w:color="auto"/>
                <w:left w:val="none" w:sz="0" w:space="0" w:color="auto"/>
                <w:bottom w:val="none" w:sz="0" w:space="0" w:color="auto"/>
                <w:right w:val="none" w:sz="0" w:space="0" w:color="auto"/>
              </w:divBdr>
            </w:div>
            <w:div w:id="2043817364">
              <w:marLeft w:val="0"/>
              <w:marRight w:val="0"/>
              <w:marTop w:val="0"/>
              <w:marBottom w:val="0"/>
              <w:divBdr>
                <w:top w:val="none" w:sz="0" w:space="0" w:color="auto"/>
                <w:left w:val="none" w:sz="0" w:space="0" w:color="auto"/>
                <w:bottom w:val="none" w:sz="0" w:space="0" w:color="auto"/>
                <w:right w:val="none" w:sz="0" w:space="0" w:color="auto"/>
              </w:divBdr>
            </w:div>
            <w:div w:id="679506953">
              <w:marLeft w:val="0"/>
              <w:marRight w:val="0"/>
              <w:marTop w:val="0"/>
              <w:marBottom w:val="0"/>
              <w:divBdr>
                <w:top w:val="none" w:sz="0" w:space="0" w:color="auto"/>
                <w:left w:val="none" w:sz="0" w:space="0" w:color="auto"/>
                <w:bottom w:val="none" w:sz="0" w:space="0" w:color="auto"/>
                <w:right w:val="none" w:sz="0" w:space="0" w:color="auto"/>
              </w:divBdr>
            </w:div>
            <w:div w:id="976490492">
              <w:marLeft w:val="0"/>
              <w:marRight w:val="0"/>
              <w:marTop w:val="0"/>
              <w:marBottom w:val="0"/>
              <w:divBdr>
                <w:top w:val="none" w:sz="0" w:space="0" w:color="auto"/>
                <w:left w:val="none" w:sz="0" w:space="0" w:color="auto"/>
                <w:bottom w:val="none" w:sz="0" w:space="0" w:color="auto"/>
                <w:right w:val="none" w:sz="0" w:space="0" w:color="auto"/>
              </w:divBdr>
            </w:div>
            <w:div w:id="1367681724">
              <w:marLeft w:val="0"/>
              <w:marRight w:val="0"/>
              <w:marTop w:val="0"/>
              <w:marBottom w:val="0"/>
              <w:divBdr>
                <w:top w:val="none" w:sz="0" w:space="0" w:color="auto"/>
                <w:left w:val="none" w:sz="0" w:space="0" w:color="auto"/>
                <w:bottom w:val="none" w:sz="0" w:space="0" w:color="auto"/>
                <w:right w:val="none" w:sz="0" w:space="0" w:color="auto"/>
              </w:divBdr>
            </w:div>
            <w:div w:id="2080131055">
              <w:marLeft w:val="0"/>
              <w:marRight w:val="0"/>
              <w:marTop w:val="0"/>
              <w:marBottom w:val="0"/>
              <w:divBdr>
                <w:top w:val="none" w:sz="0" w:space="0" w:color="auto"/>
                <w:left w:val="none" w:sz="0" w:space="0" w:color="auto"/>
                <w:bottom w:val="none" w:sz="0" w:space="0" w:color="auto"/>
                <w:right w:val="none" w:sz="0" w:space="0" w:color="auto"/>
              </w:divBdr>
            </w:div>
            <w:div w:id="1077168536">
              <w:marLeft w:val="0"/>
              <w:marRight w:val="0"/>
              <w:marTop w:val="0"/>
              <w:marBottom w:val="0"/>
              <w:divBdr>
                <w:top w:val="none" w:sz="0" w:space="0" w:color="auto"/>
                <w:left w:val="none" w:sz="0" w:space="0" w:color="auto"/>
                <w:bottom w:val="none" w:sz="0" w:space="0" w:color="auto"/>
                <w:right w:val="none" w:sz="0" w:space="0" w:color="auto"/>
              </w:divBdr>
            </w:div>
            <w:div w:id="1463573536">
              <w:marLeft w:val="0"/>
              <w:marRight w:val="0"/>
              <w:marTop w:val="0"/>
              <w:marBottom w:val="0"/>
              <w:divBdr>
                <w:top w:val="none" w:sz="0" w:space="0" w:color="auto"/>
                <w:left w:val="none" w:sz="0" w:space="0" w:color="auto"/>
                <w:bottom w:val="none" w:sz="0" w:space="0" w:color="auto"/>
                <w:right w:val="none" w:sz="0" w:space="0" w:color="auto"/>
              </w:divBdr>
            </w:div>
            <w:div w:id="1394430815">
              <w:marLeft w:val="0"/>
              <w:marRight w:val="0"/>
              <w:marTop w:val="0"/>
              <w:marBottom w:val="0"/>
              <w:divBdr>
                <w:top w:val="none" w:sz="0" w:space="0" w:color="auto"/>
                <w:left w:val="none" w:sz="0" w:space="0" w:color="auto"/>
                <w:bottom w:val="none" w:sz="0" w:space="0" w:color="auto"/>
                <w:right w:val="none" w:sz="0" w:space="0" w:color="auto"/>
              </w:divBdr>
            </w:div>
            <w:div w:id="295450023">
              <w:marLeft w:val="0"/>
              <w:marRight w:val="0"/>
              <w:marTop w:val="0"/>
              <w:marBottom w:val="0"/>
              <w:divBdr>
                <w:top w:val="none" w:sz="0" w:space="0" w:color="auto"/>
                <w:left w:val="none" w:sz="0" w:space="0" w:color="auto"/>
                <w:bottom w:val="none" w:sz="0" w:space="0" w:color="auto"/>
                <w:right w:val="none" w:sz="0" w:space="0" w:color="auto"/>
              </w:divBdr>
            </w:div>
            <w:div w:id="1384601249">
              <w:marLeft w:val="0"/>
              <w:marRight w:val="0"/>
              <w:marTop w:val="0"/>
              <w:marBottom w:val="0"/>
              <w:divBdr>
                <w:top w:val="none" w:sz="0" w:space="0" w:color="auto"/>
                <w:left w:val="none" w:sz="0" w:space="0" w:color="auto"/>
                <w:bottom w:val="none" w:sz="0" w:space="0" w:color="auto"/>
                <w:right w:val="none" w:sz="0" w:space="0" w:color="auto"/>
              </w:divBdr>
            </w:div>
            <w:div w:id="316229077">
              <w:marLeft w:val="0"/>
              <w:marRight w:val="0"/>
              <w:marTop w:val="0"/>
              <w:marBottom w:val="0"/>
              <w:divBdr>
                <w:top w:val="none" w:sz="0" w:space="0" w:color="auto"/>
                <w:left w:val="none" w:sz="0" w:space="0" w:color="auto"/>
                <w:bottom w:val="none" w:sz="0" w:space="0" w:color="auto"/>
                <w:right w:val="none" w:sz="0" w:space="0" w:color="auto"/>
              </w:divBdr>
            </w:div>
            <w:div w:id="156114648">
              <w:marLeft w:val="0"/>
              <w:marRight w:val="0"/>
              <w:marTop w:val="0"/>
              <w:marBottom w:val="0"/>
              <w:divBdr>
                <w:top w:val="none" w:sz="0" w:space="0" w:color="auto"/>
                <w:left w:val="none" w:sz="0" w:space="0" w:color="auto"/>
                <w:bottom w:val="none" w:sz="0" w:space="0" w:color="auto"/>
                <w:right w:val="none" w:sz="0" w:space="0" w:color="auto"/>
              </w:divBdr>
            </w:div>
            <w:div w:id="1545558930">
              <w:marLeft w:val="0"/>
              <w:marRight w:val="0"/>
              <w:marTop w:val="0"/>
              <w:marBottom w:val="0"/>
              <w:divBdr>
                <w:top w:val="none" w:sz="0" w:space="0" w:color="auto"/>
                <w:left w:val="none" w:sz="0" w:space="0" w:color="auto"/>
                <w:bottom w:val="none" w:sz="0" w:space="0" w:color="auto"/>
                <w:right w:val="none" w:sz="0" w:space="0" w:color="auto"/>
              </w:divBdr>
            </w:div>
            <w:div w:id="573855542">
              <w:marLeft w:val="0"/>
              <w:marRight w:val="0"/>
              <w:marTop w:val="0"/>
              <w:marBottom w:val="0"/>
              <w:divBdr>
                <w:top w:val="none" w:sz="0" w:space="0" w:color="auto"/>
                <w:left w:val="none" w:sz="0" w:space="0" w:color="auto"/>
                <w:bottom w:val="none" w:sz="0" w:space="0" w:color="auto"/>
                <w:right w:val="none" w:sz="0" w:space="0" w:color="auto"/>
              </w:divBdr>
            </w:div>
            <w:div w:id="1368414245">
              <w:marLeft w:val="0"/>
              <w:marRight w:val="0"/>
              <w:marTop w:val="0"/>
              <w:marBottom w:val="0"/>
              <w:divBdr>
                <w:top w:val="none" w:sz="0" w:space="0" w:color="auto"/>
                <w:left w:val="none" w:sz="0" w:space="0" w:color="auto"/>
                <w:bottom w:val="none" w:sz="0" w:space="0" w:color="auto"/>
                <w:right w:val="none" w:sz="0" w:space="0" w:color="auto"/>
              </w:divBdr>
            </w:div>
            <w:div w:id="579751130">
              <w:marLeft w:val="0"/>
              <w:marRight w:val="0"/>
              <w:marTop w:val="0"/>
              <w:marBottom w:val="0"/>
              <w:divBdr>
                <w:top w:val="none" w:sz="0" w:space="0" w:color="auto"/>
                <w:left w:val="none" w:sz="0" w:space="0" w:color="auto"/>
                <w:bottom w:val="none" w:sz="0" w:space="0" w:color="auto"/>
                <w:right w:val="none" w:sz="0" w:space="0" w:color="auto"/>
              </w:divBdr>
            </w:div>
            <w:div w:id="2033218877">
              <w:marLeft w:val="0"/>
              <w:marRight w:val="0"/>
              <w:marTop w:val="0"/>
              <w:marBottom w:val="0"/>
              <w:divBdr>
                <w:top w:val="none" w:sz="0" w:space="0" w:color="auto"/>
                <w:left w:val="none" w:sz="0" w:space="0" w:color="auto"/>
                <w:bottom w:val="none" w:sz="0" w:space="0" w:color="auto"/>
                <w:right w:val="none" w:sz="0" w:space="0" w:color="auto"/>
              </w:divBdr>
            </w:div>
            <w:div w:id="1086340284">
              <w:marLeft w:val="0"/>
              <w:marRight w:val="0"/>
              <w:marTop w:val="0"/>
              <w:marBottom w:val="0"/>
              <w:divBdr>
                <w:top w:val="none" w:sz="0" w:space="0" w:color="auto"/>
                <w:left w:val="none" w:sz="0" w:space="0" w:color="auto"/>
                <w:bottom w:val="none" w:sz="0" w:space="0" w:color="auto"/>
                <w:right w:val="none" w:sz="0" w:space="0" w:color="auto"/>
              </w:divBdr>
            </w:div>
            <w:div w:id="433398835">
              <w:marLeft w:val="0"/>
              <w:marRight w:val="0"/>
              <w:marTop w:val="0"/>
              <w:marBottom w:val="0"/>
              <w:divBdr>
                <w:top w:val="none" w:sz="0" w:space="0" w:color="auto"/>
                <w:left w:val="none" w:sz="0" w:space="0" w:color="auto"/>
                <w:bottom w:val="none" w:sz="0" w:space="0" w:color="auto"/>
                <w:right w:val="none" w:sz="0" w:space="0" w:color="auto"/>
              </w:divBdr>
            </w:div>
            <w:div w:id="1525099309">
              <w:marLeft w:val="0"/>
              <w:marRight w:val="0"/>
              <w:marTop w:val="0"/>
              <w:marBottom w:val="0"/>
              <w:divBdr>
                <w:top w:val="none" w:sz="0" w:space="0" w:color="auto"/>
                <w:left w:val="none" w:sz="0" w:space="0" w:color="auto"/>
                <w:bottom w:val="none" w:sz="0" w:space="0" w:color="auto"/>
                <w:right w:val="none" w:sz="0" w:space="0" w:color="auto"/>
              </w:divBdr>
            </w:div>
            <w:div w:id="1606694957">
              <w:marLeft w:val="0"/>
              <w:marRight w:val="0"/>
              <w:marTop w:val="0"/>
              <w:marBottom w:val="0"/>
              <w:divBdr>
                <w:top w:val="none" w:sz="0" w:space="0" w:color="auto"/>
                <w:left w:val="none" w:sz="0" w:space="0" w:color="auto"/>
                <w:bottom w:val="none" w:sz="0" w:space="0" w:color="auto"/>
                <w:right w:val="none" w:sz="0" w:space="0" w:color="auto"/>
              </w:divBdr>
            </w:div>
            <w:div w:id="644316336">
              <w:marLeft w:val="0"/>
              <w:marRight w:val="0"/>
              <w:marTop w:val="0"/>
              <w:marBottom w:val="0"/>
              <w:divBdr>
                <w:top w:val="none" w:sz="0" w:space="0" w:color="auto"/>
                <w:left w:val="none" w:sz="0" w:space="0" w:color="auto"/>
                <w:bottom w:val="none" w:sz="0" w:space="0" w:color="auto"/>
                <w:right w:val="none" w:sz="0" w:space="0" w:color="auto"/>
              </w:divBdr>
            </w:div>
            <w:div w:id="139886135">
              <w:marLeft w:val="0"/>
              <w:marRight w:val="0"/>
              <w:marTop w:val="0"/>
              <w:marBottom w:val="0"/>
              <w:divBdr>
                <w:top w:val="none" w:sz="0" w:space="0" w:color="auto"/>
                <w:left w:val="none" w:sz="0" w:space="0" w:color="auto"/>
                <w:bottom w:val="none" w:sz="0" w:space="0" w:color="auto"/>
                <w:right w:val="none" w:sz="0" w:space="0" w:color="auto"/>
              </w:divBdr>
            </w:div>
            <w:div w:id="645286180">
              <w:marLeft w:val="0"/>
              <w:marRight w:val="0"/>
              <w:marTop w:val="0"/>
              <w:marBottom w:val="0"/>
              <w:divBdr>
                <w:top w:val="none" w:sz="0" w:space="0" w:color="auto"/>
                <w:left w:val="none" w:sz="0" w:space="0" w:color="auto"/>
                <w:bottom w:val="none" w:sz="0" w:space="0" w:color="auto"/>
                <w:right w:val="none" w:sz="0" w:space="0" w:color="auto"/>
              </w:divBdr>
            </w:div>
            <w:div w:id="202404184">
              <w:marLeft w:val="0"/>
              <w:marRight w:val="0"/>
              <w:marTop w:val="0"/>
              <w:marBottom w:val="0"/>
              <w:divBdr>
                <w:top w:val="none" w:sz="0" w:space="0" w:color="auto"/>
                <w:left w:val="none" w:sz="0" w:space="0" w:color="auto"/>
                <w:bottom w:val="none" w:sz="0" w:space="0" w:color="auto"/>
                <w:right w:val="none" w:sz="0" w:space="0" w:color="auto"/>
              </w:divBdr>
            </w:div>
            <w:div w:id="1589117107">
              <w:marLeft w:val="0"/>
              <w:marRight w:val="0"/>
              <w:marTop w:val="0"/>
              <w:marBottom w:val="0"/>
              <w:divBdr>
                <w:top w:val="none" w:sz="0" w:space="0" w:color="auto"/>
                <w:left w:val="none" w:sz="0" w:space="0" w:color="auto"/>
                <w:bottom w:val="none" w:sz="0" w:space="0" w:color="auto"/>
                <w:right w:val="none" w:sz="0" w:space="0" w:color="auto"/>
              </w:divBdr>
            </w:div>
            <w:div w:id="1454253510">
              <w:marLeft w:val="0"/>
              <w:marRight w:val="0"/>
              <w:marTop w:val="0"/>
              <w:marBottom w:val="0"/>
              <w:divBdr>
                <w:top w:val="none" w:sz="0" w:space="0" w:color="auto"/>
                <w:left w:val="none" w:sz="0" w:space="0" w:color="auto"/>
                <w:bottom w:val="none" w:sz="0" w:space="0" w:color="auto"/>
                <w:right w:val="none" w:sz="0" w:space="0" w:color="auto"/>
              </w:divBdr>
            </w:div>
            <w:div w:id="528836203">
              <w:marLeft w:val="0"/>
              <w:marRight w:val="0"/>
              <w:marTop w:val="0"/>
              <w:marBottom w:val="0"/>
              <w:divBdr>
                <w:top w:val="none" w:sz="0" w:space="0" w:color="auto"/>
                <w:left w:val="none" w:sz="0" w:space="0" w:color="auto"/>
                <w:bottom w:val="none" w:sz="0" w:space="0" w:color="auto"/>
                <w:right w:val="none" w:sz="0" w:space="0" w:color="auto"/>
              </w:divBdr>
            </w:div>
            <w:div w:id="756099137">
              <w:marLeft w:val="0"/>
              <w:marRight w:val="0"/>
              <w:marTop w:val="0"/>
              <w:marBottom w:val="0"/>
              <w:divBdr>
                <w:top w:val="none" w:sz="0" w:space="0" w:color="auto"/>
                <w:left w:val="none" w:sz="0" w:space="0" w:color="auto"/>
                <w:bottom w:val="none" w:sz="0" w:space="0" w:color="auto"/>
                <w:right w:val="none" w:sz="0" w:space="0" w:color="auto"/>
              </w:divBdr>
            </w:div>
            <w:div w:id="1765957766">
              <w:marLeft w:val="0"/>
              <w:marRight w:val="0"/>
              <w:marTop w:val="0"/>
              <w:marBottom w:val="0"/>
              <w:divBdr>
                <w:top w:val="none" w:sz="0" w:space="0" w:color="auto"/>
                <w:left w:val="none" w:sz="0" w:space="0" w:color="auto"/>
                <w:bottom w:val="none" w:sz="0" w:space="0" w:color="auto"/>
                <w:right w:val="none" w:sz="0" w:space="0" w:color="auto"/>
              </w:divBdr>
            </w:div>
            <w:div w:id="554391973">
              <w:marLeft w:val="0"/>
              <w:marRight w:val="0"/>
              <w:marTop w:val="0"/>
              <w:marBottom w:val="0"/>
              <w:divBdr>
                <w:top w:val="none" w:sz="0" w:space="0" w:color="auto"/>
                <w:left w:val="none" w:sz="0" w:space="0" w:color="auto"/>
                <w:bottom w:val="none" w:sz="0" w:space="0" w:color="auto"/>
                <w:right w:val="none" w:sz="0" w:space="0" w:color="auto"/>
              </w:divBdr>
            </w:div>
            <w:div w:id="871770843">
              <w:marLeft w:val="0"/>
              <w:marRight w:val="0"/>
              <w:marTop w:val="0"/>
              <w:marBottom w:val="0"/>
              <w:divBdr>
                <w:top w:val="none" w:sz="0" w:space="0" w:color="auto"/>
                <w:left w:val="none" w:sz="0" w:space="0" w:color="auto"/>
                <w:bottom w:val="none" w:sz="0" w:space="0" w:color="auto"/>
                <w:right w:val="none" w:sz="0" w:space="0" w:color="auto"/>
              </w:divBdr>
            </w:div>
            <w:div w:id="890386920">
              <w:marLeft w:val="0"/>
              <w:marRight w:val="0"/>
              <w:marTop w:val="0"/>
              <w:marBottom w:val="0"/>
              <w:divBdr>
                <w:top w:val="none" w:sz="0" w:space="0" w:color="auto"/>
                <w:left w:val="none" w:sz="0" w:space="0" w:color="auto"/>
                <w:bottom w:val="none" w:sz="0" w:space="0" w:color="auto"/>
                <w:right w:val="none" w:sz="0" w:space="0" w:color="auto"/>
              </w:divBdr>
            </w:div>
            <w:div w:id="255988917">
              <w:marLeft w:val="0"/>
              <w:marRight w:val="0"/>
              <w:marTop w:val="0"/>
              <w:marBottom w:val="0"/>
              <w:divBdr>
                <w:top w:val="none" w:sz="0" w:space="0" w:color="auto"/>
                <w:left w:val="none" w:sz="0" w:space="0" w:color="auto"/>
                <w:bottom w:val="none" w:sz="0" w:space="0" w:color="auto"/>
                <w:right w:val="none" w:sz="0" w:space="0" w:color="auto"/>
              </w:divBdr>
            </w:div>
            <w:div w:id="2044019056">
              <w:marLeft w:val="0"/>
              <w:marRight w:val="0"/>
              <w:marTop w:val="0"/>
              <w:marBottom w:val="0"/>
              <w:divBdr>
                <w:top w:val="none" w:sz="0" w:space="0" w:color="auto"/>
                <w:left w:val="none" w:sz="0" w:space="0" w:color="auto"/>
                <w:bottom w:val="none" w:sz="0" w:space="0" w:color="auto"/>
                <w:right w:val="none" w:sz="0" w:space="0" w:color="auto"/>
              </w:divBdr>
            </w:div>
            <w:div w:id="112285275">
              <w:marLeft w:val="0"/>
              <w:marRight w:val="0"/>
              <w:marTop w:val="0"/>
              <w:marBottom w:val="0"/>
              <w:divBdr>
                <w:top w:val="none" w:sz="0" w:space="0" w:color="auto"/>
                <w:left w:val="none" w:sz="0" w:space="0" w:color="auto"/>
                <w:bottom w:val="none" w:sz="0" w:space="0" w:color="auto"/>
                <w:right w:val="none" w:sz="0" w:space="0" w:color="auto"/>
              </w:divBdr>
            </w:div>
            <w:div w:id="2005475414">
              <w:marLeft w:val="0"/>
              <w:marRight w:val="0"/>
              <w:marTop w:val="0"/>
              <w:marBottom w:val="0"/>
              <w:divBdr>
                <w:top w:val="none" w:sz="0" w:space="0" w:color="auto"/>
                <w:left w:val="none" w:sz="0" w:space="0" w:color="auto"/>
                <w:bottom w:val="none" w:sz="0" w:space="0" w:color="auto"/>
                <w:right w:val="none" w:sz="0" w:space="0" w:color="auto"/>
              </w:divBdr>
            </w:div>
            <w:div w:id="193424253">
              <w:marLeft w:val="0"/>
              <w:marRight w:val="0"/>
              <w:marTop w:val="0"/>
              <w:marBottom w:val="0"/>
              <w:divBdr>
                <w:top w:val="none" w:sz="0" w:space="0" w:color="auto"/>
                <w:left w:val="none" w:sz="0" w:space="0" w:color="auto"/>
                <w:bottom w:val="none" w:sz="0" w:space="0" w:color="auto"/>
                <w:right w:val="none" w:sz="0" w:space="0" w:color="auto"/>
              </w:divBdr>
            </w:div>
            <w:div w:id="1403215661">
              <w:marLeft w:val="0"/>
              <w:marRight w:val="0"/>
              <w:marTop w:val="0"/>
              <w:marBottom w:val="0"/>
              <w:divBdr>
                <w:top w:val="none" w:sz="0" w:space="0" w:color="auto"/>
                <w:left w:val="none" w:sz="0" w:space="0" w:color="auto"/>
                <w:bottom w:val="none" w:sz="0" w:space="0" w:color="auto"/>
                <w:right w:val="none" w:sz="0" w:space="0" w:color="auto"/>
              </w:divBdr>
            </w:div>
            <w:div w:id="1803574366">
              <w:marLeft w:val="0"/>
              <w:marRight w:val="0"/>
              <w:marTop w:val="0"/>
              <w:marBottom w:val="0"/>
              <w:divBdr>
                <w:top w:val="none" w:sz="0" w:space="0" w:color="auto"/>
                <w:left w:val="none" w:sz="0" w:space="0" w:color="auto"/>
                <w:bottom w:val="none" w:sz="0" w:space="0" w:color="auto"/>
                <w:right w:val="none" w:sz="0" w:space="0" w:color="auto"/>
              </w:divBdr>
            </w:div>
            <w:div w:id="463278578">
              <w:marLeft w:val="0"/>
              <w:marRight w:val="0"/>
              <w:marTop w:val="0"/>
              <w:marBottom w:val="0"/>
              <w:divBdr>
                <w:top w:val="none" w:sz="0" w:space="0" w:color="auto"/>
                <w:left w:val="none" w:sz="0" w:space="0" w:color="auto"/>
                <w:bottom w:val="none" w:sz="0" w:space="0" w:color="auto"/>
                <w:right w:val="none" w:sz="0" w:space="0" w:color="auto"/>
              </w:divBdr>
            </w:div>
            <w:div w:id="129055249">
              <w:marLeft w:val="0"/>
              <w:marRight w:val="0"/>
              <w:marTop w:val="0"/>
              <w:marBottom w:val="0"/>
              <w:divBdr>
                <w:top w:val="none" w:sz="0" w:space="0" w:color="auto"/>
                <w:left w:val="none" w:sz="0" w:space="0" w:color="auto"/>
                <w:bottom w:val="none" w:sz="0" w:space="0" w:color="auto"/>
                <w:right w:val="none" w:sz="0" w:space="0" w:color="auto"/>
              </w:divBdr>
            </w:div>
            <w:div w:id="950208600">
              <w:marLeft w:val="0"/>
              <w:marRight w:val="0"/>
              <w:marTop w:val="0"/>
              <w:marBottom w:val="0"/>
              <w:divBdr>
                <w:top w:val="none" w:sz="0" w:space="0" w:color="auto"/>
                <w:left w:val="none" w:sz="0" w:space="0" w:color="auto"/>
                <w:bottom w:val="none" w:sz="0" w:space="0" w:color="auto"/>
                <w:right w:val="none" w:sz="0" w:space="0" w:color="auto"/>
              </w:divBdr>
            </w:div>
            <w:div w:id="814107492">
              <w:marLeft w:val="0"/>
              <w:marRight w:val="0"/>
              <w:marTop w:val="0"/>
              <w:marBottom w:val="0"/>
              <w:divBdr>
                <w:top w:val="none" w:sz="0" w:space="0" w:color="auto"/>
                <w:left w:val="none" w:sz="0" w:space="0" w:color="auto"/>
                <w:bottom w:val="none" w:sz="0" w:space="0" w:color="auto"/>
                <w:right w:val="none" w:sz="0" w:space="0" w:color="auto"/>
              </w:divBdr>
            </w:div>
            <w:div w:id="1326593287">
              <w:marLeft w:val="0"/>
              <w:marRight w:val="0"/>
              <w:marTop w:val="0"/>
              <w:marBottom w:val="0"/>
              <w:divBdr>
                <w:top w:val="none" w:sz="0" w:space="0" w:color="auto"/>
                <w:left w:val="none" w:sz="0" w:space="0" w:color="auto"/>
                <w:bottom w:val="none" w:sz="0" w:space="0" w:color="auto"/>
                <w:right w:val="none" w:sz="0" w:space="0" w:color="auto"/>
              </w:divBdr>
            </w:div>
            <w:div w:id="1491482618">
              <w:marLeft w:val="0"/>
              <w:marRight w:val="0"/>
              <w:marTop w:val="0"/>
              <w:marBottom w:val="0"/>
              <w:divBdr>
                <w:top w:val="none" w:sz="0" w:space="0" w:color="auto"/>
                <w:left w:val="none" w:sz="0" w:space="0" w:color="auto"/>
                <w:bottom w:val="none" w:sz="0" w:space="0" w:color="auto"/>
                <w:right w:val="none" w:sz="0" w:space="0" w:color="auto"/>
              </w:divBdr>
            </w:div>
            <w:div w:id="454524776">
              <w:marLeft w:val="0"/>
              <w:marRight w:val="0"/>
              <w:marTop w:val="0"/>
              <w:marBottom w:val="0"/>
              <w:divBdr>
                <w:top w:val="none" w:sz="0" w:space="0" w:color="auto"/>
                <w:left w:val="none" w:sz="0" w:space="0" w:color="auto"/>
                <w:bottom w:val="none" w:sz="0" w:space="0" w:color="auto"/>
                <w:right w:val="none" w:sz="0" w:space="0" w:color="auto"/>
              </w:divBdr>
            </w:div>
            <w:div w:id="1995405685">
              <w:marLeft w:val="0"/>
              <w:marRight w:val="0"/>
              <w:marTop w:val="0"/>
              <w:marBottom w:val="0"/>
              <w:divBdr>
                <w:top w:val="none" w:sz="0" w:space="0" w:color="auto"/>
                <w:left w:val="none" w:sz="0" w:space="0" w:color="auto"/>
                <w:bottom w:val="none" w:sz="0" w:space="0" w:color="auto"/>
                <w:right w:val="none" w:sz="0" w:space="0" w:color="auto"/>
              </w:divBdr>
            </w:div>
            <w:div w:id="1009412217">
              <w:marLeft w:val="0"/>
              <w:marRight w:val="0"/>
              <w:marTop w:val="0"/>
              <w:marBottom w:val="0"/>
              <w:divBdr>
                <w:top w:val="none" w:sz="0" w:space="0" w:color="auto"/>
                <w:left w:val="none" w:sz="0" w:space="0" w:color="auto"/>
                <w:bottom w:val="none" w:sz="0" w:space="0" w:color="auto"/>
                <w:right w:val="none" w:sz="0" w:space="0" w:color="auto"/>
              </w:divBdr>
            </w:div>
            <w:div w:id="246809019">
              <w:marLeft w:val="0"/>
              <w:marRight w:val="0"/>
              <w:marTop w:val="0"/>
              <w:marBottom w:val="0"/>
              <w:divBdr>
                <w:top w:val="none" w:sz="0" w:space="0" w:color="auto"/>
                <w:left w:val="none" w:sz="0" w:space="0" w:color="auto"/>
                <w:bottom w:val="none" w:sz="0" w:space="0" w:color="auto"/>
                <w:right w:val="none" w:sz="0" w:space="0" w:color="auto"/>
              </w:divBdr>
            </w:div>
            <w:div w:id="1560364072">
              <w:marLeft w:val="0"/>
              <w:marRight w:val="0"/>
              <w:marTop w:val="0"/>
              <w:marBottom w:val="0"/>
              <w:divBdr>
                <w:top w:val="none" w:sz="0" w:space="0" w:color="auto"/>
                <w:left w:val="none" w:sz="0" w:space="0" w:color="auto"/>
                <w:bottom w:val="none" w:sz="0" w:space="0" w:color="auto"/>
                <w:right w:val="none" w:sz="0" w:space="0" w:color="auto"/>
              </w:divBdr>
            </w:div>
            <w:div w:id="1120414584">
              <w:marLeft w:val="0"/>
              <w:marRight w:val="0"/>
              <w:marTop w:val="0"/>
              <w:marBottom w:val="0"/>
              <w:divBdr>
                <w:top w:val="none" w:sz="0" w:space="0" w:color="auto"/>
                <w:left w:val="none" w:sz="0" w:space="0" w:color="auto"/>
                <w:bottom w:val="none" w:sz="0" w:space="0" w:color="auto"/>
                <w:right w:val="none" w:sz="0" w:space="0" w:color="auto"/>
              </w:divBdr>
            </w:div>
            <w:div w:id="997077234">
              <w:marLeft w:val="0"/>
              <w:marRight w:val="0"/>
              <w:marTop w:val="0"/>
              <w:marBottom w:val="0"/>
              <w:divBdr>
                <w:top w:val="none" w:sz="0" w:space="0" w:color="auto"/>
                <w:left w:val="none" w:sz="0" w:space="0" w:color="auto"/>
                <w:bottom w:val="none" w:sz="0" w:space="0" w:color="auto"/>
                <w:right w:val="none" w:sz="0" w:space="0" w:color="auto"/>
              </w:divBdr>
            </w:div>
            <w:div w:id="1152412133">
              <w:marLeft w:val="0"/>
              <w:marRight w:val="0"/>
              <w:marTop w:val="0"/>
              <w:marBottom w:val="0"/>
              <w:divBdr>
                <w:top w:val="none" w:sz="0" w:space="0" w:color="auto"/>
                <w:left w:val="none" w:sz="0" w:space="0" w:color="auto"/>
                <w:bottom w:val="none" w:sz="0" w:space="0" w:color="auto"/>
                <w:right w:val="none" w:sz="0" w:space="0" w:color="auto"/>
              </w:divBdr>
            </w:div>
            <w:div w:id="325482113">
              <w:marLeft w:val="0"/>
              <w:marRight w:val="0"/>
              <w:marTop w:val="0"/>
              <w:marBottom w:val="0"/>
              <w:divBdr>
                <w:top w:val="none" w:sz="0" w:space="0" w:color="auto"/>
                <w:left w:val="none" w:sz="0" w:space="0" w:color="auto"/>
                <w:bottom w:val="none" w:sz="0" w:space="0" w:color="auto"/>
                <w:right w:val="none" w:sz="0" w:space="0" w:color="auto"/>
              </w:divBdr>
            </w:div>
            <w:div w:id="1732458563">
              <w:marLeft w:val="0"/>
              <w:marRight w:val="0"/>
              <w:marTop w:val="0"/>
              <w:marBottom w:val="0"/>
              <w:divBdr>
                <w:top w:val="none" w:sz="0" w:space="0" w:color="auto"/>
                <w:left w:val="none" w:sz="0" w:space="0" w:color="auto"/>
                <w:bottom w:val="none" w:sz="0" w:space="0" w:color="auto"/>
                <w:right w:val="none" w:sz="0" w:space="0" w:color="auto"/>
              </w:divBdr>
            </w:div>
            <w:div w:id="172231787">
              <w:marLeft w:val="0"/>
              <w:marRight w:val="0"/>
              <w:marTop w:val="0"/>
              <w:marBottom w:val="0"/>
              <w:divBdr>
                <w:top w:val="none" w:sz="0" w:space="0" w:color="auto"/>
                <w:left w:val="none" w:sz="0" w:space="0" w:color="auto"/>
                <w:bottom w:val="none" w:sz="0" w:space="0" w:color="auto"/>
                <w:right w:val="none" w:sz="0" w:space="0" w:color="auto"/>
              </w:divBdr>
            </w:div>
            <w:div w:id="2131777330">
              <w:marLeft w:val="0"/>
              <w:marRight w:val="0"/>
              <w:marTop w:val="0"/>
              <w:marBottom w:val="0"/>
              <w:divBdr>
                <w:top w:val="none" w:sz="0" w:space="0" w:color="auto"/>
                <w:left w:val="none" w:sz="0" w:space="0" w:color="auto"/>
                <w:bottom w:val="none" w:sz="0" w:space="0" w:color="auto"/>
                <w:right w:val="none" w:sz="0" w:space="0" w:color="auto"/>
              </w:divBdr>
            </w:div>
            <w:div w:id="1131708229">
              <w:marLeft w:val="0"/>
              <w:marRight w:val="0"/>
              <w:marTop w:val="0"/>
              <w:marBottom w:val="0"/>
              <w:divBdr>
                <w:top w:val="none" w:sz="0" w:space="0" w:color="auto"/>
                <w:left w:val="none" w:sz="0" w:space="0" w:color="auto"/>
                <w:bottom w:val="none" w:sz="0" w:space="0" w:color="auto"/>
                <w:right w:val="none" w:sz="0" w:space="0" w:color="auto"/>
              </w:divBdr>
            </w:div>
            <w:div w:id="719134988">
              <w:marLeft w:val="0"/>
              <w:marRight w:val="0"/>
              <w:marTop w:val="0"/>
              <w:marBottom w:val="0"/>
              <w:divBdr>
                <w:top w:val="none" w:sz="0" w:space="0" w:color="auto"/>
                <w:left w:val="none" w:sz="0" w:space="0" w:color="auto"/>
                <w:bottom w:val="none" w:sz="0" w:space="0" w:color="auto"/>
                <w:right w:val="none" w:sz="0" w:space="0" w:color="auto"/>
              </w:divBdr>
            </w:div>
            <w:div w:id="1717118564">
              <w:marLeft w:val="0"/>
              <w:marRight w:val="0"/>
              <w:marTop w:val="0"/>
              <w:marBottom w:val="0"/>
              <w:divBdr>
                <w:top w:val="none" w:sz="0" w:space="0" w:color="auto"/>
                <w:left w:val="none" w:sz="0" w:space="0" w:color="auto"/>
                <w:bottom w:val="none" w:sz="0" w:space="0" w:color="auto"/>
                <w:right w:val="none" w:sz="0" w:space="0" w:color="auto"/>
              </w:divBdr>
            </w:div>
            <w:div w:id="1468626253">
              <w:marLeft w:val="0"/>
              <w:marRight w:val="0"/>
              <w:marTop w:val="0"/>
              <w:marBottom w:val="0"/>
              <w:divBdr>
                <w:top w:val="none" w:sz="0" w:space="0" w:color="auto"/>
                <w:left w:val="none" w:sz="0" w:space="0" w:color="auto"/>
                <w:bottom w:val="none" w:sz="0" w:space="0" w:color="auto"/>
                <w:right w:val="none" w:sz="0" w:space="0" w:color="auto"/>
              </w:divBdr>
            </w:div>
            <w:div w:id="1068499043">
              <w:marLeft w:val="0"/>
              <w:marRight w:val="0"/>
              <w:marTop w:val="0"/>
              <w:marBottom w:val="0"/>
              <w:divBdr>
                <w:top w:val="none" w:sz="0" w:space="0" w:color="auto"/>
                <w:left w:val="none" w:sz="0" w:space="0" w:color="auto"/>
                <w:bottom w:val="none" w:sz="0" w:space="0" w:color="auto"/>
                <w:right w:val="none" w:sz="0" w:space="0" w:color="auto"/>
              </w:divBdr>
            </w:div>
            <w:div w:id="1671448978">
              <w:marLeft w:val="0"/>
              <w:marRight w:val="0"/>
              <w:marTop w:val="0"/>
              <w:marBottom w:val="0"/>
              <w:divBdr>
                <w:top w:val="none" w:sz="0" w:space="0" w:color="auto"/>
                <w:left w:val="none" w:sz="0" w:space="0" w:color="auto"/>
                <w:bottom w:val="none" w:sz="0" w:space="0" w:color="auto"/>
                <w:right w:val="none" w:sz="0" w:space="0" w:color="auto"/>
              </w:divBdr>
            </w:div>
            <w:div w:id="1964723668">
              <w:marLeft w:val="0"/>
              <w:marRight w:val="0"/>
              <w:marTop w:val="0"/>
              <w:marBottom w:val="0"/>
              <w:divBdr>
                <w:top w:val="none" w:sz="0" w:space="0" w:color="auto"/>
                <w:left w:val="none" w:sz="0" w:space="0" w:color="auto"/>
                <w:bottom w:val="none" w:sz="0" w:space="0" w:color="auto"/>
                <w:right w:val="none" w:sz="0" w:space="0" w:color="auto"/>
              </w:divBdr>
            </w:div>
            <w:div w:id="1579948695">
              <w:marLeft w:val="0"/>
              <w:marRight w:val="0"/>
              <w:marTop w:val="0"/>
              <w:marBottom w:val="0"/>
              <w:divBdr>
                <w:top w:val="none" w:sz="0" w:space="0" w:color="auto"/>
                <w:left w:val="none" w:sz="0" w:space="0" w:color="auto"/>
                <w:bottom w:val="none" w:sz="0" w:space="0" w:color="auto"/>
                <w:right w:val="none" w:sz="0" w:space="0" w:color="auto"/>
              </w:divBdr>
            </w:div>
            <w:div w:id="311756088">
              <w:marLeft w:val="0"/>
              <w:marRight w:val="0"/>
              <w:marTop w:val="0"/>
              <w:marBottom w:val="0"/>
              <w:divBdr>
                <w:top w:val="none" w:sz="0" w:space="0" w:color="auto"/>
                <w:left w:val="none" w:sz="0" w:space="0" w:color="auto"/>
                <w:bottom w:val="none" w:sz="0" w:space="0" w:color="auto"/>
                <w:right w:val="none" w:sz="0" w:space="0" w:color="auto"/>
              </w:divBdr>
            </w:div>
            <w:div w:id="1129006277">
              <w:marLeft w:val="0"/>
              <w:marRight w:val="0"/>
              <w:marTop w:val="0"/>
              <w:marBottom w:val="0"/>
              <w:divBdr>
                <w:top w:val="none" w:sz="0" w:space="0" w:color="auto"/>
                <w:left w:val="none" w:sz="0" w:space="0" w:color="auto"/>
                <w:bottom w:val="none" w:sz="0" w:space="0" w:color="auto"/>
                <w:right w:val="none" w:sz="0" w:space="0" w:color="auto"/>
              </w:divBdr>
            </w:div>
            <w:div w:id="1184784268">
              <w:marLeft w:val="0"/>
              <w:marRight w:val="0"/>
              <w:marTop w:val="0"/>
              <w:marBottom w:val="0"/>
              <w:divBdr>
                <w:top w:val="none" w:sz="0" w:space="0" w:color="auto"/>
                <w:left w:val="none" w:sz="0" w:space="0" w:color="auto"/>
                <w:bottom w:val="none" w:sz="0" w:space="0" w:color="auto"/>
                <w:right w:val="none" w:sz="0" w:space="0" w:color="auto"/>
              </w:divBdr>
            </w:div>
            <w:div w:id="727459927">
              <w:marLeft w:val="0"/>
              <w:marRight w:val="0"/>
              <w:marTop w:val="0"/>
              <w:marBottom w:val="0"/>
              <w:divBdr>
                <w:top w:val="none" w:sz="0" w:space="0" w:color="auto"/>
                <w:left w:val="none" w:sz="0" w:space="0" w:color="auto"/>
                <w:bottom w:val="none" w:sz="0" w:space="0" w:color="auto"/>
                <w:right w:val="none" w:sz="0" w:space="0" w:color="auto"/>
              </w:divBdr>
            </w:div>
            <w:div w:id="477841856">
              <w:marLeft w:val="0"/>
              <w:marRight w:val="0"/>
              <w:marTop w:val="0"/>
              <w:marBottom w:val="0"/>
              <w:divBdr>
                <w:top w:val="none" w:sz="0" w:space="0" w:color="auto"/>
                <w:left w:val="none" w:sz="0" w:space="0" w:color="auto"/>
                <w:bottom w:val="none" w:sz="0" w:space="0" w:color="auto"/>
                <w:right w:val="none" w:sz="0" w:space="0" w:color="auto"/>
              </w:divBdr>
            </w:div>
            <w:div w:id="1906715899">
              <w:marLeft w:val="0"/>
              <w:marRight w:val="0"/>
              <w:marTop w:val="0"/>
              <w:marBottom w:val="0"/>
              <w:divBdr>
                <w:top w:val="none" w:sz="0" w:space="0" w:color="auto"/>
                <w:left w:val="none" w:sz="0" w:space="0" w:color="auto"/>
                <w:bottom w:val="none" w:sz="0" w:space="0" w:color="auto"/>
                <w:right w:val="none" w:sz="0" w:space="0" w:color="auto"/>
              </w:divBdr>
            </w:div>
            <w:div w:id="890001694">
              <w:marLeft w:val="0"/>
              <w:marRight w:val="0"/>
              <w:marTop w:val="0"/>
              <w:marBottom w:val="0"/>
              <w:divBdr>
                <w:top w:val="none" w:sz="0" w:space="0" w:color="auto"/>
                <w:left w:val="none" w:sz="0" w:space="0" w:color="auto"/>
                <w:bottom w:val="none" w:sz="0" w:space="0" w:color="auto"/>
                <w:right w:val="none" w:sz="0" w:space="0" w:color="auto"/>
              </w:divBdr>
            </w:div>
            <w:div w:id="1806314350">
              <w:marLeft w:val="0"/>
              <w:marRight w:val="0"/>
              <w:marTop w:val="0"/>
              <w:marBottom w:val="0"/>
              <w:divBdr>
                <w:top w:val="none" w:sz="0" w:space="0" w:color="auto"/>
                <w:left w:val="none" w:sz="0" w:space="0" w:color="auto"/>
                <w:bottom w:val="none" w:sz="0" w:space="0" w:color="auto"/>
                <w:right w:val="none" w:sz="0" w:space="0" w:color="auto"/>
              </w:divBdr>
            </w:div>
            <w:div w:id="856238175">
              <w:marLeft w:val="0"/>
              <w:marRight w:val="0"/>
              <w:marTop w:val="0"/>
              <w:marBottom w:val="0"/>
              <w:divBdr>
                <w:top w:val="none" w:sz="0" w:space="0" w:color="auto"/>
                <w:left w:val="none" w:sz="0" w:space="0" w:color="auto"/>
                <w:bottom w:val="none" w:sz="0" w:space="0" w:color="auto"/>
                <w:right w:val="none" w:sz="0" w:space="0" w:color="auto"/>
              </w:divBdr>
            </w:div>
            <w:div w:id="1470971217">
              <w:marLeft w:val="0"/>
              <w:marRight w:val="0"/>
              <w:marTop w:val="0"/>
              <w:marBottom w:val="0"/>
              <w:divBdr>
                <w:top w:val="none" w:sz="0" w:space="0" w:color="auto"/>
                <w:left w:val="none" w:sz="0" w:space="0" w:color="auto"/>
                <w:bottom w:val="none" w:sz="0" w:space="0" w:color="auto"/>
                <w:right w:val="none" w:sz="0" w:space="0" w:color="auto"/>
              </w:divBdr>
            </w:div>
            <w:div w:id="1709525365">
              <w:marLeft w:val="0"/>
              <w:marRight w:val="0"/>
              <w:marTop w:val="0"/>
              <w:marBottom w:val="0"/>
              <w:divBdr>
                <w:top w:val="none" w:sz="0" w:space="0" w:color="auto"/>
                <w:left w:val="none" w:sz="0" w:space="0" w:color="auto"/>
                <w:bottom w:val="none" w:sz="0" w:space="0" w:color="auto"/>
                <w:right w:val="none" w:sz="0" w:space="0" w:color="auto"/>
              </w:divBdr>
            </w:div>
            <w:div w:id="777990511">
              <w:marLeft w:val="0"/>
              <w:marRight w:val="0"/>
              <w:marTop w:val="0"/>
              <w:marBottom w:val="0"/>
              <w:divBdr>
                <w:top w:val="none" w:sz="0" w:space="0" w:color="auto"/>
                <w:left w:val="none" w:sz="0" w:space="0" w:color="auto"/>
                <w:bottom w:val="none" w:sz="0" w:space="0" w:color="auto"/>
                <w:right w:val="none" w:sz="0" w:space="0" w:color="auto"/>
              </w:divBdr>
            </w:div>
            <w:div w:id="329791712">
              <w:marLeft w:val="0"/>
              <w:marRight w:val="0"/>
              <w:marTop w:val="0"/>
              <w:marBottom w:val="0"/>
              <w:divBdr>
                <w:top w:val="none" w:sz="0" w:space="0" w:color="auto"/>
                <w:left w:val="none" w:sz="0" w:space="0" w:color="auto"/>
                <w:bottom w:val="none" w:sz="0" w:space="0" w:color="auto"/>
                <w:right w:val="none" w:sz="0" w:space="0" w:color="auto"/>
              </w:divBdr>
            </w:div>
            <w:div w:id="207691610">
              <w:marLeft w:val="0"/>
              <w:marRight w:val="0"/>
              <w:marTop w:val="0"/>
              <w:marBottom w:val="0"/>
              <w:divBdr>
                <w:top w:val="none" w:sz="0" w:space="0" w:color="auto"/>
                <w:left w:val="none" w:sz="0" w:space="0" w:color="auto"/>
                <w:bottom w:val="none" w:sz="0" w:space="0" w:color="auto"/>
                <w:right w:val="none" w:sz="0" w:space="0" w:color="auto"/>
              </w:divBdr>
            </w:div>
            <w:div w:id="1418747782">
              <w:marLeft w:val="0"/>
              <w:marRight w:val="0"/>
              <w:marTop w:val="0"/>
              <w:marBottom w:val="0"/>
              <w:divBdr>
                <w:top w:val="none" w:sz="0" w:space="0" w:color="auto"/>
                <w:left w:val="none" w:sz="0" w:space="0" w:color="auto"/>
                <w:bottom w:val="none" w:sz="0" w:space="0" w:color="auto"/>
                <w:right w:val="none" w:sz="0" w:space="0" w:color="auto"/>
              </w:divBdr>
            </w:div>
            <w:div w:id="1093472683">
              <w:marLeft w:val="0"/>
              <w:marRight w:val="0"/>
              <w:marTop w:val="0"/>
              <w:marBottom w:val="0"/>
              <w:divBdr>
                <w:top w:val="none" w:sz="0" w:space="0" w:color="auto"/>
                <w:left w:val="none" w:sz="0" w:space="0" w:color="auto"/>
                <w:bottom w:val="none" w:sz="0" w:space="0" w:color="auto"/>
                <w:right w:val="none" w:sz="0" w:space="0" w:color="auto"/>
              </w:divBdr>
            </w:div>
            <w:div w:id="1686712197">
              <w:marLeft w:val="0"/>
              <w:marRight w:val="0"/>
              <w:marTop w:val="0"/>
              <w:marBottom w:val="0"/>
              <w:divBdr>
                <w:top w:val="none" w:sz="0" w:space="0" w:color="auto"/>
                <w:left w:val="none" w:sz="0" w:space="0" w:color="auto"/>
                <w:bottom w:val="none" w:sz="0" w:space="0" w:color="auto"/>
                <w:right w:val="none" w:sz="0" w:space="0" w:color="auto"/>
              </w:divBdr>
            </w:div>
            <w:div w:id="452479362">
              <w:marLeft w:val="0"/>
              <w:marRight w:val="0"/>
              <w:marTop w:val="0"/>
              <w:marBottom w:val="0"/>
              <w:divBdr>
                <w:top w:val="none" w:sz="0" w:space="0" w:color="auto"/>
                <w:left w:val="none" w:sz="0" w:space="0" w:color="auto"/>
                <w:bottom w:val="none" w:sz="0" w:space="0" w:color="auto"/>
                <w:right w:val="none" w:sz="0" w:space="0" w:color="auto"/>
              </w:divBdr>
            </w:div>
            <w:div w:id="742685278">
              <w:marLeft w:val="0"/>
              <w:marRight w:val="0"/>
              <w:marTop w:val="0"/>
              <w:marBottom w:val="0"/>
              <w:divBdr>
                <w:top w:val="none" w:sz="0" w:space="0" w:color="auto"/>
                <w:left w:val="none" w:sz="0" w:space="0" w:color="auto"/>
                <w:bottom w:val="none" w:sz="0" w:space="0" w:color="auto"/>
                <w:right w:val="none" w:sz="0" w:space="0" w:color="auto"/>
              </w:divBdr>
            </w:div>
            <w:div w:id="363940207">
              <w:marLeft w:val="0"/>
              <w:marRight w:val="0"/>
              <w:marTop w:val="0"/>
              <w:marBottom w:val="0"/>
              <w:divBdr>
                <w:top w:val="none" w:sz="0" w:space="0" w:color="auto"/>
                <w:left w:val="none" w:sz="0" w:space="0" w:color="auto"/>
                <w:bottom w:val="none" w:sz="0" w:space="0" w:color="auto"/>
                <w:right w:val="none" w:sz="0" w:space="0" w:color="auto"/>
              </w:divBdr>
            </w:div>
            <w:div w:id="909385232">
              <w:marLeft w:val="0"/>
              <w:marRight w:val="0"/>
              <w:marTop w:val="0"/>
              <w:marBottom w:val="0"/>
              <w:divBdr>
                <w:top w:val="none" w:sz="0" w:space="0" w:color="auto"/>
                <w:left w:val="none" w:sz="0" w:space="0" w:color="auto"/>
                <w:bottom w:val="none" w:sz="0" w:space="0" w:color="auto"/>
                <w:right w:val="none" w:sz="0" w:space="0" w:color="auto"/>
              </w:divBdr>
            </w:div>
            <w:div w:id="1734738739">
              <w:marLeft w:val="0"/>
              <w:marRight w:val="0"/>
              <w:marTop w:val="0"/>
              <w:marBottom w:val="0"/>
              <w:divBdr>
                <w:top w:val="none" w:sz="0" w:space="0" w:color="auto"/>
                <w:left w:val="none" w:sz="0" w:space="0" w:color="auto"/>
                <w:bottom w:val="none" w:sz="0" w:space="0" w:color="auto"/>
                <w:right w:val="none" w:sz="0" w:space="0" w:color="auto"/>
              </w:divBdr>
            </w:div>
            <w:div w:id="1409229592">
              <w:marLeft w:val="0"/>
              <w:marRight w:val="0"/>
              <w:marTop w:val="0"/>
              <w:marBottom w:val="0"/>
              <w:divBdr>
                <w:top w:val="none" w:sz="0" w:space="0" w:color="auto"/>
                <w:left w:val="none" w:sz="0" w:space="0" w:color="auto"/>
                <w:bottom w:val="none" w:sz="0" w:space="0" w:color="auto"/>
                <w:right w:val="none" w:sz="0" w:space="0" w:color="auto"/>
              </w:divBdr>
            </w:div>
            <w:div w:id="1445614408">
              <w:marLeft w:val="0"/>
              <w:marRight w:val="0"/>
              <w:marTop w:val="0"/>
              <w:marBottom w:val="0"/>
              <w:divBdr>
                <w:top w:val="none" w:sz="0" w:space="0" w:color="auto"/>
                <w:left w:val="none" w:sz="0" w:space="0" w:color="auto"/>
                <w:bottom w:val="none" w:sz="0" w:space="0" w:color="auto"/>
                <w:right w:val="none" w:sz="0" w:space="0" w:color="auto"/>
              </w:divBdr>
            </w:div>
            <w:div w:id="446004697">
              <w:marLeft w:val="0"/>
              <w:marRight w:val="0"/>
              <w:marTop w:val="0"/>
              <w:marBottom w:val="0"/>
              <w:divBdr>
                <w:top w:val="none" w:sz="0" w:space="0" w:color="auto"/>
                <w:left w:val="none" w:sz="0" w:space="0" w:color="auto"/>
                <w:bottom w:val="none" w:sz="0" w:space="0" w:color="auto"/>
                <w:right w:val="none" w:sz="0" w:space="0" w:color="auto"/>
              </w:divBdr>
            </w:div>
            <w:div w:id="573902179">
              <w:marLeft w:val="0"/>
              <w:marRight w:val="0"/>
              <w:marTop w:val="0"/>
              <w:marBottom w:val="0"/>
              <w:divBdr>
                <w:top w:val="none" w:sz="0" w:space="0" w:color="auto"/>
                <w:left w:val="none" w:sz="0" w:space="0" w:color="auto"/>
                <w:bottom w:val="none" w:sz="0" w:space="0" w:color="auto"/>
                <w:right w:val="none" w:sz="0" w:space="0" w:color="auto"/>
              </w:divBdr>
            </w:div>
            <w:div w:id="690188638">
              <w:marLeft w:val="0"/>
              <w:marRight w:val="0"/>
              <w:marTop w:val="0"/>
              <w:marBottom w:val="0"/>
              <w:divBdr>
                <w:top w:val="none" w:sz="0" w:space="0" w:color="auto"/>
                <w:left w:val="none" w:sz="0" w:space="0" w:color="auto"/>
                <w:bottom w:val="none" w:sz="0" w:space="0" w:color="auto"/>
                <w:right w:val="none" w:sz="0" w:space="0" w:color="auto"/>
              </w:divBdr>
            </w:div>
            <w:div w:id="1403987439">
              <w:marLeft w:val="0"/>
              <w:marRight w:val="0"/>
              <w:marTop w:val="0"/>
              <w:marBottom w:val="0"/>
              <w:divBdr>
                <w:top w:val="none" w:sz="0" w:space="0" w:color="auto"/>
                <w:left w:val="none" w:sz="0" w:space="0" w:color="auto"/>
                <w:bottom w:val="none" w:sz="0" w:space="0" w:color="auto"/>
                <w:right w:val="none" w:sz="0" w:space="0" w:color="auto"/>
              </w:divBdr>
            </w:div>
            <w:div w:id="1146777754">
              <w:marLeft w:val="0"/>
              <w:marRight w:val="0"/>
              <w:marTop w:val="0"/>
              <w:marBottom w:val="0"/>
              <w:divBdr>
                <w:top w:val="none" w:sz="0" w:space="0" w:color="auto"/>
                <w:left w:val="none" w:sz="0" w:space="0" w:color="auto"/>
                <w:bottom w:val="none" w:sz="0" w:space="0" w:color="auto"/>
                <w:right w:val="none" w:sz="0" w:space="0" w:color="auto"/>
              </w:divBdr>
            </w:div>
            <w:div w:id="11496173">
              <w:marLeft w:val="0"/>
              <w:marRight w:val="0"/>
              <w:marTop w:val="0"/>
              <w:marBottom w:val="0"/>
              <w:divBdr>
                <w:top w:val="none" w:sz="0" w:space="0" w:color="auto"/>
                <w:left w:val="none" w:sz="0" w:space="0" w:color="auto"/>
                <w:bottom w:val="none" w:sz="0" w:space="0" w:color="auto"/>
                <w:right w:val="none" w:sz="0" w:space="0" w:color="auto"/>
              </w:divBdr>
            </w:div>
            <w:div w:id="878473322">
              <w:marLeft w:val="0"/>
              <w:marRight w:val="0"/>
              <w:marTop w:val="0"/>
              <w:marBottom w:val="0"/>
              <w:divBdr>
                <w:top w:val="none" w:sz="0" w:space="0" w:color="auto"/>
                <w:left w:val="none" w:sz="0" w:space="0" w:color="auto"/>
                <w:bottom w:val="none" w:sz="0" w:space="0" w:color="auto"/>
                <w:right w:val="none" w:sz="0" w:space="0" w:color="auto"/>
              </w:divBdr>
            </w:div>
            <w:div w:id="790707310">
              <w:marLeft w:val="0"/>
              <w:marRight w:val="0"/>
              <w:marTop w:val="0"/>
              <w:marBottom w:val="0"/>
              <w:divBdr>
                <w:top w:val="none" w:sz="0" w:space="0" w:color="auto"/>
                <w:left w:val="none" w:sz="0" w:space="0" w:color="auto"/>
                <w:bottom w:val="none" w:sz="0" w:space="0" w:color="auto"/>
                <w:right w:val="none" w:sz="0" w:space="0" w:color="auto"/>
              </w:divBdr>
            </w:div>
            <w:div w:id="1410805295">
              <w:marLeft w:val="0"/>
              <w:marRight w:val="0"/>
              <w:marTop w:val="0"/>
              <w:marBottom w:val="0"/>
              <w:divBdr>
                <w:top w:val="none" w:sz="0" w:space="0" w:color="auto"/>
                <w:left w:val="none" w:sz="0" w:space="0" w:color="auto"/>
                <w:bottom w:val="none" w:sz="0" w:space="0" w:color="auto"/>
                <w:right w:val="none" w:sz="0" w:space="0" w:color="auto"/>
              </w:divBdr>
            </w:div>
            <w:div w:id="1703363039">
              <w:marLeft w:val="0"/>
              <w:marRight w:val="0"/>
              <w:marTop w:val="0"/>
              <w:marBottom w:val="0"/>
              <w:divBdr>
                <w:top w:val="none" w:sz="0" w:space="0" w:color="auto"/>
                <w:left w:val="none" w:sz="0" w:space="0" w:color="auto"/>
                <w:bottom w:val="none" w:sz="0" w:space="0" w:color="auto"/>
                <w:right w:val="none" w:sz="0" w:space="0" w:color="auto"/>
              </w:divBdr>
            </w:div>
            <w:div w:id="506359946">
              <w:marLeft w:val="0"/>
              <w:marRight w:val="0"/>
              <w:marTop w:val="0"/>
              <w:marBottom w:val="0"/>
              <w:divBdr>
                <w:top w:val="none" w:sz="0" w:space="0" w:color="auto"/>
                <w:left w:val="none" w:sz="0" w:space="0" w:color="auto"/>
                <w:bottom w:val="none" w:sz="0" w:space="0" w:color="auto"/>
                <w:right w:val="none" w:sz="0" w:space="0" w:color="auto"/>
              </w:divBdr>
            </w:div>
            <w:div w:id="366414170">
              <w:marLeft w:val="0"/>
              <w:marRight w:val="0"/>
              <w:marTop w:val="0"/>
              <w:marBottom w:val="0"/>
              <w:divBdr>
                <w:top w:val="none" w:sz="0" w:space="0" w:color="auto"/>
                <w:left w:val="none" w:sz="0" w:space="0" w:color="auto"/>
                <w:bottom w:val="none" w:sz="0" w:space="0" w:color="auto"/>
                <w:right w:val="none" w:sz="0" w:space="0" w:color="auto"/>
              </w:divBdr>
            </w:div>
            <w:div w:id="1319575024">
              <w:marLeft w:val="0"/>
              <w:marRight w:val="0"/>
              <w:marTop w:val="0"/>
              <w:marBottom w:val="0"/>
              <w:divBdr>
                <w:top w:val="none" w:sz="0" w:space="0" w:color="auto"/>
                <w:left w:val="none" w:sz="0" w:space="0" w:color="auto"/>
                <w:bottom w:val="none" w:sz="0" w:space="0" w:color="auto"/>
                <w:right w:val="none" w:sz="0" w:space="0" w:color="auto"/>
              </w:divBdr>
            </w:div>
            <w:div w:id="398746589">
              <w:marLeft w:val="0"/>
              <w:marRight w:val="0"/>
              <w:marTop w:val="0"/>
              <w:marBottom w:val="0"/>
              <w:divBdr>
                <w:top w:val="none" w:sz="0" w:space="0" w:color="auto"/>
                <w:left w:val="none" w:sz="0" w:space="0" w:color="auto"/>
                <w:bottom w:val="none" w:sz="0" w:space="0" w:color="auto"/>
                <w:right w:val="none" w:sz="0" w:space="0" w:color="auto"/>
              </w:divBdr>
            </w:div>
            <w:div w:id="1287420633">
              <w:marLeft w:val="0"/>
              <w:marRight w:val="0"/>
              <w:marTop w:val="0"/>
              <w:marBottom w:val="0"/>
              <w:divBdr>
                <w:top w:val="none" w:sz="0" w:space="0" w:color="auto"/>
                <w:left w:val="none" w:sz="0" w:space="0" w:color="auto"/>
                <w:bottom w:val="none" w:sz="0" w:space="0" w:color="auto"/>
                <w:right w:val="none" w:sz="0" w:space="0" w:color="auto"/>
              </w:divBdr>
            </w:div>
            <w:div w:id="210121989">
              <w:marLeft w:val="0"/>
              <w:marRight w:val="0"/>
              <w:marTop w:val="0"/>
              <w:marBottom w:val="0"/>
              <w:divBdr>
                <w:top w:val="none" w:sz="0" w:space="0" w:color="auto"/>
                <w:left w:val="none" w:sz="0" w:space="0" w:color="auto"/>
                <w:bottom w:val="none" w:sz="0" w:space="0" w:color="auto"/>
                <w:right w:val="none" w:sz="0" w:space="0" w:color="auto"/>
              </w:divBdr>
            </w:div>
            <w:div w:id="687684860">
              <w:marLeft w:val="0"/>
              <w:marRight w:val="0"/>
              <w:marTop w:val="0"/>
              <w:marBottom w:val="0"/>
              <w:divBdr>
                <w:top w:val="none" w:sz="0" w:space="0" w:color="auto"/>
                <w:left w:val="none" w:sz="0" w:space="0" w:color="auto"/>
                <w:bottom w:val="none" w:sz="0" w:space="0" w:color="auto"/>
                <w:right w:val="none" w:sz="0" w:space="0" w:color="auto"/>
              </w:divBdr>
            </w:div>
            <w:div w:id="1009989892">
              <w:marLeft w:val="0"/>
              <w:marRight w:val="0"/>
              <w:marTop w:val="0"/>
              <w:marBottom w:val="0"/>
              <w:divBdr>
                <w:top w:val="none" w:sz="0" w:space="0" w:color="auto"/>
                <w:left w:val="none" w:sz="0" w:space="0" w:color="auto"/>
                <w:bottom w:val="none" w:sz="0" w:space="0" w:color="auto"/>
                <w:right w:val="none" w:sz="0" w:space="0" w:color="auto"/>
              </w:divBdr>
            </w:div>
            <w:div w:id="1518228888">
              <w:marLeft w:val="0"/>
              <w:marRight w:val="0"/>
              <w:marTop w:val="0"/>
              <w:marBottom w:val="0"/>
              <w:divBdr>
                <w:top w:val="none" w:sz="0" w:space="0" w:color="auto"/>
                <w:left w:val="none" w:sz="0" w:space="0" w:color="auto"/>
                <w:bottom w:val="none" w:sz="0" w:space="0" w:color="auto"/>
                <w:right w:val="none" w:sz="0" w:space="0" w:color="auto"/>
              </w:divBdr>
            </w:div>
            <w:div w:id="1124427376">
              <w:marLeft w:val="0"/>
              <w:marRight w:val="0"/>
              <w:marTop w:val="0"/>
              <w:marBottom w:val="0"/>
              <w:divBdr>
                <w:top w:val="none" w:sz="0" w:space="0" w:color="auto"/>
                <w:left w:val="none" w:sz="0" w:space="0" w:color="auto"/>
                <w:bottom w:val="none" w:sz="0" w:space="0" w:color="auto"/>
                <w:right w:val="none" w:sz="0" w:space="0" w:color="auto"/>
              </w:divBdr>
            </w:div>
            <w:div w:id="138109047">
              <w:marLeft w:val="0"/>
              <w:marRight w:val="0"/>
              <w:marTop w:val="0"/>
              <w:marBottom w:val="0"/>
              <w:divBdr>
                <w:top w:val="none" w:sz="0" w:space="0" w:color="auto"/>
                <w:left w:val="none" w:sz="0" w:space="0" w:color="auto"/>
                <w:bottom w:val="none" w:sz="0" w:space="0" w:color="auto"/>
                <w:right w:val="none" w:sz="0" w:space="0" w:color="auto"/>
              </w:divBdr>
            </w:div>
            <w:div w:id="1789397613">
              <w:marLeft w:val="0"/>
              <w:marRight w:val="0"/>
              <w:marTop w:val="0"/>
              <w:marBottom w:val="0"/>
              <w:divBdr>
                <w:top w:val="none" w:sz="0" w:space="0" w:color="auto"/>
                <w:left w:val="none" w:sz="0" w:space="0" w:color="auto"/>
                <w:bottom w:val="none" w:sz="0" w:space="0" w:color="auto"/>
                <w:right w:val="none" w:sz="0" w:space="0" w:color="auto"/>
              </w:divBdr>
            </w:div>
            <w:div w:id="1927877627">
              <w:marLeft w:val="0"/>
              <w:marRight w:val="0"/>
              <w:marTop w:val="0"/>
              <w:marBottom w:val="0"/>
              <w:divBdr>
                <w:top w:val="none" w:sz="0" w:space="0" w:color="auto"/>
                <w:left w:val="none" w:sz="0" w:space="0" w:color="auto"/>
                <w:bottom w:val="none" w:sz="0" w:space="0" w:color="auto"/>
                <w:right w:val="none" w:sz="0" w:space="0" w:color="auto"/>
              </w:divBdr>
            </w:div>
            <w:div w:id="406459333">
              <w:marLeft w:val="0"/>
              <w:marRight w:val="0"/>
              <w:marTop w:val="0"/>
              <w:marBottom w:val="0"/>
              <w:divBdr>
                <w:top w:val="none" w:sz="0" w:space="0" w:color="auto"/>
                <w:left w:val="none" w:sz="0" w:space="0" w:color="auto"/>
                <w:bottom w:val="none" w:sz="0" w:space="0" w:color="auto"/>
                <w:right w:val="none" w:sz="0" w:space="0" w:color="auto"/>
              </w:divBdr>
            </w:div>
            <w:div w:id="188567787">
              <w:marLeft w:val="0"/>
              <w:marRight w:val="0"/>
              <w:marTop w:val="0"/>
              <w:marBottom w:val="0"/>
              <w:divBdr>
                <w:top w:val="none" w:sz="0" w:space="0" w:color="auto"/>
                <w:left w:val="none" w:sz="0" w:space="0" w:color="auto"/>
                <w:bottom w:val="none" w:sz="0" w:space="0" w:color="auto"/>
                <w:right w:val="none" w:sz="0" w:space="0" w:color="auto"/>
              </w:divBdr>
            </w:div>
            <w:div w:id="1827240512">
              <w:marLeft w:val="0"/>
              <w:marRight w:val="0"/>
              <w:marTop w:val="0"/>
              <w:marBottom w:val="0"/>
              <w:divBdr>
                <w:top w:val="none" w:sz="0" w:space="0" w:color="auto"/>
                <w:left w:val="none" w:sz="0" w:space="0" w:color="auto"/>
                <w:bottom w:val="none" w:sz="0" w:space="0" w:color="auto"/>
                <w:right w:val="none" w:sz="0" w:space="0" w:color="auto"/>
              </w:divBdr>
            </w:div>
            <w:div w:id="85658295">
              <w:marLeft w:val="0"/>
              <w:marRight w:val="0"/>
              <w:marTop w:val="0"/>
              <w:marBottom w:val="0"/>
              <w:divBdr>
                <w:top w:val="none" w:sz="0" w:space="0" w:color="auto"/>
                <w:left w:val="none" w:sz="0" w:space="0" w:color="auto"/>
                <w:bottom w:val="none" w:sz="0" w:space="0" w:color="auto"/>
                <w:right w:val="none" w:sz="0" w:space="0" w:color="auto"/>
              </w:divBdr>
            </w:div>
            <w:div w:id="188295292">
              <w:marLeft w:val="0"/>
              <w:marRight w:val="0"/>
              <w:marTop w:val="0"/>
              <w:marBottom w:val="0"/>
              <w:divBdr>
                <w:top w:val="none" w:sz="0" w:space="0" w:color="auto"/>
                <w:left w:val="none" w:sz="0" w:space="0" w:color="auto"/>
                <w:bottom w:val="none" w:sz="0" w:space="0" w:color="auto"/>
                <w:right w:val="none" w:sz="0" w:space="0" w:color="auto"/>
              </w:divBdr>
            </w:div>
            <w:div w:id="663051028">
              <w:marLeft w:val="0"/>
              <w:marRight w:val="0"/>
              <w:marTop w:val="0"/>
              <w:marBottom w:val="0"/>
              <w:divBdr>
                <w:top w:val="none" w:sz="0" w:space="0" w:color="auto"/>
                <w:left w:val="none" w:sz="0" w:space="0" w:color="auto"/>
                <w:bottom w:val="none" w:sz="0" w:space="0" w:color="auto"/>
                <w:right w:val="none" w:sz="0" w:space="0" w:color="auto"/>
              </w:divBdr>
            </w:div>
            <w:div w:id="609707923">
              <w:marLeft w:val="0"/>
              <w:marRight w:val="0"/>
              <w:marTop w:val="0"/>
              <w:marBottom w:val="0"/>
              <w:divBdr>
                <w:top w:val="none" w:sz="0" w:space="0" w:color="auto"/>
                <w:left w:val="none" w:sz="0" w:space="0" w:color="auto"/>
                <w:bottom w:val="none" w:sz="0" w:space="0" w:color="auto"/>
                <w:right w:val="none" w:sz="0" w:space="0" w:color="auto"/>
              </w:divBdr>
            </w:div>
            <w:div w:id="254672998">
              <w:marLeft w:val="0"/>
              <w:marRight w:val="0"/>
              <w:marTop w:val="0"/>
              <w:marBottom w:val="0"/>
              <w:divBdr>
                <w:top w:val="none" w:sz="0" w:space="0" w:color="auto"/>
                <w:left w:val="none" w:sz="0" w:space="0" w:color="auto"/>
                <w:bottom w:val="none" w:sz="0" w:space="0" w:color="auto"/>
                <w:right w:val="none" w:sz="0" w:space="0" w:color="auto"/>
              </w:divBdr>
            </w:div>
            <w:div w:id="1347638983">
              <w:marLeft w:val="0"/>
              <w:marRight w:val="0"/>
              <w:marTop w:val="0"/>
              <w:marBottom w:val="0"/>
              <w:divBdr>
                <w:top w:val="none" w:sz="0" w:space="0" w:color="auto"/>
                <w:left w:val="none" w:sz="0" w:space="0" w:color="auto"/>
                <w:bottom w:val="none" w:sz="0" w:space="0" w:color="auto"/>
                <w:right w:val="none" w:sz="0" w:space="0" w:color="auto"/>
              </w:divBdr>
            </w:div>
            <w:div w:id="1047530617">
              <w:marLeft w:val="0"/>
              <w:marRight w:val="0"/>
              <w:marTop w:val="0"/>
              <w:marBottom w:val="0"/>
              <w:divBdr>
                <w:top w:val="none" w:sz="0" w:space="0" w:color="auto"/>
                <w:left w:val="none" w:sz="0" w:space="0" w:color="auto"/>
                <w:bottom w:val="none" w:sz="0" w:space="0" w:color="auto"/>
                <w:right w:val="none" w:sz="0" w:space="0" w:color="auto"/>
              </w:divBdr>
            </w:div>
            <w:div w:id="2090806835">
              <w:marLeft w:val="0"/>
              <w:marRight w:val="0"/>
              <w:marTop w:val="0"/>
              <w:marBottom w:val="0"/>
              <w:divBdr>
                <w:top w:val="none" w:sz="0" w:space="0" w:color="auto"/>
                <w:left w:val="none" w:sz="0" w:space="0" w:color="auto"/>
                <w:bottom w:val="none" w:sz="0" w:space="0" w:color="auto"/>
                <w:right w:val="none" w:sz="0" w:space="0" w:color="auto"/>
              </w:divBdr>
            </w:div>
            <w:div w:id="1801339940">
              <w:marLeft w:val="0"/>
              <w:marRight w:val="0"/>
              <w:marTop w:val="0"/>
              <w:marBottom w:val="0"/>
              <w:divBdr>
                <w:top w:val="none" w:sz="0" w:space="0" w:color="auto"/>
                <w:left w:val="none" w:sz="0" w:space="0" w:color="auto"/>
                <w:bottom w:val="none" w:sz="0" w:space="0" w:color="auto"/>
                <w:right w:val="none" w:sz="0" w:space="0" w:color="auto"/>
              </w:divBdr>
            </w:div>
            <w:div w:id="1053240045">
              <w:marLeft w:val="0"/>
              <w:marRight w:val="0"/>
              <w:marTop w:val="0"/>
              <w:marBottom w:val="0"/>
              <w:divBdr>
                <w:top w:val="none" w:sz="0" w:space="0" w:color="auto"/>
                <w:left w:val="none" w:sz="0" w:space="0" w:color="auto"/>
                <w:bottom w:val="none" w:sz="0" w:space="0" w:color="auto"/>
                <w:right w:val="none" w:sz="0" w:space="0" w:color="auto"/>
              </w:divBdr>
            </w:div>
            <w:div w:id="1661345098">
              <w:marLeft w:val="0"/>
              <w:marRight w:val="0"/>
              <w:marTop w:val="0"/>
              <w:marBottom w:val="0"/>
              <w:divBdr>
                <w:top w:val="none" w:sz="0" w:space="0" w:color="auto"/>
                <w:left w:val="none" w:sz="0" w:space="0" w:color="auto"/>
                <w:bottom w:val="none" w:sz="0" w:space="0" w:color="auto"/>
                <w:right w:val="none" w:sz="0" w:space="0" w:color="auto"/>
              </w:divBdr>
            </w:div>
            <w:div w:id="1128860814">
              <w:marLeft w:val="0"/>
              <w:marRight w:val="0"/>
              <w:marTop w:val="0"/>
              <w:marBottom w:val="0"/>
              <w:divBdr>
                <w:top w:val="none" w:sz="0" w:space="0" w:color="auto"/>
                <w:left w:val="none" w:sz="0" w:space="0" w:color="auto"/>
                <w:bottom w:val="none" w:sz="0" w:space="0" w:color="auto"/>
                <w:right w:val="none" w:sz="0" w:space="0" w:color="auto"/>
              </w:divBdr>
            </w:div>
            <w:div w:id="1080442229">
              <w:marLeft w:val="0"/>
              <w:marRight w:val="0"/>
              <w:marTop w:val="0"/>
              <w:marBottom w:val="0"/>
              <w:divBdr>
                <w:top w:val="none" w:sz="0" w:space="0" w:color="auto"/>
                <w:left w:val="none" w:sz="0" w:space="0" w:color="auto"/>
                <w:bottom w:val="none" w:sz="0" w:space="0" w:color="auto"/>
                <w:right w:val="none" w:sz="0" w:space="0" w:color="auto"/>
              </w:divBdr>
            </w:div>
            <w:div w:id="1476336935">
              <w:marLeft w:val="0"/>
              <w:marRight w:val="0"/>
              <w:marTop w:val="0"/>
              <w:marBottom w:val="0"/>
              <w:divBdr>
                <w:top w:val="none" w:sz="0" w:space="0" w:color="auto"/>
                <w:left w:val="none" w:sz="0" w:space="0" w:color="auto"/>
                <w:bottom w:val="none" w:sz="0" w:space="0" w:color="auto"/>
                <w:right w:val="none" w:sz="0" w:space="0" w:color="auto"/>
              </w:divBdr>
            </w:div>
            <w:div w:id="2078898894">
              <w:marLeft w:val="0"/>
              <w:marRight w:val="0"/>
              <w:marTop w:val="0"/>
              <w:marBottom w:val="0"/>
              <w:divBdr>
                <w:top w:val="none" w:sz="0" w:space="0" w:color="auto"/>
                <w:left w:val="none" w:sz="0" w:space="0" w:color="auto"/>
                <w:bottom w:val="none" w:sz="0" w:space="0" w:color="auto"/>
                <w:right w:val="none" w:sz="0" w:space="0" w:color="auto"/>
              </w:divBdr>
            </w:div>
            <w:div w:id="1634940052">
              <w:marLeft w:val="0"/>
              <w:marRight w:val="0"/>
              <w:marTop w:val="0"/>
              <w:marBottom w:val="0"/>
              <w:divBdr>
                <w:top w:val="none" w:sz="0" w:space="0" w:color="auto"/>
                <w:left w:val="none" w:sz="0" w:space="0" w:color="auto"/>
                <w:bottom w:val="none" w:sz="0" w:space="0" w:color="auto"/>
                <w:right w:val="none" w:sz="0" w:space="0" w:color="auto"/>
              </w:divBdr>
            </w:div>
            <w:div w:id="845555142">
              <w:marLeft w:val="0"/>
              <w:marRight w:val="0"/>
              <w:marTop w:val="0"/>
              <w:marBottom w:val="0"/>
              <w:divBdr>
                <w:top w:val="none" w:sz="0" w:space="0" w:color="auto"/>
                <w:left w:val="none" w:sz="0" w:space="0" w:color="auto"/>
                <w:bottom w:val="none" w:sz="0" w:space="0" w:color="auto"/>
                <w:right w:val="none" w:sz="0" w:space="0" w:color="auto"/>
              </w:divBdr>
            </w:div>
            <w:div w:id="762651671">
              <w:marLeft w:val="0"/>
              <w:marRight w:val="0"/>
              <w:marTop w:val="0"/>
              <w:marBottom w:val="0"/>
              <w:divBdr>
                <w:top w:val="none" w:sz="0" w:space="0" w:color="auto"/>
                <w:left w:val="none" w:sz="0" w:space="0" w:color="auto"/>
                <w:bottom w:val="none" w:sz="0" w:space="0" w:color="auto"/>
                <w:right w:val="none" w:sz="0" w:space="0" w:color="auto"/>
              </w:divBdr>
            </w:div>
            <w:div w:id="586505162">
              <w:marLeft w:val="0"/>
              <w:marRight w:val="0"/>
              <w:marTop w:val="0"/>
              <w:marBottom w:val="0"/>
              <w:divBdr>
                <w:top w:val="none" w:sz="0" w:space="0" w:color="auto"/>
                <w:left w:val="none" w:sz="0" w:space="0" w:color="auto"/>
                <w:bottom w:val="none" w:sz="0" w:space="0" w:color="auto"/>
                <w:right w:val="none" w:sz="0" w:space="0" w:color="auto"/>
              </w:divBdr>
            </w:div>
            <w:div w:id="2107652627">
              <w:marLeft w:val="0"/>
              <w:marRight w:val="0"/>
              <w:marTop w:val="0"/>
              <w:marBottom w:val="0"/>
              <w:divBdr>
                <w:top w:val="none" w:sz="0" w:space="0" w:color="auto"/>
                <w:left w:val="none" w:sz="0" w:space="0" w:color="auto"/>
                <w:bottom w:val="none" w:sz="0" w:space="0" w:color="auto"/>
                <w:right w:val="none" w:sz="0" w:space="0" w:color="auto"/>
              </w:divBdr>
            </w:div>
            <w:div w:id="262035670">
              <w:marLeft w:val="0"/>
              <w:marRight w:val="0"/>
              <w:marTop w:val="0"/>
              <w:marBottom w:val="0"/>
              <w:divBdr>
                <w:top w:val="none" w:sz="0" w:space="0" w:color="auto"/>
                <w:left w:val="none" w:sz="0" w:space="0" w:color="auto"/>
                <w:bottom w:val="none" w:sz="0" w:space="0" w:color="auto"/>
                <w:right w:val="none" w:sz="0" w:space="0" w:color="auto"/>
              </w:divBdr>
            </w:div>
            <w:div w:id="1053772019">
              <w:marLeft w:val="0"/>
              <w:marRight w:val="0"/>
              <w:marTop w:val="0"/>
              <w:marBottom w:val="0"/>
              <w:divBdr>
                <w:top w:val="none" w:sz="0" w:space="0" w:color="auto"/>
                <w:left w:val="none" w:sz="0" w:space="0" w:color="auto"/>
                <w:bottom w:val="none" w:sz="0" w:space="0" w:color="auto"/>
                <w:right w:val="none" w:sz="0" w:space="0" w:color="auto"/>
              </w:divBdr>
            </w:div>
            <w:div w:id="871695887">
              <w:marLeft w:val="0"/>
              <w:marRight w:val="0"/>
              <w:marTop w:val="0"/>
              <w:marBottom w:val="0"/>
              <w:divBdr>
                <w:top w:val="none" w:sz="0" w:space="0" w:color="auto"/>
                <w:left w:val="none" w:sz="0" w:space="0" w:color="auto"/>
                <w:bottom w:val="none" w:sz="0" w:space="0" w:color="auto"/>
                <w:right w:val="none" w:sz="0" w:space="0" w:color="auto"/>
              </w:divBdr>
            </w:div>
            <w:div w:id="2015917542">
              <w:marLeft w:val="0"/>
              <w:marRight w:val="0"/>
              <w:marTop w:val="0"/>
              <w:marBottom w:val="0"/>
              <w:divBdr>
                <w:top w:val="none" w:sz="0" w:space="0" w:color="auto"/>
                <w:left w:val="none" w:sz="0" w:space="0" w:color="auto"/>
                <w:bottom w:val="none" w:sz="0" w:space="0" w:color="auto"/>
                <w:right w:val="none" w:sz="0" w:space="0" w:color="auto"/>
              </w:divBdr>
            </w:div>
            <w:div w:id="878275515">
              <w:marLeft w:val="0"/>
              <w:marRight w:val="0"/>
              <w:marTop w:val="0"/>
              <w:marBottom w:val="0"/>
              <w:divBdr>
                <w:top w:val="none" w:sz="0" w:space="0" w:color="auto"/>
                <w:left w:val="none" w:sz="0" w:space="0" w:color="auto"/>
                <w:bottom w:val="none" w:sz="0" w:space="0" w:color="auto"/>
                <w:right w:val="none" w:sz="0" w:space="0" w:color="auto"/>
              </w:divBdr>
            </w:div>
            <w:div w:id="524175046">
              <w:marLeft w:val="0"/>
              <w:marRight w:val="0"/>
              <w:marTop w:val="0"/>
              <w:marBottom w:val="0"/>
              <w:divBdr>
                <w:top w:val="none" w:sz="0" w:space="0" w:color="auto"/>
                <w:left w:val="none" w:sz="0" w:space="0" w:color="auto"/>
                <w:bottom w:val="none" w:sz="0" w:space="0" w:color="auto"/>
                <w:right w:val="none" w:sz="0" w:space="0" w:color="auto"/>
              </w:divBdr>
            </w:div>
            <w:div w:id="1188249667">
              <w:marLeft w:val="0"/>
              <w:marRight w:val="0"/>
              <w:marTop w:val="0"/>
              <w:marBottom w:val="0"/>
              <w:divBdr>
                <w:top w:val="none" w:sz="0" w:space="0" w:color="auto"/>
                <w:left w:val="none" w:sz="0" w:space="0" w:color="auto"/>
                <w:bottom w:val="none" w:sz="0" w:space="0" w:color="auto"/>
                <w:right w:val="none" w:sz="0" w:space="0" w:color="auto"/>
              </w:divBdr>
            </w:div>
            <w:div w:id="1885286224">
              <w:marLeft w:val="0"/>
              <w:marRight w:val="0"/>
              <w:marTop w:val="0"/>
              <w:marBottom w:val="0"/>
              <w:divBdr>
                <w:top w:val="none" w:sz="0" w:space="0" w:color="auto"/>
                <w:left w:val="none" w:sz="0" w:space="0" w:color="auto"/>
                <w:bottom w:val="none" w:sz="0" w:space="0" w:color="auto"/>
                <w:right w:val="none" w:sz="0" w:space="0" w:color="auto"/>
              </w:divBdr>
            </w:div>
            <w:div w:id="676081014">
              <w:marLeft w:val="0"/>
              <w:marRight w:val="0"/>
              <w:marTop w:val="0"/>
              <w:marBottom w:val="0"/>
              <w:divBdr>
                <w:top w:val="none" w:sz="0" w:space="0" w:color="auto"/>
                <w:left w:val="none" w:sz="0" w:space="0" w:color="auto"/>
                <w:bottom w:val="none" w:sz="0" w:space="0" w:color="auto"/>
                <w:right w:val="none" w:sz="0" w:space="0" w:color="auto"/>
              </w:divBdr>
            </w:div>
            <w:div w:id="463428291">
              <w:marLeft w:val="0"/>
              <w:marRight w:val="0"/>
              <w:marTop w:val="0"/>
              <w:marBottom w:val="0"/>
              <w:divBdr>
                <w:top w:val="none" w:sz="0" w:space="0" w:color="auto"/>
                <w:left w:val="none" w:sz="0" w:space="0" w:color="auto"/>
                <w:bottom w:val="none" w:sz="0" w:space="0" w:color="auto"/>
                <w:right w:val="none" w:sz="0" w:space="0" w:color="auto"/>
              </w:divBdr>
            </w:div>
            <w:div w:id="2065834128">
              <w:marLeft w:val="0"/>
              <w:marRight w:val="0"/>
              <w:marTop w:val="0"/>
              <w:marBottom w:val="0"/>
              <w:divBdr>
                <w:top w:val="none" w:sz="0" w:space="0" w:color="auto"/>
                <w:left w:val="none" w:sz="0" w:space="0" w:color="auto"/>
                <w:bottom w:val="none" w:sz="0" w:space="0" w:color="auto"/>
                <w:right w:val="none" w:sz="0" w:space="0" w:color="auto"/>
              </w:divBdr>
            </w:div>
            <w:div w:id="1464884729">
              <w:marLeft w:val="0"/>
              <w:marRight w:val="0"/>
              <w:marTop w:val="0"/>
              <w:marBottom w:val="0"/>
              <w:divBdr>
                <w:top w:val="none" w:sz="0" w:space="0" w:color="auto"/>
                <w:left w:val="none" w:sz="0" w:space="0" w:color="auto"/>
                <w:bottom w:val="none" w:sz="0" w:space="0" w:color="auto"/>
                <w:right w:val="none" w:sz="0" w:space="0" w:color="auto"/>
              </w:divBdr>
            </w:div>
            <w:div w:id="742021865">
              <w:marLeft w:val="0"/>
              <w:marRight w:val="0"/>
              <w:marTop w:val="0"/>
              <w:marBottom w:val="0"/>
              <w:divBdr>
                <w:top w:val="none" w:sz="0" w:space="0" w:color="auto"/>
                <w:left w:val="none" w:sz="0" w:space="0" w:color="auto"/>
                <w:bottom w:val="none" w:sz="0" w:space="0" w:color="auto"/>
                <w:right w:val="none" w:sz="0" w:space="0" w:color="auto"/>
              </w:divBdr>
            </w:div>
            <w:div w:id="1016467645">
              <w:marLeft w:val="0"/>
              <w:marRight w:val="0"/>
              <w:marTop w:val="0"/>
              <w:marBottom w:val="0"/>
              <w:divBdr>
                <w:top w:val="none" w:sz="0" w:space="0" w:color="auto"/>
                <w:left w:val="none" w:sz="0" w:space="0" w:color="auto"/>
                <w:bottom w:val="none" w:sz="0" w:space="0" w:color="auto"/>
                <w:right w:val="none" w:sz="0" w:space="0" w:color="auto"/>
              </w:divBdr>
            </w:div>
            <w:div w:id="741485141">
              <w:marLeft w:val="0"/>
              <w:marRight w:val="0"/>
              <w:marTop w:val="0"/>
              <w:marBottom w:val="0"/>
              <w:divBdr>
                <w:top w:val="none" w:sz="0" w:space="0" w:color="auto"/>
                <w:left w:val="none" w:sz="0" w:space="0" w:color="auto"/>
                <w:bottom w:val="none" w:sz="0" w:space="0" w:color="auto"/>
                <w:right w:val="none" w:sz="0" w:space="0" w:color="auto"/>
              </w:divBdr>
            </w:div>
            <w:div w:id="290748230">
              <w:marLeft w:val="0"/>
              <w:marRight w:val="0"/>
              <w:marTop w:val="0"/>
              <w:marBottom w:val="0"/>
              <w:divBdr>
                <w:top w:val="none" w:sz="0" w:space="0" w:color="auto"/>
                <w:left w:val="none" w:sz="0" w:space="0" w:color="auto"/>
                <w:bottom w:val="none" w:sz="0" w:space="0" w:color="auto"/>
                <w:right w:val="none" w:sz="0" w:space="0" w:color="auto"/>
              </w:divBdr>
            </w:div>
            <w:div w:id="1814255433">
              <w:marLeft w:val="0"/>
              <w:marRight w:val="0"/>
              <w:marTop w:val="0"/>
              <w:marBottom w:val="0"/>
              <w:divBdr>
                <w:top w:val="none" w:sz="0" w:space="0" w:color="auto"/>
                <w:left w:val="none" w:sz="0" w:space="0" w:color="auto"/>
                <w:bottom w:val="none" w:sz="0" w:space="0" w:color="auto"/>
                <w:right w:val="none" w:sz="0" w:space="0" w:color="auto"/>
              </w:divBdr>
            </w:div>
            <w:div w:id="925722482">
              <w:marLeft w:val="0"/>
              <w:marRight w:val="0"/>
              <w:marTop w:val="0"/>
              <w:marBottom w:val="0"/>
              <w:divBdr>
                <w:top w:val="none" w:sz="0" w:space="0" w:color="auto"/>
                <w:left w:val="none" w:sz="0" w:space="0" w:color="auto"/>
                <w:bottom w:val="none" w:sz="0" w:space="0" w:color="auto"/>
                <w:right w:val="none" w:sz="0" w:space="0" w:color="auto"/>
              </w:divBdr>
            </w:div>
            <w:div w:id="975453802">
              <w:marLeft w:val="0"/>
              <w:marRight w:val="0"/>
              <w:marTop w:val="0"/>
              <w:marBottom w:val="0"/>
              <w:divBdr>
                <w:top w:val="none" w:sz="0" w:space="0" w:color="auto"/>
                <w:left w:val="none" w:sz="0" w:space="0" w:color="auto"/>
                <w:bottom w:val="none" w:sz="0" w:space="0" w:color="auto"/>
                <w:right w:val="none" w:sz="0" w:space="0" w:color="auto"/>
              </w:divBdr>
            </w:div>
            <w:div w:id="303706082">
              <w:marLeft w:val="0"/>
              <w:marRight w:val="0"/>
              <w:marTop w:val="0"/>
              <w:marBottom w:val="0"/>
              <w:divBdr>
                <w:top w:val="none" w:sz="0" w:space="0" w:color="auto"/>
                <w:left w:val="none" w:sz="0" w:space="0" w:color="auto"/>
                <w:bottom w:val="none" w:sz="0" w:space="0" w:color="auto"/>
                <w:right w:val="none" w:sz="0" w:space="0" w:color="auto"/>
              </w:divBdr>
            </w:div>
            <w:div w:id="75328091">
              <w:marLeft w:val="0"/>
              <w:marRight w:val="0"/>
              <w:marTop w:val="0"/>
              <w:marBottom w:val="0"/>
              <w:divBdr>
                <w:top w:val="none" w:sz="0" w:space="0" w:color="auto"/>
                <w:left w:val="none" w:sz="0" w:space="0" w:color="auto"/>
                <w:bottom w:val="none" w:sz="0" w:space="0" w:color="auto"/>
                <w:right w:val="none" w:sz="0" w:space="0" w:color="auto"/>
              </w:divBdr>
            </w:div>
            <w:div w:id="1127505261">
              <w:marLeft w:val="0"/>
              <w:marRight w:val="0"/>
              <w:marTop w:val="0"/>
              <w:marBottom w:val="0"/>
              <w:divBdr>
                <w:top w:val="none" w:sz="0" w:space="0" w:color="auto"/>
                <w:left w:val="none" w:sz="0" w:space="0" w:color="auto"/>
                <w:bottom w:val="none" w:sz="0" w:space="0" w:color="auto"/>
                <w:right w:val="none" w:sz="0" w:space="0" w:color="auto"/>
              </w:divBdr>
            </w:div>
            <w:div w:id="1232933144">
              <w:marLeft w:val="0"/>
              <w:marRight w:val="0"/>
              <w:marTop w:val="0"/>
              <w:marBottom w:val="0"/>
              <w:divBdr>
                <w:top w:val="none" w:sz="0" w:space="0" w:color="auto"/>
                <w:left w:val="none" w:sz="0" w:space="0" w:color="auto"/>
                <w:bottom w:val="none" w:sz="0" w:space="0" w:color="auto"/>
                <w:right w:val="none" w:sz="0" w:space="0" w:color="auto"/>
              </w:divBdr>
            </w:div>
            <w:div w:id="1165894374">
              <w:marLeft w:val="0"/>
              <w:marRight w:val="0"/>
              <w:marTop w:val="0"/>
              <w:marBottom w:val="0"/>
              <w:divBdr>
                <w:top w:val="none" w:sz="0" w:space="0" w:color="auto"/>
                <w:left w:val="none" w:sz="0" w:space="0" w:color="auto"/>
                <w:bottom w:val="none" w:sz="0" w:space="0" w:color="auto"/>
                <w:right w:val="none" w:sz="0" w:space="0" w:color="auto"/>
              </w:divBdr>
            </w:div>
            <w:div w:id="1847819470">
              <w:marLeft w:val="0"/>
              <w:marRight w:val="0"/>
              <w:marTop w:val="0"/>
              <w:marBottom w:val="0"/>
              <w:divBdr>
                <w:top w:val="none" w:sz="0" w:space="0" w:color="auto"/>
                <w:left w:val="none" w:sz="0" w:space="0" w:color="auto"/>
                <w:bottom w:val="none" w:sz="0" w:space="0" w:color="auto"/>
                <w:right w:val="none" w:sz="0" w:space="0" w:color="auto"/>
              </w:divBdr>
            </w:div>
            <w:div w:id="418143521">
              <w:marLeft w:val="0"/>
              <w:marRight w:val="0"/>
              <w:marTop w:val="0"/>
              <w:marBottom w:val="0"/>
              <w:divBdr>
                <w:top w:val="none" w:sz="0" w:space="0" w:color="auto"/>
                <w:left w:val="none" w:sz="0" w:space="0" w:color="auto"/>
                <w:bottom w:val="none" w:sz="0" w:space="0" w:color="auto"/>
                <w:right w:val="none" w:sz="0" w:space="0" w:color="auto"/>
              </w:divBdr>
            </w:div>
            <w:div w:id="1342390296">
              <w:marLeft w:val="0"/>
              <w:marRight w:val="0"/>
              <w:marTop w:val="0"/>
              <w:marBottom w:val="0"/>
              <w:divBdr>
                <w:top w:val="none" w:sz="0" w:space="0" w:color="auto"/>
                <w:left w:val="none" w:sz="0" w:space="0" w:color="auto"/>
                <w:bottom w:val="none" w:sz="0" w:space="0" w:color="auto"/>
                <w:right w:val="none" w:sz="0" w:space="0" w:color="auto"/>
              </w:divBdr>
            </w:div>
            <w:div w:id="65734537">
              <w:marLeft w:val="0"/>
              <w:marRight w:val="0"/>
              <w:marTop w:val="0"/>
              <w:marBottom w:val="0"/>
              <w:divBdr>
                <w:top w:val="none" w:sz="0" w:space="0" w:color="auto"/>
                <w:left w:val="none" w:sz="0" w:space="0" w:color="auto"/>
                <w:bottom w:val="none" w:sz="0" w:space="0" w:color="auto"/>
                <w:right w:val="none" w:sz="0" w:space="0" w:color="auto"/>
              </w:divBdr>
            </w:div>
            <w:div w:id="684020846">
              <w:marLeft w:val="0"/>
              <w:marRight w:val="0"/>
              <w:marTop w:val="0"/>
              <w:marBottom w:val="0"/>
              <w:divBdr>
                <w:top w:val="none" w:sz="0" w:space="0" w:color="auto"/>
                <w:left w:val="none" w:sz="0" w:space="0" w:color="auto"/>
                <w:bottom w:val="none" w:sz="0" w:space="0" w:color="auto"/>
                <w:right w:val="none" w:sz="0" w:space="0" w:color="auto"/>
              </w:divBdr>
            </w:div>
            <w:div w:id="439450946">
              <w:marLeft w:val="0"/>
              <w:marRight w:val="0"/>
              <w:marTop w:val="0"/>
              <w:marBottom w:val="0"/>
              <w:divBdr>
                <w:top w:val="none" w:sz="0" w:space="0" w:color="auto"/>
                <w:left w:val="none" w:sz="0" w:space="0" w:color="auto"/>
                <w:bottom w:val="none" w:sz="0" w:space="0" w:color="auto"/>
                <w:right w:val="none" w:sz="0" w:space="0" w:color="auto"/>
              </w:divBdr>
            </w:div>
            <w:div w:id="1969702070">
              <w:marLeft w:val="0"/>
              <w:marRight w:val="0"/>
              <w:marTop w:val="0"/>
              <w:marBottom w:val="0"/>
              <w:divBdr>
                <w:top w:val="none" w:sz="0" w:space="0" w:color="auto"/>
                <w:left w:val="none" w:sz="0" w:space="0" w:color="auto"/>
                <w:bottom w:val="none" w:sz="0" w:space="0" w:color="auto"/>
                <w:right w:val="none" w:sz="0" w:space="0" w:color="auto"/>
              </w:divBdr>
            </w:div>
            <w:div w:id="583615641">
              <w:marLeft w:val="0"/>
              <w:marRight w:val="0"/>
              <w:marTop w:val="0"/>
              <w:marBottom w:val="0"/>
              <w:divBdr>
                <w:top w:val="none" w:sz="0" w:space="0" w:color="auto"/>
                <w:left w:val="none" w:sz="0" w:space="0" w:color="auto"/>
                <w:bottom w:val="none" w:sz="0" w:space="0" w:color="auto"/>
                <w:right w:val="none" w:sz="0" w:space="0" w:color="auto"/>
              </w:divBdr>
            </w:div>
            <w:div w:id="1087992674">
              <w:marLeft w:val="0"/>
              <w:marRight w:val="0"/>
              <w:marTop w:val="0"/>
              <w:marBottom w:val="0"/>
              <w:divBdr>
                <w:top w:val="none" w:sz="0" w:space="0" w:color="auto"/>
                <w:left w:val="none" w:sz="0" w:space="0" w:color="auto"/>
                <w:bottom w:val="none" w:sz="0" w:space="0" w:color="auto"/>
                <w:right w:val="none" w:sz="0" w:space="0" w:color="auto"/>
              </w:divBdr>
            </w:div>
            <w:div w:id="705763342">
              <w:marLeft w:val="0"/>
              <w:marRight w:val="0"/>
              <w:marTop w:val="0"/>
              <w:marBottom w:val="0"/>
              <w:divBdr>
                <w:top w:val="none" w:sz="0" w:space="0" w:color="auto"/>
                <w:left w:val="none" w:sz="0" w:space="0" w:color="auto"/>
                <w:bottom w:val="none" w:sz="0" w:space="0" w:color="auto"/>
                <w:right w:val="none" w:sz="0" w:space="0" w:color="auto"/>
              </w:divBdr>
            </w:div>
            <w:div w:id="1837040126">
              <w:marLeft w:val="0"/>
              <w:marRight w:val="0"/>
              <w:marTop w:val="0"/>
              <w:marBottom w:val="0"/>
              <w:divBdr>
                <w:top w:val="none" w:sz="0" w:space="0" w:color="auto"/>
                <w:left w:val="none" w:sz="0" w:space="0" w:color="auto"/>
                <w:bottom w:val="none" w:sz="0" w:space="0" w:color="auto"/>
                <w:right w:val="none" w:sz="0" w:space="0" w:color="auto"/>
              </w:divBdr>
            </w:div>
            <w:div w:id="108087268">
              <w:marLeft w:val="0"/>
              <w:marRight w:val="0"/>
              <w:marTop w:val="0"/>
              <w:marBottom w:val="0"/>
              <w:divBdr>
                <w:top w:val="none" w:sz="0" w:space="0" w:color="auto"/>
                <w:left w:val="none" w:sz="0" w:space="0" w:color="auto"/>
                <w:bottom w:val="none" w:sz="0" w:space="0" w:color="auto"/>
                <w:right w:val="none" w:sz="0" w:space="0" w:color="auto"/>
              </w:divBdr>
            </w:div>
            <w:div w:id="14383384">
              <w:marLeft w:val="0"/>
              <w:marRight w:val="0"/>
              <w:marTop w:val="0"/>
              <w:marBottom w:val="0"/>
              <w:divBdr>
                <w:top w:val="none" w:sz="0" w:space="0" w:color="auto"/>
                <w:left w:val="none" w:sz="0" w:space="0" w:color="auto"/>
                <w:bottom w:val="none" w:sz="0" w:space="0" w:color="auto"/>
                <w:right w:val="none" w:sz="0" w:space="0" w:color="auto"/>
              </w:divBdr>
            </w:div>
            <w:div w:id="1230648416">
              <w:marLeft w:val="0"/>
              <w:marRight w:val="0"/>
              <w:marTop w:val="0"/>
              <w:marBottom w:val="0"/>
              <w:divBdr>
                <w:top w:val="none" w:sz="0" w:space="0" w:color="auto"/>
                <w:left w:val="none" w:sz="0" w:space="0" w:color="auto"/>
                <w:bottom w:val="none" w:sz="0" w:space="0" w:color="auto"/>
                <w:right w:val="none" w:sz="0" w:space="0" w:color="auto"/>
              </w:divBdr>
            </w:div>
            <w:div w:id="1284386735">
              <w:marLeft w:val="0"/>
              <w:marRight w:val="0"/>
              <w:marTop w:val="0"/>
              <w:marBottom w:val="0"/>
              <w:divBdr>
                <w:top w:val="none" w:sz="0" w:space="0" w:color="auto"/>
                <w:left w:val="none" w:sz="0" w:space="0" w:color="auto"/>
                <w:bottom w:val="none" w:sz="0" w:space="0" w:color="auto"/>
                <w:right w:val="none" w:sz="0" w:space="0" w:color="auto"/>
              </w:divBdr>
            </w:div>
            <w:div w:id="1868180155">
              <w:marLeft w:val="0"/>
              <w:marRight w:val="0"/>
              <w:marTop w:val="0"/>
              <w:marBottom w:val="0"/>
              <w:divBdr>
                <w:top w:val="none" w:sz="0" w:space="0" w:color="auto"/>
                <w:left w:val="none" w:sz="0" w:space="0" w:color="auto"/>
                <w:bottom w:val="none" w:sz="0" w:space="0" w:color="auto"/>
                <w:right w:val="none" w:sz="0" w:space="0" w:color="auto"/>
              </w:divBdr>
            </w:div>
            <w:div w:id="1236235368">
              <w:marLeft w:val="0"/>
              <w:marRight w:val="0"/>
              <w:marTop w:val="0"/>
              <w:marBottom w:val="0"/>
              <w:divBdr>
                <w:top w:val="none" w:sz="0" w:space="0" w:color="auto"/>
                <w:left w:val="none" w:sz="0" w:space="0" w:color="auto"/>
                <w:bottom w:val="none" w:sz="0" w:space="0" w:color="auto"/>
                <w:right w:val="none" w:sz="0" w:space="0" w:color="auto"/>
              </w:divBdr>
            </w:div>
            <w:div w:id="1377895556">
              <w:marLeft w:val="0"/>
              <w:marRight w:val="0"/>
              <w:marTop w:val="0"/>
              <w:marBottom w:val="0"/>
              <w:divBdr>
                <w:top w:val="none" w:sz="0" w:space="0" w:color="auto"/>
                <w:left w:val="none" w:sz="0" w:space="0" w:color="auto"/>
                <w:bottom w:val="none" w:sz="0" w:space="0" w:color="auto"/>
                <w:right w:val="none" w:sz="0" w:space="0" w:color="auto"/>
              </w:divBdr>
            </w:div>
            <w:div w:id="1431273196">
              <w:marLeft w:val="0"/>
              <w:marRight w:val="0"/>
              <w:marTop w:val="0"/>
              <w:marBottom w:val="0"/>
              <w:divBdr>
                <w:top w:val="none" w:sz="0" w:space="0" w:color="auto"/>
                <w:left w:val="none" w:sz="0" w:space="0" w:color="auto"/>
                <w:bottom w:val="none" w:sz="0" w:space="0" w:color="auto"/>
                <w:right w:val="none" w:sz="0" w:space="0" w:color="auto"/>
              </w:divBdr>
            </w:div>
            <w:div w:id="1589071604">
              <w:marLeft w:val="0"/>
              <w:marRight w:val="0"/>
              <w:marTop w:val="0"/>
              <w:marBottom w:val="0"/>
              <w:divBdr>
                <w:top w:val="none" w:sz="0" w:space="0" w:color="auto"/>
                <w:left w:val="none" w:sz="0" w:space="0" w:color="auto"/>
                <w:bottom w:val="none" w:sz="0" w:space="0" w:color="auto"/>
                <w:right w:val="none" w:sz="0" w:space="0" w:color="auto"/>
              </w:divBdr>
            </w:div>
            <w:div w:id="1981765765">
              <w:marLeft w:val="0"/>
              <w:marRight w:val="0"/>
              <w:marTop w:val="0"/>
              <w:marBottom w:val="0"/>
              <w:divBdr>
                <w:top w:val="none" w:sz="0" w:space="0" w:color="auto"/>
                <w:left w:val="none" w:sz="0" w:space="0" w:color="auto"/>
                <w:bottom w:val="none" w:sz="0" w:space="0" w:color="auto"/>
                <w:right w:val="none" w:sz="0" w:space="0" w:color="auto"/>
              </w:divBdr>
            </w:div>
            <w:div w:id="34040890">
              <w:marLeft w:val="0"/>
              <w:marRight w:val="0"/>
              <w:marTop w:val="0"/>
              <w:marBottom w:val="0"/>
              <w:divBdr>
                <w:top w:val="none" w:sz="0" w:space="0" w:color="auto"/>
                <w:left w:val="none" w:sz="0" w:space="0" w:color="auto"/>
                <w:bottom w:val="none" w:sz="0" w:space="0" w:color="auto"/>
                <w:right w:val="none" w:sz="0" w:space="0" w:color="auto"/>
              </w:divBdr>
            </w:div>
            <w:div w:id="581068664">
              <w:marLeft w:val="0"/>
              <w:marRight w:val="0"/>
              <w:marTop w:val="0"/>
              <w:marBottom w:val="0"/>
              <w:divBdr>
                <w:top w:val="none" w:sz="0" w:space="0" w:color="auto"/>
                <w:left w:val="none" w:sz="0" w:space="0" w:color="auto"/>
                <w:bottom w:val="none" w:sz="0" w:space="0" w:color="auto"/>
                <w:right w:val="none" w:sz="0" w:space="0" w:color="auto"/>
              </w:divBdr>
            </w:div>
            <w:div w:id="292954647">
              <w:marLeft w:val="0"/>
              <w:marRight w:val="0"/>
              <w:marTop w:val="0"/>
              <w:marBottom w:val="0"/>
              <w:divBdr>
                <w:top w:val="none" w:sz="0" w:space="0" w:color="auto"/>
                <w:left w:val="none" w:sz="0" w:space="0" w:color="auto"/>
                <w:bottom w:val="none" w:sz="0" w:space="0" w:color="auto"/>
                <w:right w:val="none" w:sz="0" w:space="0" w:color="auto"/>
              </w:divBdr>
            </w:div>
            <w:div w:id="1728719187">
              <w:marLeft w:val="0"/>
              <w:marRight w:val="0"/>
              <w:marTop w:val="0"/>
              <w:marBottom w:val="0"/>
              <w:divBdr>
                <w:top w:val="none" w:sz="0" w:space="0" w:color="auto"/>
                <w:left w:val="none" w:sz="0" w:space="0" w:color="auto"/>
                <w:bottom w:val="none" w:sz="0" w:space="0" w:color="auto"/>
                <w:right w:val="none" w:sz="0" w:space="0" w:color="auto"/>
              </w:divBdr>
            </w:div>
            <w:div w:id="1803845398">
              <w:marLeft w:val="0"/>
              <w:marRight w:val="0"/>
              <w:marTop w:val="0"/>
              <w:marBottom w:val="0"/>
              <w:divBdr>
                <w:top w:val="none" w:sz="0" w:space="0" w:color="auto"/>
                <w:left w:val="none" w:sz="0" w:space="0" w:color="auto"/>
                <w:bottom w:val="none" w:sz="0" w:space="0" w:color="auto"/>
                <w:right w:val="none" w:sz="0" w:space="0" w:color="auto"/>
              </w:divBdr>
            </w:div>
            <w:div w:id="447822020">
              <w:marLeft w:val="0"/>
              <w:marRight w:val="0"/>
              <w:marTop w:val="0"/>
              <w:marBottom w:val="0"/>
              <w:divBdr>
                <w:top w:val="none" w:sz="0" w:space="0" w:color="auto"/>
                <w:left w:val="none" w:sz="0" w:space="0" w:color="auto"/>
                <w:bottom w:val="none" w:sz="0" w:space="0" w:color="auto"/>
                <w:right w:val="none" w:sz="0" w:space="0" w:color="auto"/>
              </w:divBdr>
            </w:div>
            <w:div w:id="1211262692">
              <w:marLeft w:val="0"/>
              <w:marRight w:val="0"/>
              <w:marTop w:val="0"/>
              <w:marBottom w:val="0"/>
              <w:divBdr>
                <w:top w:val="none" w:sz="0" w:space="0" w:color="auto"/>
                <w:left w:val="none" w:sz="0" w:space="0" w:color="auto"/>
                <w:bottom w:val="none" w:sz="0" w:space="0" w:color="auto"/>
                <w:right w:val="none" w:sz="0" w:space="0" w:color="auto"/>
              </w:divBdr>
            </w:div>
            <w:div w:id="1716611965">
              <w:marLeft w:val="0"/>
              <w:marRight w:val="0"/>
              <w:marTop w:val="0"/>
              <w:marBottom w:val="0"/>
              <w:divBdr>
                <w:top w:val="none" w:sz="0" w:space="0" w:color="auto"/>
                <w:left w:val="none" w:sz="0" w:space="0" w:color="auto"/>
                <w:bottom w:val="none" w:sz="0" w:space="0" w:color="auto"/>
                <w:right w:val="none" w:sz="0" w:space="0" w:color="auto"/>
              </w:divBdr>
            </w:div>
            <w:div w:id="1150905541">
              <w:marLeft w:val="0"/>
              <w:marRight w:val="0"/>
              <w:marTop w:val="0"/>
              <w:marBottom w:val="0"/>
              <w:divBdr>
                <w:top w:val="none" w:sz="0" w:space="0" w:color="auto"/>
                <w:left w:val="none" w:sz="0" w:space="0" w:color="auto"/>
                <w:bottom w:val="none" w:sz="0" w:space="0" w:color="auto"/>
                <w:right w:val="none" w:sz="0" w:space="0" w:color="auto"/>
              </w:divBdr>
            </w:div>
            <w:div w:id="2094930575">
              <w:marLeft w:val="0"/>
              <w:marRight w:val="0"/>
              <w:marTop w:val="0"/>
              <w:marBottom w:val="0"/>
              <w:divBdr>
                <w:top w:val="none" w:sz="0" w:space="0" w:color="auto"/>
                <w:left w:val="none" w:sz="0" w:space="0" w:color="auto"/>
                <w:bottom w:val="none" w:sz="0" w:space="0" w:color="auto"/>
                <w:right w:val="none" w:sz="0" w:space="0" w:color="auto"/>
              </w:divBdr>
            </w:div>
            <w:div w:id="1943108792">
              <w:marLeft w:val="0"/>
              <w:marRight w:val="0"/>
              <w:marTop w:val="0"/>
              <w:marBottom w:val="0"/>
              <w:divBdr>
                <w:top w:val="none" w:sz="0" w:space="0" w:color="auto"/>
                <w:left w:val="none" w:sz="0" w:space="0" w:color="auto"/>
                <w:bottom w:val="none" w:sz="0" w:space="0" w:color="auto"/>
                <w:right w:val="none" w:sz="0" w:space="0" w:color="auto"/>
              </w:divBdr>
            </w:div>
            <w:div w:id="1579711950">
              <w:marLeft w:val="0"/>
              <w:marRight w:val="0"/>
              <w:marTop w:val="0"/>
              <w:marBottom w:val="0"/>
              <w:divBdr>
                <w:top w:val="none" w:sz="0" w:space="0" w:color="auto"/>
                <w:left w:val="none" w:sz="0" w:space="0" w:color="auto"/>
                <w:bottom w:val="none" w:sz="0" w:space="0" w:color="auto"/>
                <w:right w:val="none" w:sz="0" w:space="0" w:color="auto"/>
              </w:divBdr>
            </w:div>
            <w:div w:id="1915890506">
              <w:marLeft w:val="0"/>
              <w:marRight w:val="0"/>
              <w:marTop w:val="0"/>
              <w:marBottom w:val="0"/>
              <w:divBdr>
                <w:top w:val="none" w:sz="0" w:space="0" w:color="auto"/>
                <w:left w:val="none" w:sz="0" w:space="0" w:color="auto"/>
                <w:bottom w:val="none" w:sz="0" w:space="0" w:color="auto"/>
                <w:right w:val="none" w:sz="0" w:space="0" w:color="auto"/>
              </w:divBdr>
            </w:div>
            <w:div w:id="1203249371">
              <w:marLeft w:val="0"/>
              <w:marRight w:val="0"/>
              <w:marTop w:val="0"/>
              <w:marBottom w:val="0"/>
              <w:divBdr>
                <w:top w:val="none" w:sz="0" w:space="0" w:color="auto"/>
                <w:left w:val="none" w:sz="0" w:space="0" w:color="auto"/>
                <w:bottom w:val="none" w:sz="0" w:space="0" w:color="auto"/>
                <w:right w:val="none" w:sz="0" w:space="0" w:color="auto"/>
              </w:divBdr>
            </w:div>
            <w:div w:id="171577637">
              <w:marLeft w:val="0"/>
              <w:marRight w:val="0"/>
              <w:marTop w:val="0"/>
              <w:marBottom w:val="0"/>
              <w:divBdr>
                <w:top w:val="none" w:sz="0" w:space="0" w:color="auto"/>
                <w:left w:val="none" w:sz="0" w:space="0" w:color="auto"/>
                <w:bottom w:val="none" w:sz="0" w:space="0" w:color="auto"/>
                <w:right w:val="none" w:sz="0" w:space="0" w:color="auto"/>
              </w:divBdr>
            </w:div>
            <w:div w:id="850100137">
              <w:marLeft w:val="0"/>
              <w:marRight w:val="0"/>
              <w:marTop w:val="0"/>
              <w:marBottom w:val="0"/>
              <w:divBdr>
                <w:top w:val="none" w:sz="0" w:space="0" w:color="auto"/>
                <w:left w:val="none" w:sz="0" w:space="0" w:color="auto"/>
                <w:bottom w:val="none" w:sz="0" w:space="0" w:color="auto"/>
                <w:right w:val="none" w:sz="0" w:space="0" w:color="auto"/>
              </w:divBdr>
            </w:div>
            <w:div w:id="910308436">
              <w:marLeft w:val="0"/>
              <w:marRight w:val="0"/>
              <w:marTop w:val="0"/>
              <w:marBottom w:val="0"/>
              <w:divBdr>
                <w:top w:val="none" w:sz="0" w:space="0" w:color="auto"/>
                <w:left w:val="none" w:sz="0" w:space="0" w:color="auto"/>
                <w:bottom w:val="none" w:sz="0" w:space="0" w:color="auto"/>
                <w:right w:val="none" w:sz="0" w:space="0" w:color="auto"/>
              </w:divBdr>
            </w:div>
            <w:div w:id="62602226">
              <w:marLeft w:val="0"/>
              <w:marRight w:val="0"/>
              <w:marTop w:val="0"/>
              <w:marBottom w:val="0"/>
              <w:divBdr>
                <w:top w:val="none" w:sz="0" w:space="0" w:color="auto"/>
                <w:left w:val="none" w:sz="0" w:space="0" w:color="auto"/>
                <w:bottom w:val="none" w:sz="0" w:space="0" w:color="auto"/>
                <w:right w:val="none" w:sz="0" w:space="0" w:color="auto"/>
              </w:divBdr>
            </w:div>
            <w:div w:id="1439447143">
              <w:marLeft w:val="0"/>
              <w:marRight w:val="0"/>
              <w:marTop w:val="0"/>
              <w:marBottom w:val="0"/>
              <w:divBdr>
                <w:top w:val="none" w:sz="0" w:space="0" w:color="auto"/>
                <w:left w:val="none" w:sz="0" w:space="0" w:color="auto"/>
                <w:bottom w:val="none" w:sz="0" w:space="0" w:color="auto"/>
                <w:right w:val="none" w:sz="0" w:space="0" w:color="auto"/>
              </w:divBdr>
            </w:div>
            <w:div w:id="1469738494">
              <w:marLeft w:val="0"/>
              <w:marRight w:val="0"/>
              <w:marTop w:val="0"/>
              <w:marBottom w:val="0"/>
              <w:divBdr>
                <w:top w:val="none" w:sz="0" w:space="0" w:color="auto"/>
                <w:left w:val="none" w:sz="0" w:space="0" w:color="auto"/>
                <w:bottom w:val="none" w:sz="0" w:space="0" w:color="auto"/>
                <w:right w:val="none" w:sz="0" w:space="0" w:color="auto"/>
              </w:divBdr>
            </w:div>
            <w:div w:id="1202474918">
              <w:marLeft w:val="0"/>
              <w:marRight w:val="0"/>
              <w:marTop w:val="0"/>
              <w:marBottom w:val="0"/>
              <w:divBdr>
                <w:top w:val="none" w:sz="0" w:space="0" w:color="auto"/>
                <w:left w:val="none" w:sz="0" w:space="0" w:color="auto"/>
                <w:bottom w:val="none" w:sz="0" w:space="0" w:color="auto"/>
                <w:right w:val="none" w:sz="0" w:space="0" w:color="auto"/>
              </w:divBdr>
            </w:div>
            <w:div w:id="765269236">
              <w:marLeft w:val="0"/>
              <w:marRight w:val="0"/>
              <w:marTop w:val="0"/>
              <w:marBottom w:val="0"/>
              <w:divBdr>
                <w:top w:val="none" w:sz="0" w:space="0" w:color="auto"/>
                <w:left w:val="none" w:sz="0" w:space="0" w:color="auto"/>
                <w:bottom w:val="none" w:sz="0" w:space="0" w:color="auto"/>
                <w:right w:val="none" w:sz="0" w:space="0" w:color="auto"/>
              </w:divBdr>
            </w:div>
            <w:div w:id="1882286047">
              <w:marLeft w:val="0"/>
              <w:marRight w:val="0"/>
              <w:marTop w:val="0"/>
              <w:marBottom w:val="0"/>
              <w:divBdr>
                <w:top w:val="none" w:sz="0" w:space="0" w:color="auto"/>
                <w:left w:val="none" w:sz="0" w:space="0" w:color="auto"/>
                <w:bottom w:val="none" w:sz="0" w:space="0" w:color="auto"/>
                <w:right w:val="none" w:sz="0" w:space="0" w:color="auto"/>
              </w:divBdr>
            </w:div>
            <w:div w:id="1867985981">
              <w:marLeft w:val="0"/>
              <w:marRight w:val="0"/>
              <w:marTop w:val="0"/>
              <w:marBottom w:val="0"/>
              <w:divBdr>
                <w:top w:val="none" w:sz="0" w:space="0" w:color="auto"/>
                <w:left w:val="none" w:sz="0" w:space="0" w:color="auto"/>
                <w:bottom w:val="none" w:sz="0" w:space="0" w:color="auto"/>
                <w:right w:val="none" w:sz="0" w:space="0" w:color="auto"/>
              </w:divBdr>
            </w:div>
            <w:div w:id="623656565">
              <w:marLeft w:val="0"/>
              <w:marRight w:val="0"/>
              <w:marTop w:val="0"/>
              <w:marBottom w:val="0"/>
              <w:divBdr>
                <w:top w:val="none" w:sz="0" w:space="0" w:color="auto"/>
                <w:left w:val="none" w:sz="0" w:space="0" w:color="auto"/>
                <w:bottom w:val="none" w:sz="0" w:space="0" w:color="auto"/>
                <w:right w:val="none" w:sz="0" w:space="0" w:color="auto"/>
              </w:divBdr>
            </w:div>
            <w:div w:id="1002438954">
              <w:marLeft w:val="0"/>
              <w:marRight w:val="0"/>
              <w:marTop w:val="0"/>
              <w:marBottom w:val="0"/>
              <w:divBdr>
                <w:top w:val="none" w:sz="0" w:space="0" w:color="auto"/>
                <w:left w:val="none" w:sz="0" w:space="0" w:color="auto"/>
                <w:bottom w:val="none" w:sz="0" w:space="0" w:color="auto"/>
                <w:right w:val="none" w:sz="0" w:space="0" w:color="auto"/>
              </w:divBdr>
            </w:div>
            <w:div w:id="1100760390">
              <w:marLeft w:val="0"/>
              <w:marRight w:val="0"/>
              <w:marTop w:val="0"/>
              <w:marBottom w:val="0"/>
              <w:divBdr>
                <w:top w:val="none" w:sz="0" w:space="0" w:color="auto"/>
                <w:left w:val="none" w:sz="0" w:space="0" w:color="auto"/>
                <w:bottom w:val="none" w:sz="0" w:space="0" w:color="auto"/>
                <w:right w:val="none" w:sz="0" w:space="0" w:color="auto"/>
              </w:divBdr>
            </w:div>
            <w:div w:id="963922106">
              <w:marLeft w:val="0"/>
              <w:marRight w:val="0"/>
              <w:marTop w:val="0"/>
              <w:marBottom w:val="0"/>
              <w:divBdr>
                <w:top w:val="none" w:sz="0" w:space="0" w:color="auto"/>
                <w:left w:val="none" w:sz="0" w:space="0" w:color="auto"/>
                <w:bottom w:val="none" w:sz="0" w:space="0" w:color="auto"/>
                <w:right w:val="none" w:sz="0" w:space="0" w:color="auto"/>
              </w:divBdr>
            </w:div>
            <w:div w:id="342171129">
              <w:marLeft w:val="0"/>
              <w:marRight w:val="0"/>
              <w:marTop w:val="0"/>
              <w:marBottom w:val="0"/>
              <w:divBdr>
                <w:top w:val="none" w:sz="0" w:space="0" w:color="auto"/>
                <w:left w:val="none" w:sz="0" w:space="0" w:color="auto"/>
                <w:bottom w:val="none" w:sz="0" w:space="0" w:color="auto"/>
                <w:right w:val="none" w:sz="0" w:space="0" w:color="auto"/>
              </w:divBdr>
            </w:div>
            <w:div w:id="1821194646">
              <w:marLeft w:val="0"/>
              <w:marRight w:val="0"/>
              <w:marTop w:val="0"/>
              <w:marBottom w:val="0"/>
              <w:divBdr>
                <w:top w:val="none" w:sz="0" w:space="0" w:color="auto"/>
                <w:left w:val="none" w:sz="0" w:space="0" w:color="auto"/>
                <w:bottom w:val="none" w:sz="0" w:space="0" w:color="auto"/>
                <w:right w:val="none" w:sz="0" w:space="0" w:color="auto"/>
              </w:divBdr>
            </w:div>
            <w:div w:id="1026561288">
              <w:marLeft w:val="0"/>
              <w:marRight w:val="0"/>
              <w:marTop w:val="0"/>
              <w:marBottom w:val="0"/>
              <w:divBdr>
                <w:top w:val="none" w:sz="0" w:space="0" w:color="auto"/>
                <w:left w:val="none" w:sz="0" w:space="0" w:color="auto"/>
                <w:bottom w:val="none" w:sz="0" w:space="0" w:color="auto"/>
                <w:right w:val="none" w:sz="0" w:space="0" w:color="auto"/>
              </w:divBdr>
            </w:div>
            <w:div w:id="1939827252">
              <w:marLeft w:val="0"/>
              <w:marRight w:val="0"/>
              <w:marTop w:val="0"/>
              <w:marBottom w:val="0"/>
              <w:divBdr>
                <w:top w:val="none" w:sz="0" w:space="0" w:color="auto"/>
                <w:left w:val="none" w:sz="0" w:space="0" w:color="auto"/>
                <w:bottom w:val="none" w:sz="0" w:space="0" w:color="auto"/>
                <w:right w:val="none" w:sz="0" w:space="0" w:color="auto"/>
              </w:divBdr>
            </w:div>
            <w:div w:id="1690637448">
              <w:marLeft w:val="0"/>
              <w:marRight w:val="0"/>
              <w:marTop w:val="0"/>
              <w:marBottom w:val="0"/>
              <w:divBdr>
                <w:top w:val="none" w:sz="0" w:space="0" w:color="auto"/>
                <w:left w:val="none" w:sz="0" w:space="0" w:color="auto"/>
                <w:bottom w:val="none" w:sz="0" w:space="0" w:color="auto"/>
                <w:right w:val="none" w:sz="0" w:space="0" w:color="auto"/>
              </w:divBdr>
            </w:div>
            <w:div w:id="878788089">
              <w:marLeft w:val="0"/>
              <w:marRight w:val="0"/>
              <w:marTop w:val="0"/>
              <w:marBottom w:val="0"/>
              <w:divBdr>
                <w:top w:val="none" w:sz="0" w:space="0" w:color="auto"/>
                <w:left w:val="none" w:sz="0" w:space="0" w:color="auto"/>
                <w:bottom w:val="none" w:sz="0" w:space="0" w:color="auto"/>
                <w:right w:val="none" w:sz="0" w:space="0" w:color="auto"/>
              </w:divBdr>
            </w:div>
            <w:div w:id="167208946">
              <w:marLeft w:val="0"/>
              <w:marRight w:val="0"/>
              <w:marTop w:val="0"/>
              <w:marBottom w:val="0"/>
              <w:divBdr>
                <w:top w:val="none" w:sz="0" w:space="0" w:color="auto"/>
                <w:left w:val="none" w:sz="0" w:space="0" w:color="auto"/>
                <w:bottom w:val="none" w:sz="0" w:space="0" w:color="auto"/>
                <w:right w:val="none" w:sz="0" w:space="0" w:color="auto"/>
              </w:divBdr>
            </w:div>
            <w:div w:id="14898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4738">
      <w:bodyDiv w:val="1"/>
      <w:marLeft w:val="0"/>
      <w:marRight w:val="0"/>
      <w:marTop w:val="0"/>
      <w:marBottom w:val="0"/>
      <w:divBdr>
        <w:top w:val="none" w:sz="0" w:space="0" w:color="auto"/>
        <w:left w:val="none" w:sz="0" w:space="0" w:color="auto"/>
        <w:bottom w:val="none" w:sz="0" w:space="0" w:color="auto"/>
        <w:right w:val="none" w:sz="0" w:space="0" w:color="auto"/>
      </w:divBdr>
      <w:divsChild>
        <w:div w:id="1487742612">
          <w:marLeft w:val="0"/>
          <w:marRight w:val="0"/>
          <w:marTop w:val="0"/>
          <w:marBottom w:val="0"/>
          <w:divBdr>
            <w:top w:val="none" w:sz="0" w:space="0" w:color="auto"/>
            <w:left w:val="none" w:sz="0" w:space="0" w:color="auto"/>
            <w:bottom w:val="none" w:sz="0" w:space="0" w:color="auto"/>
            <w:right w:val="none" w:sz="0" w:space="0" w:color="auto"/>
          </w:divBdr>
          <w:divsChild>
            <w:div w:id="680089332">
              <w:marLeft w:val="0"/>
              <w:marRight w:val="0"/>
              <w:marTop w:val="0"/>
              <w:marBottom w:val="0"/>
              <w:divBdr>
                <w:top w:val="none" w:sz="0" w:space="0" w:color="auto"/>
                <w:left w:val="none" w:sz="0" w:space="0" w:color="auto"/>
                <w:bottom w:val="none" w:sz="0" w:space="0" w:color="auto"/>
                <w:right w:val="none" w:sz="0" w:space="0" w:color="auto"/>
              </w:divBdr>
            </w:div>
            <w:div w:id="2032879644">
              <w:marLeft w:val="0"/>
              <w:marRight w:val="0"/>
              <w:marTop w:val="0"/>
              <w:marBottom w:val="0"/>
              <w:divBdr>
                <w:top w:val="none" w:sz="0" w:space="0" w:color="auto"/>
                <w:left w:val="none" w:sz="0" w:space="0" w:color="auto"/>
                <w:bottom w:val="none" w:sz="0" w:space="0" w:color="auto"/>
                <w:right w:val="none" w:sz="0" w:space="0" w:color="auto"/>
              </w:divBdr>
            </w:div>
            <w:div w:id="1918592326">
              <w:marLeft w:val="0"/>
              <w:marRight w:val="0"/>
              <w:marTop w:val="0"/>
              <w:marBottom w:val="0"/>
              <w:divBdr>
                <w:top w:val="none" w:sz="0" w:space="0" w:color="auto"/>
                <w:left w:val="none" w:sz="0" w:space="0" w:color="auto"/>
                <w:bottom w:val="none" w:sz="0" w:space="0" w:color="auto"/>
                <w:right w:val="none" w:sz="0" w:space="0" w:color="auto"/>
              </w:divBdr>
            </w:div>
            <w:div w:id="1388256970">
              <w:marLeft w:val="0"/>
              <w:marRight w:val="0"/>
              <w:marTop w:val="0"/>
              <w:marBottom w:val="0"/>
              <w:divBdr>
                <w:top w:val="none" w:sz="0" w:space="0" w:color="auto"/>
                <w:left w:val="none" w:sz="0" w:space="0" w:color="auto"/>
                <w:bottom w:val="none" w:sz="0" w:space="0" w:color="auto"/>
                <w:right w:val="none" w:sz="0" w:space="0" w:color="auto"/>
              </w:divBdr>
            </w:div>
            <w:div w:id="773939317">
              <w:marLeft w:val="0"/>
              <w:marRight w:val="0"/>
              <w:marTop w:val="0"/>
              <w:marBottom w:val="0"/>
              <w:divBdr>
                <w:top w:val="none" w:sz="0" w:space="0" w:color="auto"/>
                <w:left w:val="none" w:sz="0" w:space="0" w:color="auto"/>
                <w:bottom w:val="none" w:sz="0" w:space="0" w:color="auto"/>
                <w:right w:val="none" w:sz="0" w:space="0" w:color="auto"/>
              </w:divBdr>
            </w:div>
            <w:div w:id="176888147">
              <w:marLeft w:val="0"/>
              <w:marRight w:val="0"/>
              <w:marTop w:val="0"/>
              <w:marBottom w:val="0"/>
              <w:divBdr>
                <w:top w:val="none" w:sz="0" w:space="0" w:color="auto"/>
                <w:left w:val="none" w:sz="0" w:space="0" w:color="auto"/>
                <w:bottom w:val="none" w:sz="0" w:space="0" w:color="auto"/>
                <w:right w:val="none" w:sz="0" w:space="0" w:color="auto"/>
              </w:divBdr>
            </w:div>
            <w:div w:id="512837974">
              <w:marLeft w:val="0"/>
              <w:marRight w:val="0"/>
              <w:marTop w:val="0"/>
              <w:marBottom w:val="0"/>
              <w:divBdr>
                <w:top w:val="none" w:sz="0" w:space="0" w:color="auto"/>
                <w:left w:val="none" w:sz="0" w:space="0" w:color="auto"/>
                <w:bottom w:val="none" w:sz="0" w:space="0" w:color="auto"/>
                <w:right w:val="none" w:sz="0" w:space="0" w:color="auto"/>
              </w:divBdr>
            </w:div>
            <w:div w:id="340083658">
              <w:marLeft w:val="0"/>
              <w:marRight w:val="0"/>
              <w:marTop w:val="0"/>
              <w:marBottom w:val="0"/>
              <w:divBdr>
                <w:top w:val="none" w:sz="0" w:space="0" w:color="auto"/>
                <w:left w:val="none" w:sz="0" w:space="0" w:color="auto"/>
                <w:bottom w:val="none" w:sz="0" w:space="0" w:color="auto"/>
                <w:right w:val="none" w:sz="0" w:space="0" w:color="auto"/>
              </w:divBdr>
            </w:div>
            <w:div w:id="815530305">
              <w:marLeft w:val="0"/>
              <w:marRight w:val="0"/>
              <w:marTop w:val="0"/>
              <w:marBottom w:val="0"/>
              <w:divBdr>
                <w:top w:val="none" w:sz="0" w:space="0" w:color="auto"/>
                <w:left w:val="none" w:sz="0" w:space="0" w:color="auto"/>
                <w:bottom w:val="none" w:sz="0" w:space="0" w:color="auto"/>
                <w:right w:val="none" w:sz="0" w:space="0" w:color="auto"/>
              </w:divBdr>
            </w:div>
            <w:div w:id="712387283">
              <w:marLeft w:val="0"/>
              <w:marRight w:val="0"/>
              <w:marTop w:val="0"/>
              <w:marBottom w:val="0"/>
              <w:divBdr>
                <w:top w:val="none" w:sz="0" w:space="0" w:color="auto"/>
                <w:left w:val="none" w:sz="0" w:space="0" w:color="auto"/>
                <w:bottom w:val="none" w:sz="0" w:space="0" w:color="auto"/>
                <w:right w:val="none" w:sz="0" w:space="0" w:color="auto"/>
              </w:divBdr>
            </w:div>
            <w:div w:id="1996110217">
              <w:marLeft w:val="0"/>
              <w:marRight w:val="0"/>
              <w:marTop w:val="0"/>
              <w:marBottom w:val="0"/>
              <w:divBdr>
                <w:top w:val="none" w:sz="0" w:space="0" w:color="auto"/>
                <w:left w:val="none" w:sz="0" w:space="0" w:color="auto"/>
                <w:bottom w:val="none" w:sz="0" w:space="0" w:color="auto"/>
                <w:right w:val="none" w:sz="0" w:space="0" w:color="auto"/>
              </w:divBdr>
            </w:div>
            <w:div w:id="1676375791">
              <w:marLeft w:val="0"/>
              <w:marRight w:val="0"/>
              <w:marTop w:val="0"/>
              <w:marBottom w:val="0"/>
              <w:divBdr>
                <w:top w:val="none" w:sz="0" w:space="0" w:color="auto"/>
                <w:left w:val="none" w:sz="0" w:space="0" w:color="auto"/>
                <w:bottom w:val="none" w:sz="0" w:space="0" w:color="auto"/>
                <w:right w:val="none" w:sz="0" w:space="0" w:color="auto"/>
              </w:divBdr>
            </w:div>
            <w:div w:id="1501773866">
              <w:marLeft w:val="0"/>
              <w:marRight w:val="0"/>
              <w:marTop w:val="0"/>
              <w:marBottom w:val="0"/>
              <w:divBdr>
                <w:top w:val="none" w:sz="0" w:space="0" w:color="auto"/>
                <w:left w:val="none" w:sz="0" w:space="0" w:color="auto"/>
                <w:bottom w:val="none" w:sz="0" w:space="0" w:color="auto"/>
                <w:right w:val="none" w:sz="0" w:space="0" w:color="auto"/>
              </w:divBdr>
            </w:div>
            <w:div w:id="874851452">
              <w:marLeft w:val="0"/>
              <w:marRight w:val="0"/>
              <w:marTop w:val="0"/>
              <w:marBottom w:val="0"/>
              <w:divBdr>
                <w:top w:val="none" w:sz="0" w:space="0" w:color="auto"/>
                <w:left w:val="none" w:sz="0" w:space="0" w:color="auto"/>
                <w:bottom w:val="none" w:sz="0" w:space="0" w:color="auto"/>
                <w:right w:val="none" w:sz="0" w:space="0" w:color="auto"/>
              </w:divBdr>
            </w:div>
            <w:div w:id="568077131">
              <w:marLeft w:val="0"/>
              <w:marRight w:val="0"/>
              <w:marTop w:val="0"/>
              <w:marBottom w:val="0"/>
              <w:divBdr>
                <w:top w:val="none" w:sz="0" w:space="0" w:color="auto"/>
                <w:left w:val="none" w:sz="0" w:space="0" w:color="auto"/>
                <w:bottom w:val="none" w:sz="0" w:space="0" w:color="auto"/>
                <w:right w:val="none" w:sz="0" w:space="0" w:color="auto"/>
              </w:divBdr>
            </w:div>
            <w:div w:id="2060862838">
              <w:marLeft w:val="0"/>
              <w:marRight w:val="0"/>
              <w:marTop w:val="0"/>
              <w:marBottom w:val="0"/>
              <w:divBdr>
                <w:top w:val="none" w:sz="0" w:space="0" w:color="auto"/>
                <w:left w:val="none" w:sz="0" w:space="0" w:color="auto"/>
                <w:bottom w:val="none" w:sz="0" w:space="0" w:color="auto"/>
                <w:right w:val="none" w:sz="0" w:space="0" w:color="auto"/>
              </w:divBdr>
            </w:div>
            <w:div w:id="1722703096">
              <w:marLeft w:val="0"/>
              <w:marRight w:val="0"/>
              <w:marTop w:val="0"/>
              <w:marBottom w:val="0"/>
              <w:divBdr>
                <w:top w:val="none" w:sz="0" w:space="0" w:color="auto"/>
                <w:left w:val="none" w:sz="0" w:space="0" w:color="auto"/>
                <w:bottom w:val="none" w:sz="0" w:space="0" w:color="auto"/>
                <w:right w:val="none" w:sz="0" w:space="0" w:color="auto"/>
              </w:divBdr>
            </w:div>
            <w:div w:id="1094399500">
              <w:marLeft w:val="0"/>
              <w:marRight w:val="0"/>
              <w:marTop w:val="0"/>
              <w:marBottom w:val="0"/>
              <w:divBdr>
                <w:top w:val="none" w:sz="0" w:space="0" w:color="auto"/>
                <w:left w:val="none" w:sz="0" w:space="0" w:color="auto"/>
                <w:bottom w:val="none" w:sz="0" w:space="0" w:color="auto"/>
                <w:right w:val="none" w:sz="0" w:space="0" w:color="auto"/>
              </w:divBdr>
            </w:div>
            <w:div w:id="238253287">
              <w:marLeft w:val="0"/>
              <w:marRight w:val="0"/>
              <w:marTop w:val="0"/>
              <w:marBottom w:val="0"/>
              <w:divBdr>
                <w:top w:val="none" w:sz="0" w:space="0" w:color="auto"/>
                <w:left w:val="none" w:sz="0" w:space="0" w:color="auto"/>
                <w:bottom w:val="none" w:sz="0" w:space="0" w:color="auto"/>
                <w:right w:val="none" w:sz="0" w:space="0" w:color="auto"/>
              </w:divBdr>
            </w:div>
            <w:div w:id="1858348834">
              <w:marLeft w:val="0"/>
              <w:marRight w:val="0"/>
              <w:marTop w:val="0"/>
              <w:marBottom w:val="0"/>
              <w:divBdr>
                <w:top w:val="none" w:sz="0" w:space="0" w:color="auto"/>
                <w:left w:val="none" w:sz="0" w:space="0" w:color="auto"/>
                <w:bottom w:val="none" w:sz="0" w:space="0" w:color="auto"/>
                <w:right w:val="none" w:sz="0" w:space="0" w:color="auto"/>
              </w:divBdr>
            </w:div>
            <w:div w:id="1589846952">
              <w:marLeft w:val="0"/>
              <w:marRight w:val="0"/>
              <w:marTop w:val="0"/>
              <w:marBottom w:val="0"/>
              <w:divBdr>
                <w:top w:val="none" w:sz="0" w:space="0" w:color="auto"/>
                <w:left w:val="none" w:sz="0" w:space="0" w:color="auto"/>
                <w:bottom w:val="none" w:sz="0" w:space="0" w:color="auto"/>
                <w:right w:val="none" w:sz="0" w:space="0" w:color="auto"/>
              </w:divBdr>
            </w:div>
            <w:div w:id="1773088190">
              <w:marLeft w:val="0"/>
              <w:marRight w:val="0"/>
              <w:marTop w:val="0"/>
              <w:marBottom w:val="0"/>
              <w:divBdr>
                <w:top w:val="none" w:sz="0" w:space="0" w:color="auto"/>
                <w:left w:val="none" w:sz="0" w:space="0" w:color="auto"/>
                <w:bottom w:val="none" w:sz="0" w:space="0" w:color="auto"/>
                <w:right w:val="none" w:sz="0" w:space="0" w:color="auto"/>
              </w:divBdr>
            </w:div>
            <w:div w:id="1521312655">
              <w:marLeft w:val="0"/>
              <w:marRight w:val="0"/>
              <w:marTop w:val="0"/>
              <w:marBottom w:val="0"/>
              <w:divBdr>
                <w:top w:val="none" w:sz="0" w:space="0" w:color="auto"/>
                <w:left w:val="none" w:sz="0" w:space="0" w:color="auto"/>
                <w:bottom w:val="none" w:sz="0" w:space="0" w:color="auto"/>
                <w:right w:val="none" w:sz="0" w:space="0" w:color="auto"/>
              </w:divBdr>
            </w:div>
            <w:div w:id="113595912">
              <w:marLeft w:val="0"/>
              <w:marRight w:val="0"/>
              <w:marTop w:val="0"/>
              <w:marBottom w:val="0"/>
              <w:divBdr>
                <w:top w:val="none" w:sz="0" w:space="0" w:color="auto"/>
                <w:left w:val="none" w:sz="0" w:space="0" w:color="auto"/>
                <w:bottom w:val="none" w:sz="0" w:space="0" w:color="auto"/>
                <w:right w:val="none" w:sz="0" w:space="0" w:color="auto"/>
              </w:divBdr>
            </w:div>
            <w:div w:id="123038920">
              <w:marLeft w:val="0"/>
              <w:marRight w:val="0"/>
              <w:marTop w:val="0"/>
              <w:marBottom w:val="0"/>
              <w:divBdr>
                <w:top w:val="none" w:sz="0" w:space="0" w:color="auto"/>
                <w:left w:val="none" w:sz="0" w:space="0" w:color="auto"/>
                <w:bottom w:val="none" w:sz="0" w:space="0" w:color="auto"/>
                <w:right w:val="none" w:sz="0" w:space="0" w:color="auto"/>
              </w:divBdr>
            </w:div>
            <w:div w:id="1496844331">
              <w:marLeft w:val="0"/>
              <w:marRight w:val="0"/>
              <w:marTop w:val="0"/>
              <w:marBottom w:val="0"/>
              <w:divBdr>
                <w:top w:val="none" w:sz="0" w:space="0" w:color="auto"/>
                <w:left w:val="none" w:sz="0" w:space="0" w:color="auto"/>
                <w:bottom w:val="none" w:sz="0" w:space="0" w:color="auto"/>
                <w:right w:val="none" w:sz="0" w:space="0" w:color="auto"/>
              </w:divBdr>
            </w:div>
            <w:div w:id="1787000661">
              <w:marLeft w:val="0"/>
              <w:marRight w:val="0"/>
              <w:marTop w:val="0"/>
              <w:marBottom w:val="0"/>
              <w:divBdr>
                <w:top w:val="none" w:sz="0" w:space="0" w:color="auto"/>
                <w:left w:val="none" w:sz="0" w:space="0" w:color="auto"/>
                <w:bottom w:val="none" w:sz="0" w:space="0" w:color="auto"/>
                <w:right w:val="none" w:sz="0" w:space="0" w:color="auto"/>
              </w:divBdr>
            </w:div>
            <w:div w:id="800920025">
              <w:marLeft w:val="0"/>
              <w:marRight w:val="0"/>
              <w:marTop w:val="0"/>
              <w:marBottom w:val="0"/>
              <w:divBdr>
                <w:top w:val="none" w:sz="0" w:space="0" w:color="auto"/>
                <w:left w:val="none" w:sz="0" w:space="0" w:color="auto"/>
                <w:bottom w:val="none" w:sz="0" w:space="0" w:color="auto"/>
                <w:right w:val="none" w:sz="0" w:space="0" w:color="auto"/>
              </w:divBdr>
            </w:div>
            <w:div w:id="1130246752">
              <w:marLeft w:val="0"/>
              <w:marRight w:val="0"/>
              <w:marTop w:val="0"/>
              <w:marBottom w:val="0"/>
              <w:divBdr>
                <w:top w:val="none" w:sz="0" w:space="0" w:color="auto"/>
                <w:left w:val="none" w:sz="0" w:space="0" w:color="auto"/>
                <w:bottom w:val="none" w:sz="0" w:space="0" w:color="auto"/>
                <w:right w:val="none" w:sz="0" w:space="0" w:color="auto"/>
              </w:divBdr>
            </w:div>
            <w:div w:id="582882657">
              <w:marLeft w:val="0"/>
              <w:marRight w:val="0"/>
              <w:marTop w:val="0"/>
              <w:marBottom w:val="0"/>
              <w:divBdr>
                <w:top w:val="none" w:sz="0" w:space="0" w:color="auto"/>
                <w:left w:val="none" w:sz="0" w:space="0" w:color="auto"/>
                <w:bottom w:val="none" w:sz="0" w:space="0" w:color="auto"/>
                <w:right w:val="none" w:sz="0" w:space="0" w:color="auto"/>
              </w:divBdr>
            </w:div>
            <w:div w:id="914897306">
              <w:marLeft w:val="0"/>
              <w:marRight w:val="0"/>
              <w:marTop w:val="0"/>
              <w:marBottom w:val="0"/>
              <w:divBdr>
                <w:top w:val="none" w:sz="0" w:space="0" w:color="auto"/>
                <w:left w:val="none" w:sz="0" w:space="0" w:color="auto"/>
                <w:bottom w:val="none" w:sz="0" w:space="0" w:color="auto"/>
                <w:right w:val="none" w:sz="0" w:space="0" w:color="auto"/>
              </w:divBdr>
            </w:div>
            <w:div w:id="1772163185">
              <w:marLeft w:val="0"/>
              <w:marRight w:val="0"/>
              <w:marTop w:val="0"/>
              <w:marBottom w:val="0"/>
              <w:divBdr>
                <w:top w:val="none" w:sz="0" w:space="0" w:color="auto"/>
                <w:left w:val="none" w:sz="0" w:space="0" w:color="auto"/>
                <w:bottom w:val="none" w:sz="0" w:space="0" w:color="auto"/>
                <w:right w:val="none" w:sz="0" w:space="0" w:color="auto"/>
              </w:divBdr>
            </w:div>
            <w:div w:id="1156066724">
              <w:marLeft w:val="0"/>
              <w:marRight w:val="0"/>
              <w:marTop w:val="0"/>
              <w:marBottom w:val="0"/>
              <w:divBdr>
                <w:top w:val="none" w:sz="0" w:space="0" w:color="auto"/>
                <w:left w:val="none" w:sz="0" w:space="0" w:color="auto"/>
                <w:bottom w:val="none" w:sz="0" w:space="0" w:color="auto"/>
                <w:right w:val="none" w:sz="0" w:space="0" w:color="auto"/>
              </w:divBdr>
            </w:div>
            <w:div w:id="324163008">
              <w:marLeft w:val="0"/>
              <w:marRight w:val="0"/>
              <w:marTop w:val="0"/>
              <w:marBottom w:val="0"/>
              <w:divBdr>
                <w:top w:val="none" w:sz="0" w:space="0" w:color="auto"/>
                <w:left w:val="none" w:sz="0" w:space="0" w:color="auto"/>
                <w:bottom w:val="none" w:sz="0" w:space="0" w:color="auto"/>
                <w:right w:val="none" w:sz="0" w:space="0" w:color="auto"/>
              </w:divBdr>
            </w:div>
            <w:div w:id="1514492079">
              <w:marLeft w:val="0"/>
              <w:marRight w:val="0"/>
              <w:marTop w:val="0"/>
              <w:marBottom w:val="0"/>
              <w:divBdr>
                <w:top w:val="none" w:sz="0" w:space="0" w:color="auto"/>
                <w:left w:val="none" w:sz="0" w:space="0" w:color="auto"/>
                <w:bottom w:val="none" w:sz="0" w:space="0" w:color="auto"/>
                <w:right w:val="none" w:sz="0" w:space="0" w:color="auto"/>
              </w:divBdr>
            </w:div>
            <w:div w:id="1751275572">
              <w:marLeft w:val="0"/>
              <w:marRight w:val="0"/>
              <w:marTop w:val="0"/>
              <w:marBottom w:val="0"/>
              <w:divBdr>
                <w:top w:val="none" w:sz="0" w:space="0" w:color="auto"/>
                <w:left w:val="none" w:sz="0" w:space="0" w:color="auto"/>
                <w:bottom w:val="none" w:sz="0" w:space="0" w:color="auto"/>
                <w:right w:val="none" w:sz="0" w:space="0" w:color="auto"/>
              </w:divBdr>
            </w:div>
            <w:div w:id="1544636168">
              <w:marLeft w:val="0"/>
              <w:marRight w:val="0"/>
              <w:marTop w:val="0"/>
              <w:marBottom w:val="0"/>
              <w:divBdr>
                <w:top w:val="none" w:sz="0" w:space="0" w:color="auto"/>
                <w:left w:val="none" w:sz="0" w:space="0" w:color="auto"/>
                <w:bottom w:val="none" w:sz="0" w:space="0" w:color="auto"/>
                <w:right w:val="none" w:sz="0" w:space="0" w:color="auto"/>
              </w:divBdr>
            </w:div>
            <w:div w:id="666398194">
              <w:marLeft w:val="0"/>
              <w:marRight w:val="0"/>
              <w:marTop w:val="0"/>
              <w:marBottom w:val="0"/>
              <w:divBdr>
                <w:top w:val="none" w:sz="0" w:space="0" w:color="auto"/>
                <w:left w:val="none" w:sz="0" w:space="0" w:color="auto"/>
                <w:bottom w:val="none" w:sz="0" w:space="0" w:color="auto"/>
                <w:right w:val="none" w:sz="0" w:space="0" w:color="auto"/>
              </w:divBdr>
            </w:div>
            <w:div w:id="189806555">
              <w:marLeft w:val="0"/>
              <w:marRight w:val="0"/>
              <w:marTop w:val="0"/>
              <w:marBottom w:val="0"/>
              <w:divBdr>
                <w:top w:val="none" w:sz="0" w:space="0" w:color="auto"/>
                <w:left w:val="none" w:sz="0" w:space="0" w:color="auto"/>
                <w:bottom w:val="none" w:sz="0" w:space="0" w:color="auto"/>
                <w:right w:val="none" w:sz="0" w:space="0" w:color="auto"/>
              </w:divBdr>
            </w:div>
            <w:div w:id="2002391187">
              <w:marLeft w:val="0"/>
              <w:marRight w:val="0"/>
              <w:marTop w:val="0"/>
              <w:marBottom w:val="0"/>
              <w:divBdr>
                <w:top w:val="none" w:sz="0" w:space="0" w:color="auto"/>
                <w:left w:val="none" w:sz="0" w:space="0" w:color="auto"/>
                <w:bottom w:val="none" w:sz="0" w:space="0" w:color="auto"/>
                <w:right w:val="none" w:sz="0" w:space="0" w:color="auto"/>
              </w:divBdr>
            </w:div>
            <w:div w:id="1723938104">
              <w:marLeft w:val="0"/>
              <w:marRight w:val="0"/>
              <w:marTop w:val="0"/>
              <w:marBottom w:val="0"/>
              <w:divBdr>
                <w:top w:val="none" w:sz="0" w:space="0" w:color="auto"/>
                <w:left w:val="none" w:sz="0" w:space="0" w:color="auto"/>
                <w:bottom w:val="none" w:sz="0" w:space="0" w:color="auto"/>
                <w:right w:val="none" w:sz="0" w:space="0" w:color="auto"/>
              </w:divBdr>
            </w:div>
            <w:div w:id="936601782">
              <w:marLeft w:val="0"/>
              <w:marRight w:val="0"/>
              <w:marTop w:val="0"/>
              <w:marBottom w:val="0"/>
              <w:divBdr>
                <w:top w:val="none" w:sz="0" w:space="0" w:color="auto"/>
                <w:left w:val="none" w:sz="0" w:space="0" w:color="auto"/>
                <w:bottom w:val="none" w:sz="0" w:space="0" w:color="auto"/>
                <w:right w:val="none" w:sz="0" w:space="0" w:color="auto"/>
              </w:divBdr>
            </w:div>
            <w:div w:id="759301178">
              <w:marLeft w:val="0"/>
              <w:marRight w:val="0"/>
              <w:marTop w:val="0"/>
              <w:marBottom w:val="0"/>
              <w:divBdr>
                <w:top w:val="none" w:sz="0" w:space="0" w:color="auto"/>
                <w:left w:val="none" w:sz="0" w:space="0" w:color="auto"/>
                <w:bottom w:val="none" w:sz="0" w:space="0" w:color="auto"/>
                <w:right w:val="none" w:sz="0" w:space="0" w:color="auto"/>
              </w:divBdr>
            </w:div>
            <w:div w:id="597756624">
              <w:marLeft w:val="0"/>
              <w:marRight w:val="0"/>
              <w:marTop w:val="0"/>
              <w:marBottom w:val="0"/>
              <w:divBdr>
                <w:top w:val="none" w:sz="0" w:space="0" w:color="auto"/>
                <w:left w:val="none" w:sz="0" w:space="0" w:color="auto"/>
                <w:bottom w:val="none" w:sz="0" w:space="0" w:color="auto"/>
                <w:right w:val="none" w:sz="0" w:space="0" w:color="auto"/>
              </w:divBdr>
            </w:div>
            <w:div w:id="1388650437">
              <w:marLeft w:val="0"/>
              <w:marRight w:val="0"/>
              <w:marTop w:val="0"/>
              <w:marBottom w:val="0"/>
              <w:divBdr>
                <w:top w:val="none" w:sz="0" w:space="0" w:color="auto"/>
                <w:left w:val="none" w:sz="0" w:space="0" w:color="auto"/>
                <w:bottom w:val="none" w:sz="0" w:space="0" w:color="auto"/>
                <w:right w:val="none" w:sz="0" w:space="0" w:color="auto"/>
              </w:divBdr>
            </w:div>
            <w:div w:id="1823964043">
              <w:marLeft w:val="0"/>
              <w:marRight w:val="0"/>
              <w:marTop w:val="0"/>
              <w:marBottom w:val="0"/>
              <w:divBdr>
                <w:top w:val="none" w:sz="0" w:space="0" w:color="auto"/>
                <w:left w:val="none" w:sz="0" w:space="0" w:color="auto"/>
                <w:bottom w:val="none" w:sz="0" w:space="0" w:color="auto"/>
                <w:right w:val="none" w:sz="0" w:space="0" w:color="auto"/>
              </w:divBdr>
            </w:div>
            <w:div w:id="673188827">
              <w:marLeft w:val="0"/>
              <w:marRight w:val="0"/>
              <w:marTop w:val="0"/>
              <w:marBottom w:val="0"/>
              <w:divBdr>
                <w:top w:val="none" w:sz="0" w:space="0" w:color="auto"/>
                <w:left w:val="none" w:sz="0" w:space="0" w:color="auto"/>
                <w:bottom w:val="none" w:sz="0" w:space="0" w:color="auto"/>
                <w:right w:val="none" w:sz="0" w:space="0" w:color="auto"/>
              </w:divBdr>
            </w:div>
            <w:div w:id="1586451951">
              <w:marLeft w:val="0"/>
              <w:marRight w:val="0"/>
              <w:marTop w:val="0"/>
              <w:marBottom w:val="0"/>
              <w:divBdr>
                <w:top w:val="none" w:sz="0" w:space="0" w:color="auto"/>
                <w:left w:val="none" w:sz="0" w:space="0" w:color="auto"/>
                <w:bottom w:val="none" w:sz="0" w:space="0" w:color="auto"/>
                <w:right w:val="none" w:sz="0" w:space="0" w:color="auto"/>
              </w:divBdr>
            </w:div>
            <w:div w:id="1313218694">
              <w:marLeft w:val="0"/>
              <w:marRight w:val="0"/>
              <w:marTop w:val="0"/>
              <w:marBottom w:val="0"/>
              <w:divBdr>
                <w:top w:val="none" w:sz="0" w:space="0" w:color="auto"/>
                <w:left w:val="none" w:sz="0" w:space="0" w:color="auto"/>
                <w:bottom w:val="none" w:sz="0" w:space="0" w:color="auto"/>
                <w:right w:val="none" w:sz="0" w:space="0" w:color="auto"/>
              </w:divBdr>
            </w:div>
            <w:div w:id="1228296642">
              <w:marLeft w:val="0"/>
              <w:marRight w:val="0"/>
              <w:marTop w:val="0"/>
              <w:marBottom w:val="0"/>
              <w:divBdr>
                <w:top w:val="none" w:sz="0" w:space="0" w:color="auto"/>
                <w:left w:val="none" w:sz="0" w:space="0" w:color="auto"/>
                <w:bottom w:val="none" w:sz="0" w:space="0" w:color="auto"/>
                <w:right w:val="none" w:sz="0" w:space="0" w:color="auto"/>
              </w:divBdr>
            </w:div>
            <w:div w:id="606080557">
              <w:marLeft w:val="0"/>
              <w:marRight w:val="0"/>
              <w:marTop w:val="0"/>
              <w:marBottom w:val="0"/>
              <w:divBdr>
                <w:top w:val="none" w:sz="0" w:space="0" w:color="auto"/>
                <w:left w:val="none" w:sz="0" w:space="0" w:color="auto"/>
                <w:bottom w:val="none" w:sz="0" w:space="0" w:color="auto"/>
                <w:right w:val="none" w:sz="0" w:space="0" w:color="auto"/>
              </w:divBdr>
            </w:div>
            <w:div w:id="1765959173">
              <w:marLeft w:val="0"/>
              <w:marRight w:val="0"/>
              <w:marTop w:val="0"/>
              <w:marBottom w:val="0"/>
              <w:divBdr>
                <w:top w:val="none" w:sz="0" w:space="0" w:color="auto"/>
                <w:left w:val="none" w:sz="0" w:space="0" w:color="auto"/>
                <w:bottom w:val="none" w:sz="0" w:space="0" w:color="auto"/>
                <w:right w:val="none" w:sz="0" w:space="0" w:color="auto"/>
              </w:divBdr>
            </w:div>
            <w:div w:id="2102602978">
              <w:marLeft w:val="0"/>
              <w:marRight w:val="0"/>
              <w:marTop w:val="0"/>
              <w:marBottom w:val="0"/>
              <w:divBdr>
                <w:top w:val="none" w:sz="0" w:space="0" w:color="auto"/>
                <w:left w:val="none" w:sz="0" w:space="0" w:color="auto"/>
                <w:bottom w:val="none" w:sz="0" w:space="0" w:color="auto"/>
                <w:right w:val="none" w:sz="0" w:space="0" w:color="auto"/>
              </w:divBdr>
            </w:div>
            <w:div w:id="1579554696">
              <w:marLeft w:val="0"/>
              <w:marRight w:val="0"/>
              <w:marTop w:val="0"/>
              <w:marBottom w:val="0"/>
              <w:divBdr>
                <w:top w:val="none" w:sz="0" w:space="0" w:color="auto"/>
                <w:left w:val="none" w:sz="0" w:space="0" w:color="auto"/>
                <w:bottom w:val="none" w:sz="0" w:space="0" w:color="auto"/>
                <w:right w:val="none" w:sz="0" w:space="0" w:color="auto"/>
              </w:divBdr>
            </w:div>
            <w:div w:id="1048455383">
              <w:marLeft w:val="0"/>
              <w:marRight w:val="0"/>
              <w:marTop w:val="0"/>
              <w:marBottom w:val="0"/>
              <w:divBdr>
                <w:top w:val="none" w:sz="0" w:space="0" w:color="auto"/>
                <w:left w:val="none" w:sz="0" w:space="0" w:color="auto"/>
                <w:bottom w:val="none" w:sz="0" w:space="0" w:color="auto"/>
                <w:right w:val="none" w:sz="0" w:space="0" w:color="auto"/>
              </w:divBdr>
            </w:div>
            <w:div w:id="1200170688">
              <w:marLeft w:val="0"/>
              <w:marRight w:val="0"/>
              <w:marTop w:val="0"/>
              <w:marBottom w:val="0"/>
              <w:divBdr>
                <w:top w:val="none" w:sz="0" w:space="0" w:color="auto"/>
                <w:left w:val="none" w:sz="0" w:space="0" w:color="auto"/>
                <w:bottom w:val="none" w:sz="0" w:space="0" w:color="auto"/>
                <w:right w:val="none" w:sz="0" w:space="0" w:color="auto"/>
              </w:divBdr>
            </w:div>
            <w:div w:id="930622514">
              <w:marLeft w:val="0"/>
              <w:marRight w:val="0"/>
              <w:marTop w:val="0"/>
              <w:marBottom w:val="0"/>
              <w:divBdr>
                <w:top w:val="none" w:sz="0" w:space="0" w:color="auto"/>
                <w:left w:val="none" w:sz="0" w:space="0" w:color="auto"/>
                <w:bottom w:val="none" w:sz="0" w:space="0" w:color="auto"/>
                <w:right w:val="none" w:sz="0" w:space="0" w:color="auto"/>
              </w:divBdr>
            </w:div>
            <w:div w:id="153032259">
              <w:marLeft w:val="0"/>
              <w:marRight w:val="0"/>
              <w:marTop w:val="0"/>
              <w:marBottom w:val="0"/>
              <w:divBdr>
                <w:top w:val="none" w:sz="0" w:space="0" w:color="auto"/>
                <w:left w:val="none" w:sz="0" w:space="0" w:color="auto"/>
                <w:bottom w:val="none" w:sz="0" w:space="0" w:color="auto"/>
                <w:right w:val="none" w:sz="0" w:space="0" w:color="auto"/>
              </w:divBdr>
            </w:div>
            <w:div w:id="292448394">
              <w:marLeft w:val="0"/>
              <w:marRight w:val="0"/>
              <w:marTop w:val="0"/>
              <w:marBottom w:val="0"/>
              <w:divBdr>
                <w:top w:val="none" w:sz="0" w:space="0" w:color="auto"/>
                <w:left w:val="none" w:sz="0" w:space="0" w:color="auto"/>
                <w:bottom w:val="none" w:sz="0" w:space="0" w:color="auto"/>
                <w:right w:val="none" w:sz="0" w:space="0" w:color="auto"/>
              </w:divBdr>
            </w:div>
            <w:div w:id="189147538">
              <w:marLeft w:val="0"/>
              <w:marRight w:val="0"/>
              <w:marTop w:val="0"/>
              <w:marBottom w:val="0"/>
              <w:divBdr>
                <w:top w:val="none" w:sz="0" w:space="0" w:color="auto"/>
                <w:left w:val="none" w:sz="0" w:space="0" w:color="auto"/>
                <w:bottom w:val="none" w:sz="0" w:space="0" w:color="auto"/>
                <w:right w:val="none" w:sz="0" w:space="0" w:color="auto"/>
              </w:divBdr>
            </w:div>
            <w:div w:id="1455055763">
              <w:marLeft w:val="0"/>
              <w:marRight w:val="0"/>
              <w:marTop w:val="0"/>
              <w:marBottom w:val="0"/>
              <w:divBdr>
                <w:top w:val="none" w:sz="0" w:space="0" w:color="auto"/>
                <w:left w:val="none" w:sz="0" w:space="0" w:color="auto"/>
                <w:bottom w:val="none" w:sz="0" w:space="0" w:color="auto"/>
                <w:right w:val="none" w:sz="0" w:space="0" w:color="auto"/>
              </w:divBdr>
            </w:div>
            <w:div w:id="424420592">
              <w:marLeft w:val="0"/>
              <w:marRight w:val="0"/>
              <w:marTop w:val="0"/>
              <w:marBottom w:val="0"/>
              <w:divBdr>
                <w:top w:val="none" w:sz="0" w:space="0" w:color="auto"/>
                <w:left w:val="none" w:sz="0" w:space="0" w:color="auto"/>
                <w:bottom w:val="none" w:sz="0" w:space="0" w:color="auto"/>
                <w:right w:val="none" w:sz="0" w:space="0" w:color="auto"/>
              </w:divBdr>
            </w:div>
            <w:div w:id="561327863">
              <w:marLeft w:val="0"/>
              <w:marRight w:val="0"/>
              <w:marTop w:val="0"/>
              <w:marBottom w:val="0"/>
              <w:divBdr>
                <w:top w:val="none" w:sz="0" w:space="0" w:color="auto"/>
                <w:left w:val="none" w:sz="0" w:space="0" w:color="auto"/>
                <w:bottom w:val="none" w:sz="0" w:space="0" w:color="auto"/>
                <w:right w:val="none" w:sz="0" w:space="0" w:color="auto"/>
              </w:divBdr>
            </w:div>
            <w:div w:id="1636522810">
              <w:marLeft w:val="0"/>
              <w:marRight w:val="0"/>
              <w:marTop w:val="0"/>
              <w:marBottom w:val="0"/>
              <w:divBdr>
                <w:top w:val="none" w:sz="0" w:space="0" w:color="auto"/>
                <w:left w:val="none" w:sz="0" w:space="0" w:color="auto"/>
                <w:bottom w:val="none" w:sz="0" w:space="0" w:color="auto"/>
                <w:right w:val="none" w:sz="0" w:space="0" w:color="auto"/>
              </w:divBdr>
            </w:div>
            <w:div w:id="1648431184">
              <w:marLeft w:val="0"/>
              <w:marRight w:val="0"/>
              <w:marTop w:val="0"/>
              <w:marBottom w:val="0"/>
              <w:divBdr>
                <w:top w:val="none" w:sz="0" w:space="0" w:color="auto"/>
                <w:left w:val="none" w:sz="0" w:space="0" w:color="auto"/>
                <w:bottom w:val="none" w:sz="0" w:space="0" w:color="auto"/>
                <w:right w:val="none" w:sz="0" w:space="0" w:color="auto"/>
              </w:divBdr>
            </w:div>
            <w:div w:id="1657568698">
              <w:marLeft w:val="0"/>
              <w:marRight w:val="0"/>
              <w:marTop w:val="0"/>
              <w:marBottom w:val="0"/>
              <w:divBdr>
                <w:top w:val="none" w:sz="0" w:space="0" w:color="auto"/>
                <w:left w:val="none" w:sz="0" w:space="0" w:color="auto"/>
                <w:bottom w:val="none" w:sz="0" w:space="0" w:color="auto"/>
                <w:right w:val="none" w:sz="0" w:space="0" w:color="auto"/>
              </w:divBdr>
            </w:div>
            <w:div w:id="1824156750">
              <w:marLeft w:val="0"/>
              <w:marRight w:val="0"/>
              <w:marTop w:val="0"/>
              <w:marBottom w:val="0"/>
              <w:divBdr>
                <w:top w:val="none" w:sz="0" w:space="0" w:color="auto"/>
                <w:left w:val="none" w:sz="0" w:space="0" w:color="auto"/>
                <w:bottom w:val="none" w:sz="0" w:space="0" w:color="auto"/>
                <w:right w:val="none" w:sz="0" w:space="0" w:color="auto"/>
              </w:divBdr>
            </w:div>
            <w:div w:id="544022359">
              <w:marLeft w:val="0"/>
              <w:marRight w:val="0"/>
              <w:marTop w:val="0"/>
              <w:marBottom w:val="0"/>
              <w:divBdr>
                <w:top w:val="none" w:sz="0" w:space="0" w:color="auto"/>
                <w:left w:val="none" w:sz="0" w:space="0" w:color="auto"/>
                <w:bottom w:val="none" w:sz="0" w:space="0" w:color="auto"/>
                <w:right w:val="none" w:sz="0" w:space="0" w:color="auto"/>
              </w:divBdr>
            </w:div>
            <w:div w:id="1785494784">
              <w:marLeft w:val="0"/>
              <w:marRight w:val="0"/>
              <w:marTop w:val="0"/>
              <w:marBottom w:val="0"/>
              <w:divBdr>
                <w:top w:val="none" w:sz="0" w:space="0" w:color="auto"/>
                <w:left w:val="none" w:sz="0" w:space="0" w:color="auto"/>
                <w:bottom w:val="none" w:sz="0" w:space="0" w:color="auto"/>
                <w:right w:val="none" w:sz="0" w:space="0" w:color="auto"/>
              </w:divBdr>
            </w:div>
            <w:div w:id="255553027">
              <w:marLeft w:val="0"/>
              <w:marRight w:val="0"/>
              <w:marTop w:val="0"/>
              <w:marBottom w:val="0"/>
              <w:divBdr>
                <w:top w:val="none" w:sz="0" w:space="0" w:color="auto"/>
                <w:left w:val="none" w:sz="0" w:space="0" w:color="auto"/>
                <w:bottom w:val="none" w:sz="0" w:space="0" w:color="auto"/>
                <w:right w:val="none" w:sz="0" w:space="0" w:color="auto"/>
              </w:divBdr>
            </w:div>
            <w:div w:id="105657116">
              <w:marLeft w:val="0"/>
              <w:marRight w:val="0"/>
              <w:marTop w:val="0"/>
              <w:marBottom w:val="0"/>
              <w:divBdr>
                <w:top w:val="none" w:sz="0" w:space="0" w:color="auto"/>
                <w:left w:val="none" w:sz="0" w:space="0" w:color="auto"/>
                <w:bottom w:val="none" w:sz="0" w:space="0" w:color="auto"/>
                <w:right w:val="none" w:sz="0" w:space="0" w:color="auto"/>
              </w:divBdr>
            </w:div>
            <w:div w:id="1219173699">
              <w:marLeft w:val="0"/>
              <w:marRight w:val="0"/>
              <w:marTop w:val="0"/>
              <w:marBottom w:val="0"/>
              <w:divBdr>
                <w:top w:val="none" w:sz="0" w:space="0" w:color="auto"/>
                <w:left w:val="none" w:sz="0" w:space="0" w:color="auto"/>
                <w:bottom w:val="none" w:sz="0" w:space="0" w:color="auto"/>
                <w:right w:val="none" w:sz="0" w:space="0" w:color="auto"/>
              </w:divBdr>
            </w:div>
            <w:div w:id="854538166">
              <w:marLeft w:val="0"/>
              <w:marRight w:val="0"/>
              <w:marTop w:val="0"/>
              <w:marBottom w:val="0"/>
              <w:divBdr>
                <w:top w:val="none" w:sz="0" w:space="0" w:color="auto"/>
                <w:left w:val="none" w:sz="0" w:space="0" w:color="auto"/>
                <w:bottom w:val="none" w:sz="0" w:space="0" w:color="auto"/>
                <w:right w:val="none" w:sz="0" w:space="0" w:color="auto"/>
              </w:divBdr>
            </w:div>
            <w:div w:id="1631861525">
              <w:marLeft w:val="0"/>
              <w:marRight w:val="0"/>
              <w:marTop w:val="0"/>
              <w:marBottom w:val="0"/>
              <w:divBdr>
                <w:top w:val="none" w:sz="0" w:space="0" w:color="auto"/>
                <w:left w:val="none" w:sz="0" w:space="0" w:color="auto"/>
                <w:bottom w:val="none" w:sz="0" w:space="0" w:color="auto"/>
                <w:right w:val="none" w:sz="0" w:space="0" w:color="auto"/>
              </w:divBdr>
            </w:div>
            <w:div w:id="831874200">
              <w:marLeft w:val="0"/>
              <w:marRight w:val="0"/>
              <w:marTop w:val="0"/>
              <w:marBottom w:val="0"/>
              <w:divBdr>
                <w:top w:val="none" w:sz="0" w:space="0" w:color="auto"/>
                <w:left w:val="none" w:sz="0" w:space="0" w:color="auto"/>
                <w:bottom w:val="none" w:sz="0" w:space="0" w:color="auto"/>
                <w:right w:val="none" w:sz="0" w:space="0" w:color="auto"/>
              </w:divBdr>
            </w:div>
            <w:div w:id="981159084">
              <w:marLeft w:val="0"/>
              <w:marRight w:val="0"/>
              <w:marTop w:val="0"/>
              <w:marBottom w:val="0"/>
              <w:divBdr>
                <w:top w:val="none" w:sz="0" w:space="0" w:color="auto"/>
                <w:left w:val="none" w:sz="0" w:space="0" w:color="auto"/>
                <w:bottom w:val="none" w:sz="0" w:space="0" w:color="auto"/>
                <w:right w:val="none" w:sz="0" w:space="0" w:color="auto"/>
              </w:divBdr>
            </w:div>
            <w:div w:id="224531008">
              <w:marLeft w:val="0"/>
              <w:marRight w:val="0"/>
              <w:marTop w:val="0"/>
              <w:marBottom w:val="0"/>
              <w:divBdr>
                <w:top w:val="none" w:sz="0" w:space="0" w:color="auto"/>
                <w:left w:val="none" w:sz="0" w:space="0" w:color="auto"/>
                <w:bottom w:val="none" w:sz="0" w:space="0" w:color="auto"/>
                <w:right w:val="none" w:sz="0" w:space="0" w:color="auto"/>
              </w:divBdr>
            </w:div>
            <w:div w:id="991104525">
              <w:marLeft w:val="0"/>
              <w:marRight w:val="0"/>
              <w:marTop w:val="0"/>
              <w:marBottom w:val="0"/>
              <w:divBdr>
                <w:top w:val="none" w:sz="0" w:space="0" w:color="auto"/>
                <w:left w:val="none" w:sz="0" w:space="0" w:color="auto"/>
                <w:bottom w:val="none" w:sz="0" w:space="0" w:color="auto"/>
                <w:right w:val="none" w:sz="0" w:space="0" w:color="auto"/>
              </w:divBdr>
            </w:div>
            <w:div w:id="446656240">
              <w:marLeft w:val="0"/>
              <w:marRight w:val="0"/>
              <w:marTop w:val="0"/>
              <w:marBottom w:val="0"/>
              <w:divBdr>
                <w:top w:val="none" w:sz="0" w:space="0" w:color="auto"/>
                <w:left w:val="none" w:sz="0" w:space="0" w:color="auto"/>
                <w:bottom w:val="none" w:sz="0" w:space="0" w:color="auto"/>
                <w:right w:val="none" w:sz="0" w:space="0" w:color="auto"/>
              </w:divBdr>
            </w:div>
            <w:div w:id="691226697">
              <w:marLeft w:val="0"/>
              <w:marRight w:val="0"/>
              <w:marTop w:val="0"/>
              <w:marBottom w:val="0"/>
              <w:divBdr>
                <w:top w:val="none" w:sz="0" w:space="0" w:color="auto"/>
                <w:left w:val="none" w:sz="0" w:space="0" w:color="auto"/>
                <w:bottom w:val="none" w:sz="0" w:space="0" w:color="auto"/>
                <w:right w:val="none" w:sz="0" w:space="0" w:color="auto"/>
              </w:divBdr>
            </w:div>
            <w:div w:id="661540581">
              <w:marLeft w:val="0"/>
              <w:marRight w:val="0"/>
              <w:marTop w:val="0"/>
              <w:marBottom w:val="0"/>
              <w:divBdr>
                <w:top w:val="none" w:sz="0" w:space="0" w:color="auto"/>
                <w:left w:val="none" w:sz="0" w:space="0" w:color="auto"/>
                <w:bottom w:val="none" w:sz="0" w:space="0" w:color="auto"/>
                <w:right w:val="none" w:sz="0" w:space="0" w:color="auto"/>
              </w:divBdr>
            </w:div>
            <w:div w:id="1466317735">
              <w:marLeft w:val="0"/>
              <w:marRight w:val="0"/>
              <w:marTop w:val="0"/>
              <w:marBottom w:val="0"/>
              <w:divBdr>
                <w:top w:val="none" w:sz="0" w:space="0" w:color="auto"/>
                <w:left w:val="none" w:sz="0" w:space="0" w:color="auto"/>
                <w:bottom w:val="none" w:sz="0" w:space="0" w:color="auto"/>
                <w:right w:val="none" w:sz="0" w:space="0" w:color="auto"/>
              </w:divBdr>
            </w:div>
            <w:div w:id="134563281">
              <w:marLeft w:val="0"/>
              <w:marRight w:val="0"/>
              <w:marTop w:val="0"/>
              <w:marBottom w:val="0"/>
              <w:divBdr>
                <w:top w:val="none" w:sz="0" w:space="0" w:color="auto"/>
                <w:left w:val="none" w:sz="0" w:space="0" w:color="auto"/>
                <w:bottom w:val="none" w:sz="0" w:space="0" w:color="auto"/>
                <w:right w:val="none" w:sz="0" w:space="0" w:color="auto"/>
              </w:divBdr>
            </w:div>
            <w:div w:id="2047022697">
              <w:marLeft w:val="0"/>
              <w:marRight w:val="0"/>
              <w:marTop w:val="0"/>
              <w:marBottom w:val="0"/>
              <w:divBdr>
                <w:top w:val="none" w:sz="0" w:space="0" w:color="auto"/>
                <w:left w:val="none" w:sz="0" w:space="0" w:color="auto"/>
                <w:bottom w:val="none" w:sz="0" w:space="0" w:color="auto"/>
                <w:right w:val="none" w:sz="0" w:space="0" w:color="auto"/>
              </w:divBdr>
            </w:div>
            <w:div w:id="1063482442">
              <w:marLeft w:val="0"/>
              <w:marRight w:val="0"/>
              <w:marTop w:val="0"/>
              <w:marBottom w:val="0"/>
              <w:divBdr>
                <w:top w:val="none" w:sz="0" w:space="0" w:color="auto"/>
                <w:left w:val="none" w:sz="0" w:space="0" w:color="auto"/>
                <w:bottom w:val="none" w:sz="0" w:space="0" w:color="auto"/>
                <w:right w:val="none" w:sz="0" w:space="0" w:color="auto"/>
              </w:divBdr>
            </w:div>
            <w:div w:id="1694381191">
              <w:marLeft w:val="0"/>
              <w:marRight w:val="0"/>
              <w:marTop w:val="0"/>
              <w:marBottom w:val="0"/>
              <w:divBdr>
                <w:top w:val="none" w:sz="0" w:space="0" w:color="auto"/>
                <w:left w:val="none" w:sz="0" w:space="0" w:color="auto"/>
                <w:bottom w:val="none" w:sz="0" w:space="0" w:color="auto"/>
                <w:right w:val="none" w:sz="0" w:space="0" w:color="auto"/>
              </w:divBdr>
            </w:div>
            <w:div w:id="1140346983">
              <w:marLeft w:val="0"/>
              <w:marRight w:val="0"/>
              <w:marTop w:val="0"/>
              <w:marBottom w:val="0"/>
              <w:divBdr>
                <w:top w:val="none" w:sz="0" w:space="0" w:color="auto"/>
                <w:left w:val="none" w:sz="0" w:space="0" w:color="auto"/>
                <w:bottom w:val="none" w:sz="0" w:space="0" w:color="auto"/>
                <w:right w:val="none" w:sz="0" w:space="0" w:color="auto"/>
              </w:divBdr>
            </w:div>
            <w:div w:id="328602091">
              <w:marLeft w:val="0"/>
              <w:marRight w:val="0"/>
              <w:marTop w:val="0"/>
              <w:marBottom w:val="0"/>
              <w:divBdr>
                <w:top w:val="none" w:sz="0" w:space="0" w:color="auto"/>
                <w:left w:val="none" w:sz="0" w:space="0" w:color="auto"/>
                <w:bottom w:val="none" w:sz="0" w:space="0" w:color="auto"/>
                <w:right w:val="none" w:sz="0" w:space="0" w:color="auto"/>
              </w:divBdr>
            </w:div>
            <w:div w:id="1803039632">
              <w:marLeft w:val="0"/>
              <w:marRight w:val="0"/>
              <w:marTop w:val="0"/>
              <w:marBottom w:val="0"/>
              <w:divBdr>
                <w:top w:val="none" w:sz="0" w:space="0" w:color="auto"/>
                <w:left w:val="none" w:sz="0" w:space="0" w:color="auto"/>
                <w:bottom w:val="none" w:sz="0" w:space="0" w:color="auto"/>
                <w:right w:val="none" w:sz="0" w:space="0" w:color="auto"/>
              </w:divBdr>
            </w:div>
            <w:div w:id="645746104">
              <w:marLeft w:val="0"/>
              <w:marRight w:val="0"/>
              <w:marTop w:val="0"/>
              <w:marBottom w:val="0"/>
              <w:divBdr>
                <w:top w:val="none" w:sz="0" w:space="0" w:color="auto"/>
                <w:left w:val="none" w:sz="0" w:space="0" w:color="auto"/>
                <w:bottom w:val="none" w:sz="0" w:space="0" w:color="auto"/>
                <w:right w:val="none" w:sz="0" w:space="0" w:color="auto"/>
              </w:divBdr>
            </w:div>
            <w:div w:id="782266049">
              <w:marLeft w:val="0"/>
              <w:marRight w:val="0"/>
              <w:marTop w:val="0"/>
              <w:marBottom w:val="0"/>
              <w:divBdr>
                <w:top w:val="none" w:sz="0" w:space="0" w:color="auto"/>
                <w:left w:val="none" w:sz="0" w:space="0" w:color="auto"/>
                <w:bottom w:val="none" w:sz="0" w:space="0" w:color="auto"/>
                <w:right w:val="none" w:sz="0" w:space="0" w:color="auto"/>
              </w:divBdr>
            </w:div>
            <w:div w:id="2111047208">
              <w:marLeft w:val="0"/>
              <w:marRight w:val="0"/>
              <w:marTop w:val="0"/>
              <w:marBottom w:val="0"/>
              <w:divBdr>
                <w:top w:val="none" w:sz="0" w:space="0" w:color="auto"/>
                <w:left w:val="none" w:sz="0" w:space="0" w:color="auto"/>
                <w:bottom w:val="none" w:sz="0" w:space="0" w:color="auto"/>
                <w:right w:val="none" w:sz="0" w:space="0" w:color="auto"/>
              </w:divBdr>
            </w:div>
            <w:div w:id="1165822132">
              <w:marLeft w:val="0"/>
              <w:marRight w:val="0"/>
              <w:marTop w:val="0"/>
              <w:marBottom w:val="0"/>
              <w:divBdr>
                <w:top w:val="none" w:sz="0" w:space="0" w:color="auto"/>
                <w:left w:val="none" w:sz="0" w:space="0" w:color="auto"/>
                <w:bottom w:val="none" w:sz="0" w:space="0" w:color="auto"/>
                <w:right w:val="none" w:sz="0" w:space="0" w:color="auto"/>
              </w:divBdr>
            </w:div>
            <w:div w:id="1927373094">
              <w:marLeft w:val="0"/>
              <w:marRight w:val="0"/>
              <w:marTop w:val="0"/>
              <w:marBottom w:val="0"/>
              <w:divBdr>
                <w:top w:val="none" w:sz="0" w:space="0" w:color="auto"/>
                <w:left w:val="none" w:sz="0" w:space="0" w:color="auto"/>
                <w:bottom w:val="none" w:sz="0" w:space="0" w:color="auto"/>
                <w:right w:val="none" w:sz="0" w:space="0" w:color="auto"/>
              </w:divBdr>
            </w:div>
            <w:div w:id="463625216">
              <w:marLeft w:val="0"/>
              <w:marRight w:val="0"/>
              <w:marTop w:val="0"/>
              <w:marBottom w:val="0"/>
              <w:divBdr>
                <w:top w:val="none" w:sz="0" w:space="0" w:color="auto"/>
                <w:left w:val="none" w:sz="0" w:space="0" w:color="auto"/>
                <w:bottom w:val="none" w:sz="0" w:space="0" w:color="auto"/>
                <w:right w:val="none" w:sz="0" w:space="0" w:color="auto"/>
              </w:divBdr>
            </w:div>
            <w:div w:id="548885676">
              <w:marLeft w:val="0"/>
              <w:marRight w:val="0"/>
              <w:marTop w:val="0"/>
              <w:marBottom w:val="0"/>
              <w:divBdr>
                <w:top w:val="none" w:sz="0" w:space="0" w:color="auto"/>
                <w:left w:val="none" w:sz="0" w:space="0" w:color="auto"/>
                <w:bottom w:val="none" w:sz="0" w:space="0" w:color="auto"/>
                <w:right w:val="none" w:sz="0" w:space="0" w:color="auto"/>
              </w:divBdr>
            </w:div>
            <w:div w:id="2052684540">
              <w:marLeft w:val="0"/>
              <w:marRight w:val="0"/>
              <w:marTop w:val="0"/>
              <w:marBottom w:val="0"/>
              <w:divBdr>
                <w:top w:val="none" w:sz="0" w:space="0" w:color="auto"/>
                <w:left w:val="none" w:sz="0" w:space="0" w:color="auto"/>
                <w:bottom w:val="none" w:sz="0" w:space="0" w:color="auto"/>
                <w:right w:val="none" w:sz="0" w:space="0" w:color="auto"/>
              </w:divBdr>
            </w:div>
            <w:div w:id="1142385013">
              <w:marLeft w:val="0"/>
              <w:marRight w:val="0"/>
              <w:marTop w:val="0"/>
              <w:marBottom w:val="0"/>
              <w:divBdr>
                <w:top w:val="none" w:sz="0" w:space="0" w:color="auto"/>
                <w:left w:val="none" w:sz="0" w:space="0" w:color="auto"/>
                <w:bottom w:val="none" w:sz="0" w:space="0" w:color="auto"/>
                <w:right w:val="none" w:sz="0" w:space="0" w:color="auto"/>
              </w:divBdr>
            </w:div>
            <w:div w:id="1278103139">
              <w:marLeft w:val="0"/>
              <w:marRight w:val="0"/>
              <w:marTop w:val="0"/>
              <w:marBottom w:val="0"/>
              <w:divBdr>
                <w:top w:val="none" w:sz="0" w:space="0" w:color="auto"/>
                <w:left w:val="none" w:sz="0" w:space="0" w:color="auto"/>
                <w:bottom w:val="none" w:sz="0" w:space="0" w:color="auto"/>
                <w:right w:val="none" w:sz="0" w:space="0" w:color="auto"/>
              </w:divBdr>
            </w:div>
            <w:div w:id="1021862333">
              <w:marLeft w:val="0"/>
              <w:marRight w:val="0"/>
              <w:marTop w:val="0"/>
              <w:marBottom w:val="0"/>
              <w:divBdr>
                <w:top w:val="none" w:sz="0" w:space="0" w:color="auto"/>
                <w:left w:val="none" w:sz="0" w:space="0" w:color="auto"/>
                <w:bottom w:val="none" w:sz="0" w:space="0" w:color="auto"/>
                <w:right w:val="none" w:sz="0" w:space="0" w:color="auto"/>
              </w:divBdr>
            </w:div>
            <w:div w:id="662439196">
              <w:marLeft w:val="0"/>
              <w:marRight w:val="0"/>
              <w:marTop w:val="0"/>
              <w:marBottom w:val="0"/>
              <w:divBdr>
                <w:top w:val="none" w:sz="0" w:space="0" w:color="auto"/>
                <w:left w:val="none" w:sz="0" w:space="0" w:color="auto"/>
                <w:bottom w:val="none" w:sz="0" w:space="0" w:color="auto"/>
                <w:right w:val="none" w:sz="0" w:space="0" w:color="auto"/>
              </w:divBdr>
            </w:div>
            <w:div w:id="519851558">
              <w:marLeft w:val="0"/>
              <w:marRight w:val="0"/>
              <w:marTop w:val="0"/>
              <w:marBottom w:val="0"/>
              <w:divBdr>
                <w:top w:val="none" w:sz="0" w:space="0" w:color="auto"/>
                <w:left w:val="none" w:sz="0" w:space="0" w:color="auto"/>
                <w:bottom w:val="none" w:sz="0" w:space="0" w:color="auto"/>
                <w:right w:val="none" w:sz="0" w:space="0" w:color="auto"/>
              </w:divBdr>
            </w:div>
            <w:div w:id="577716363">
              <w:marLeft w:val="0"/>
              <w:marRight w:val="0"/>
              <w:marTop w:val="0"/>
              <w:marBottom w:val="0"/>
              <w:divBdr>
                <w:top w:val="none" w:sz="0" w:space="0" w:color="auto"/>
                <w:left w:val="none" w:sz="0" w:space="0" w:color="auto"/>
                <w:bottom w:val="none" w:sz="0" w:space="0" w:color="auto"/>
                <w:right w:val="none" w:sz="0" w:space="0" w:color="auto"/>
              </w:divBdr>
            </w:div>
            <w:div w:id="986324054">
              <w:marLeft w:val="0"/>
              <w:marRight w:val="0"/>
              <w:marTop w:val="0"/>
              <w:marBottom w:val="0"/>
              <w:divBdr>
                <w:top w:val="none" w:sz="0" w:space="0" w:color="auto"/>
                <w:left w:val="none" w:sz="0" w:space="0" w:color="auto"/>
                <w:bottom w:val="none" w:sz="0" w:space="0" w:color="auto"/>
                <w:right w:val="none" w:sz="0" w:space="0" w:color="auto"/>
              </w:divBdr>
            </w:div>
            <w:div w:id="830633947">
              <w:marLeft w:val="0"/>
              <w:marRight w:val="0"/>
              <w:marTop w:val="0"/>
              <w:marBottom w:val="0"/>
              <w:divBdr>
                <w:top w:val="none" w:sz="0" w:space="0" w:color="auto"/>
                <w:left w:val="none" w:sz="0" w:space="0" w:color="auto"/>
                <w:bottom w:val="none" w:sz="0" w:space="0" w:color="auto"/>
                <w:right w:val="none" w:sz="0" w:space="0" w:color="auto"/>
              </w:divBdr>
            </w:div>
            <w:div w:id="921066499">
              <w:marLeft w:val="0"/>
              <w:marRight w:val="0"/>
              <w:marTop w:val="0"/>
              <w:marBottom w:val="0"/>
              <w:divBdr>
                <w:top w:val="none" w:sz="0" w:space="0" w:color="auto"/>
                <w:left w:val="none" w:sz="0" w:space="0" w:color="auto"/>
                <w:bottom w:val="none" w:sz="0" w:space="0" w:color="auto"/>
                <w:right w:val="none" w:sz="0" w:space="0" w:color="auto"/>
              </w:divBdr>
            </w:div>
            <w:div w:id="216556037">
              <w:marLeft w:val="0"/>
              <w:marRight w:val="0"/>
              <w:marTop w:val="0"/>
              <w:marBottom w:val="0"/>
              <w:divBdr>
                <w:top w:val="none" w:sz="0" w:space="0" w:color="auto"/>
                <w:left w:val="none" w:sz="0" w:space="0" w:color="auto"/>
                <w:bottom w:val="none" w:sz="0" w:space="0" w:color="auto"/>
                <w:right w:val="none" w:sz="0" w:space="0" w:color="auto"/>
              </w:divBdr>
            </w:div>
            <w:div w:id="16464524">
              <w:marLeft w:val="0"/>
              <w:marRight w:val="0"/>
              <w:marTop w:val="0"/>
              <w:marBottom w:val="0"/>
              <w:divBdr>
                <w:top w:val="none" w:sz="0" w:space="0" w:color="auto"/>
                <w:left w:val="none" w:sz="0" w:space="0" w:color="auto"/>
                <w:bottom w:val="none" w:sz="0" w:space="0" w:color="auto"/>
                <w:right w:val="none" w:sz="0" w:space="0" w:color="auto"/>
              </w:divBdr>
            </w:div>
            <w:div w:id="716124527">
              <w:marLeft w:val="0"/>
              <w:marRight w:val="0"/>
              <w:marTop w:val="0"/>
              <w:marBottom w:val="0"/>
              <w:divBdr>
                <w:top w:val="none" w:sz="0" w:space="0" w:color="auto"/>
                <w:left w:val="none" w:sz="0" w:space="0" w:color="auto"/>
                <w:bottom w:val="none" w:sz="0" w:space="0" w:color="auto"/>
                <w:right w:val="none" w:sz="0" w:space="0" w:color="auto"/>
              </w:divBdr>
            </w:div>
            <w:div w:id="2076853423">
              <w:marLeft w:val="0"/>
              <w:marRight w:val="0"/>
              <w:marTop w:val="0"/>
              <w:marBottom w:val="0"/>
              <w:divBdr>
                <w:top w:val="none" w:sz="0" w:space="0" w:color="auto"/>
                <w:left w:val="none" w:sz="0" w:space="0" w:color="auto"/>
                <w:bottom w:val="none" w:sz="0" w:space="0" w:color="auto"/>
                <w:right w:val="none" w:sz="0" w:space="0" w:color="auto"/>
              </w:divBdr>
            </w:div>
            <w:div w:id="37630725">
              <w:marLeft w:val="0"/>
              <w:marRight w:val="0"/>
              <w:marTop w:val="0"/>
              <w:marBottom w:val="0"/>
              <w:divBdr>
                <w:top w:val="none" w:sz="0" w:space="0" w:color="auto"/>
                <w:left w:val="none" w:sz="0" w:space="0" w:color="auto"/>
                <w:bottom w:val="none" w:sz="0" w:space="0" w:color="auto"/>
                <w:right w:val="none" w:sz="0" w:space="0" w:color="auto"/>
              </w:divBdr>
            </w:div>
            <w:div w:id="1329334305">
              <w:marLeft w:val="0"/>
              <w:marRight w:val="0"/>
              <w:marTop w:val="0"/>
              <w:marBottom w:val="0"/>
              <w:divBdr>
                <w:top w:val="none" w:sz="0" w:space="0" w:color="auto"/>
                <w:left w:val="none" w:sz="0" w:space="0" w:color="auto"/>
                <w:bottom w:val="none" w:sz="0" w:space="0" w:color="auto"/>
                <w:right w:val="none" w:sz="0" w:space="0" w:color="auto"/>
              </w:divBdr>
            </w:div>
            <w:div w:id="1473400736">
              <w:marLeft w:val="0"/>
              <w:marRight w:val="0"/>
              <w:marTop w:val="0"/>
              <w:marBottom w:val="0"/>
              <w:divBdr>
                <w:top w:val="none" w:sz="0" w:space="0" w:color="auto"/>
                <w:left w:val="none" w:sz="0" w:space="0" w:color="auto"/>
                <w:bottom w:val="none" w:sz="0" w:space="0" w:color="auto"/>
                <w:right w:val="none" w:sz="0" w:space="0" w:color="auto"/>
              </w:divBdr>
            </w:div>
            <w:div w:id="1008368262">
              <w:marLeft w:val="0"/>
              <w:marRight w:val="0"/>
              <w:marTop w:val="0"/>
              <w:marBottom w:val="0"/>
              <w:divBdr>
                <w:top w:val="none" w:sz="0" w:space="0" w:color="auto"/>
                <w:left w:val="none" w:sz="0" w:space="0" w:color="auto"/>
                <w:bottom w:val="none" w:sz="0" w:space="0" w:color="auto"/>
                <w:right w:val="none" w:sz="0" w:space="0" w:color="auto"/>
              </w:divBdr>
            </w:div>
            <w:div w:id="330566360">
              <w:marLeft w:val="0"/>
              <w:marRight w:val="0"/>
              <w:marTop w:val="0"/>
              <w:marBottom w:val="0"/>
              <w:divBdr>
                <w:top w:val="none" w:sz="0" w:space="0" w:color="auto"/>
                <w:left w:val="none" w:sz="0" w:space="0" w:color="auto"/>
                <w:bottom w:val="none" w:sz="0" w:space="0" w:color="auto"/>
                <w:right w:val="none" w:sz="0" w:space="0" w:color="auto"/>
              </w:divBdr>
            </w:div>
            <w:div w:id="2120685160">
              <w:marLeft w:val="0"/>
              <w:marRight w:val="0"/>
              <w:marTop w:val="0"/>
              <w:marBottom w:val="0"/>
              <w:divBdr>
                <w:top w:val="none" w:sz="0" w:space="0" w:color="auto"/>
                <w:left w:val="none" w:sz="0" w:space="0" w:color="auto"/>
                <w:bottom w:val="none" w:sz="0" w:space="0" w:color="auto"/>
                <w:right w:val="none" w:sz="0" w:space="0" w:color="auto"/>
              </w:divBdr>
            </w:div>
            <w:div w:id="888885413">
              <w:marLeft w:val="0"/>
              <w:marRight w:val="0"/>
              <w:marTop w:val="0"/>
              <w:marBottom w:val="0"/>
              <w:divBdr>
                <w:top w:val="none" w:sz="0" w:space="0" w:color="auto"/>
                <w:left w:val="none" w:sz="0" w:space="0" w:color="auto"/>
                <w:bottom w:val="none" w:sz="0" w:space="0" w:color="auto"/>
                <w:right w:val="none" w:sz="0" w:space="0" w:color="auto"/>
              </w:divBdr>
            </w:div>
            <w:div w:id="1879783048">
              <w:marLeft w:val="0"/>
              <w:marRight w:val="0"/>
              <w:marTop w:val="0"/>
              <w:marBottom w:val="0"/>
              <w:divBdr>
                <w:top w:val="none" w:sz="0" w:space="0" w:color="auto"/>
                <w:left w:val="none" w:sz="0" w:space="0" w:color="auto"/>
                <w:bottom w:val="none" w:sz="0" w:space="0" w:color="auto"/>
                <w:right w:val="none" w:sz="0" w:space="0" w:color="auto"/>
              </w:divBdr>
            </w:div>
            <w:div w:id="537814687">
              <w:marLeft w:val="0"/>
              <w:marRight w:val="0"/>
              <w:marTop w:val="0"/>
              <w:marBottom w:val="0"/>
              <w:divBdr>
                <w:top w:val="none" w:sz="0" w:space="0" w:color="auto"/>
                <w:left w:val="none" w:sz="0" w:space="0" w:color="auto"/>
                <w:bottom w:val="none" w:sz="0" w:space="0" w:color="auto"/>
                <w:right w:val="none" w:sz="0" w:space="0" w:color="auto"/>
              </w:divBdr>
            </w:div>
            <w:div w:id="223152049">
              <w:marLeft w:val="0"/>
              <w:marRight w:val="0"/>
              <w:marTop w:val="0"/>
              <w:marBottom w:val="0"/>
              <w:divBdr>
                <w:top w:val="none" w:sz="0" w:space="0" w:color="auto"/>
                <w:left w:val="none" w:sz="0" w:space="0" w:color="auto"/>
                <w:bottom w:val="none" w:sz="0" w:space="0" w:color="auto"/>
                <w:right w:val="none" w:sz="0" w:space="0" w:color="auto"/>
              </w:divBdr>
            </w:div>
            <w:div w:id="140463991">
              <w:marLeft w:val="0"/>
              <w:marRight w:val="0"/>
              <w:marTop w:val="0"/>
              <w:marBottom w:val="0"/>
              <w:divBdr>
                <w:top w:val="none" w:sz="0" w:space="0" w:color="auto"/>
                <w:left w:val="none" w:sz="0" w:space="0" w:color="auto"/>
                <w:bottom w:val="none" w:sz="0" w:space="0" w:color="auto"/>
                <w:right w:val="none" w:sz="0" w:space="0" w:color="auto"/>
              </w:divBdr>
            </w:div>
            <w:div w:id="939533338">
              <w:marLeft w:val="0"/>
              <w:marRight w:val="0"/>
              <w:marTop w:val="0"/>
              <w:marBottom w:val="0"/>
              <w:divBdr>
                <w:top w:val="none" w:sz="0" w:space="0" w:color="auto"/>
                <w:left w:val="none" w:sz="0" w:space="0" w:color="auto"/>
                <w:bottom w:val="none" w:sz="0" w:space="0" w:color="auto"/>
                <w:right w:val="none" w:sz="0" w:space="0" w:color="auto"/>
              </w:divBdr>
            </w:div>
            <w:div w:id="329018002">
              <w:marLeft w:val="0"/>
              <w:marRight w:val="0"/>
              <w:marTop w:val="0"/>
              <w:marBottom w:val="0"/>
              <w:divBdr>
                <w:top w:val="none" w:sz="0" w:space="0" w:color="auto"/>
                <w:left w:val="none" w:sz="0" w:space="0" w:color="auto"/>
                <w:bottom w:val="none" w:sz="0" w:space="0" w:color="auto"/>
                <w:right w:val="none" w:sz="0" w:space="0" w:color="auto"/>
              </w:divBdr>
            </w:div>
            <w:div w:id="7027524">
              <w:marLeft w:val="0"/>
              <w:marRight w:val="0"/>
              <w:marTop w:val="0"/>
              <w:marBottom w:val="0"/>
              <w:divBdr>
                <w:top w:val="none" w:sz="0" w:space="0" w:color="auto"/>
                <w:left w:val="none" w:sz="0" w:space="0" w:color="auto"/>
                <w:bottom w:val="none" w:sz="0" w:space="0" w:color="auto"/>
                <w:right w:val="none" w:sz="0" w:space="0" w:color="auto"/>
              </w:divBdr>
            </w:div>
            <w:div w:id="740759882">
              <w:marLeft w:val="0"/>
              <w:marRight w:val="0"/>
              <w:marTop w:val="0"/>
              <w:marBottom w:val="0"/>
              <w:divBdr>
                <w:top w:val="none" w:sz="0" w:space="0" w:color="auto"/>
                <w:left w:val="none" w:sz="0" w:space="0" w:color="auto"/>
                <w:bottom w:val="none" w:sz="0" w:space="0" w:color="auto"/>
                <w:right w:val="none" w:sz="0" w:space="0" w:color="auto"/>
              </w:divBdr>
            </w:div>
            <w:div w:id="1212837957">
              <w:marLeft w:val="0"/>
              <w:marRight w:val="0"/>
              <w:marTop w:val="0"/>
              <w:marBottom w:val="0"/>
              <w:divBdr>
                <w:top w:val="none" w:sz="0" w:space="0" w:color="auto"/>
                <w:left w:val="none" w:sz="0" w:space="0" w:color="auto"/>
                <w:bottom w:val="none" w:sz="0" w:space="0" w:color="auto"/>
                <w:right w:val="none" w:sz="0" w:space="0" w:color="auto"/>
              </w:divBdr>
            </w:div>
            <w:div w:id="773550898">
              <w:marLeft w:val="0"/>
              <w:marRight w:val="0"/>
              <w:marTop w:val="0"/>
              <w:marBottom w:val="0"/>
              <w:divBdr>
                <w:top w:val="none" w:sz="0" w:space="0" w:color="auto"/>
                <w:left w:val="none" w:sz="0" w:space="0" w:color="auto"/>
                <w:bottom w:val="none" w:sz="0" w:space="0" w:color="auto"/>
                <w:right w:val="none" w:sz="0" w:space="0" w:color="auto"/>
              </w:divBdr>
            </w:div>
            <w:div w:id="1551958977">
              <w:marLeft w:val="0"/>
              <w:marRight w:val="0"/>
              <w:marTop w:val="0"/>
              <w:marBottom w:val="0"/>
              <w:divBdr>
                <w:top w:val="none" w:sz="0" w:space="0" w:color="auto"/>
                <w:left w:val="none" w:sz="0" w:space="0" w:color="auto"/>
                <w:bottom w:val="none" w:sz="0" w:space="0" w:color="auto"/>
                <w:right w:val="none" w:sz="0" w:space="0" w:color="auto"/>
              </w:divBdr>
            </w:div>
            <w:div w:id="275410034">
              <w:marLeft w:val="0"/>
              <w:marRight w:val="0"/>
              <w:marTop w:val="0"/>
              <w:marBottom w:val="0"/>
              <w:divBdr>
                <w:top w:val="none" w:sz="0" w:space="0" w:color="auto"/>
                <w:left w:val="none" w:sz="0" w:space="0" w:color="auto"/>
                <w:bottom w:val="none" w:sz="0" w:space="0" w:color="auto"/>
                <w:right w:val="none" w:sz="0" w:space="0" w:color="auto"/>
              </w:divBdr>
            </w:div>
            <w:div w:id="2046055163">
              <w:marLeft w:val="0"/>
              <w:marRight w:val="0"/>
              <w:marTop w:val="0"/>
              <w:marBottom w:val="0"/>
              <w:divBdr>
                <w:top w:val="none" w:sz="0" w:space="0" w:color="auto"/>
                <w:left w:val="none" w:sz="0" w:space="0" w:color="auto"/>
                <w:bottom w:val="none" w:sz="0" w:space="0" w:color="auto"/>
                <w:right w:val="none" w:sz="0" w:space="0" w:color="auto"/>
              </w:divBdr>
            </w:div>
            <w:div w:id="2097053603">
              <w:marLeft w:val="0"/>
              <w:marRight w:val="0"/>
              <w:marTop w:val="0"/>
              <w:marBottom w:val="0"/>
              <w:divBdr>
                <w:top w:val="none" w:sz="0" w:space="0" w:color="auto"/>
                <w:left w:val="none" w:sz="0" w:space="0" w:color="auto"/>
                <w:bottom w:val="none" w:sz="0" w:space="0" w:color="auto"/>
                <w:right w:val="none" w:sz="0" w:space="0" w:color="auto"/>
              </w:divBdr>
            </w:div>
            <w:div w:id="1141003600">
              <w:marLeft w:val="0"/>
              <w:marRight w:val="0"/>
              <w:marTop w:val="0"/>
              <w:marBottom w:val="0"/>
              <w:divBdr>
                <w:top w:val="none" w:sz="0" w:space="0" w:color="auto"/>
                <w:left w:val="none" w:sz="0" w:space="0" w:color="auto"/>
                <w:bottom w:val="none" w:sz="0" w:space="0" w:color="auto"/>
                <w:right w:val="none" w:sz="0" w:space="0" w:color="auto"/>
              </w:divBdr>
            </w:div>
            <w:div w:id="2077121283">
              <w:marLeft w:val="0"/>
              <w:marRight w:val="0"/>
              <w:marTop w:val="0"/>
              <w:marBottom w:val="0"/>
              <w:divBdr>
                <w:top w:val="none" w:sz="0" w:space="0" w:color="auto"/>
                <w:left w:val="none" w:sz="0" w:space="0" w:color="auto"/>
                <w:bottom w:val="none" w:sz="0" w:space="0" w:color="auto"/>
                <w:right w:val="none" w:sz="0" w:space="0" w:color="auto"/>
              </w:divBdr>
            </w:div>
            <w:div w:id="342129020">
              <w:marLeft w:val="0"/>
              <w:marRight w:val="0"/>
              <w:marTop w:val="0"/>
              <w:marBottom w:val="0"/>
              <w:divBdr>
                <w:top w:val="none" w:sz="0" w:space="0" w:color="auto"/>
                <w:left w:val="none" w:sz="0" w:space="0" w:color="auto"/>
                <w:bottom w:val="none" w:sz="0" w:space="0" w:color="auto"/>
                <w:right w:val="none" w:sz="0" w:space="0" w:color="auto"/>
              </w:divBdr>
            </w:div>
            <w:div w:id="1097213507">
              <w:marLeft w:val="0"/>
              <w:marRight w:val="0"/>
              <w:marTop w:val="0"/>
              <w:marBottom w:val="0"/>
              <w:divBdr>
                <w:top w:val="none" w:sz="0" w:space="0" w:color="auto"/>
                <w:left w:val="none" w:sz="0" w:space="0" w:color="auto"/>
                <w:bottom w:val="none" w:sz="0" w:space="0" w:color="auto"/>
                <w:right w:val="none" w:sz="0" w:space="0" w:color="auto"/>
              </w:divBdr>
            </w:div>
            <w:div w:id="2003698300">
              <w:marLeft w:val="0"/>
              <w:marRight w:val="0"/>
              <w:marTop w:val="0"/>
              <w:marBottom w:val="0"/>
              <w:divBdr>
                <w:top w:val="none" w:sz="0" w:space="0" w:color="auto"/>
                <w:left w:val="none" w:sz="0" w:space="0" w:color="auto"/>
                <w:bottom w:val="none" w:sz="0" w:space="0" w:color="auto"/>
                <w:right w:val="none" w:sz="0" w:space="0" w:color="auto"/>
              </w:divBdr>
            </w:div>
            <w:div w:id="1701393960">
              <w:marLeft w:val="0"/>
              <w:marRight w:val="0"/>
              <w:marTop w:val="0"/>
              <w:marBottom w:val="0"/>
              <w:divBdr>
                <w:top w:val="none" w:sz="0" w:space="0" w:color="auto"/>
                <w:left w:val="none" w:sz="0" w:space="0" w:color="auto"/>
                <w:bottom w:val="none" w:sz="0" w:space="0" w:color="auto"/>
                <w:right w:val="none" w:sz="0" w:space="0" w:color="auto"/>
              </w:divBdr>
            </w:div>
            <w:div w:id="603925282">
              <w:marLeft w:val="0"/>
              <w:marRight w:val="0"/>
              <w:marTop w:val="0"/>
              <w:marBottom w:val="0"/>
              <w:divBdr>
                <w:top w:val="none" w:sz="0" w:space="0" w:color="auto"/>
                <w:left w:val="none" w:sz="0" w:space="0" w:color="auto"/>
                <w:bottom w:val="none" w:sz="0" w:space="0" w:color="auto"/>
                <w:right w:val="none" w:sz="0" w:space="0" w:color="auto"/>
              </w:divBdr>
            </w:div>
            <w:div w:id="1593932996">
              <w:marLeft w:val="0"/>
              <w:marRight w:val="0"/>
              <w:marTop w:val="0"/>
              <w:marBottom w:val="0"/>
              <w:divBdr>
                <w:top w:val="none" w:sz="0" w:space="0" w:color="auto"/>
                <w:left w:val="none" w:sz="0" w:space="0" w:color="auto"/>
                <w:bottom w:val="none" w:sz="0" w:space="0" w:color="auto"/>
                <w:right w:val="none" w:sz="0" w:space="0" w:color="auto"/>
              </w:divBdr>
            </w:div>
            <w:div w:id="678700647">
              <w:marLeft w:val="0"/>
              <w:marRight w:val="0"/>
              <w:marTop w:val="0"/>
              <w:marBottom w:val="0"/>
              <w:divBdr>
                <w:top w:val="none" w:sz="0" w:space="0" w:color="auto"/>
                <w:left w:val="none" w:sz="0" w:space="0" w:color="auto"/>
                <w:bottom w:val="none" w:sz="0" w:space="0" w:color="auto"/>
                <w:right w:val="none" w:sz="0" w:space="0" w:color="auto"/>
              </w:divBdr>
            </w:div>
            <w:div w:id="1262376519">
              <w:marLeft w:val="0"/>
              <w:marRight w:val="0"/>
              <w:marTop w:val="0"/>
              <w:marBottom w:val="0"/>
              <w:divBdr>
                <w:top w:val="none" w:sz="0" w:space="0" w:color="auto"/>
                <w:left w:val="none" w:sz="0" w:space="0" w:color="auto"/>
                <w:bottom w:val="none" w:sz="0" w:space="0" w:color="auto"/>
                <w:right w:val="none" w:sz="0" w:space="0" w:color="auto"/>
              </w:divBdr>
            </w:div>
            <w:div w:id="1915435751">
              <w:marLeft w:val="0"/>
              <w:marRight w:val="0"/>
              <w:marTop w:val="0"/>
              <w:marBottom w:val="0"/>
              <w:divBdr>
                <w:top w:val="none" w:sz="0" w:space="0" w:color="auto"/>
                <w:left w:val="none" w:sz="0" w:space="0" w:color="auto"/>
                <w:bottom w:val="none" w:sz="0" w:space="0" w:color="auto"/>
                <w:right w:val="none" w:sz="0" w:space="0" w:color="auto"/>
              </w:divBdr>
            </w:div>
            <w:div w:id="976691454">
              <w:marLeft w:val="0"/>
              <w:marRight w:val="0"/>
              <w:marTop w:val="0"/>
              <w:marBottom w:val="0"/>
              <w:divBdr>
                <w:top w:val="none" w:sz="0" w:space="0" w:color="auto"/>
                <w:left w:val="none" w:sz="0" w:space="0" w:color="auto"/>
                <w:bottom w:val="none" w:sz="0" w:space="0" w:color="auto"/>
                <w:right w:val="none" w:sz="0" w:space="0" w:color="auto"/>
              </w:divBdr>
            </w:div>
            <w:div w:id="928463860">
              <w:marLeft w:val="0"/>
              <w:marRight w:val="0"/>
              <w:marTop w:val="0"/>
              <w:marBottom w:val="0"/>
              <w:divBdr>
                <w:top w:val="none" w:sz="0" w:space="0" w:color="auto"/>
                <w:left w:val="none" w:sz="0" w:space="0" w:color="auto"/>
                <w:bottom w:val="none" w:sz="0" w:space="0" w:color="auto"/>
                <w:right w:val="none" w:sz="0" w:space="0" w:color="auto"/>
              </w:divBdr>
            </w:div>
            <w:div w:id="307366856">
              <w:marLeft w:val="0"/>
              <w:marRight w:val="0"/>
              <w:marTop w:val="0"/>
              <w:marBottom w:val="0"/>
              <w:divBdr>
                <w:top w:val="none" w:sz="0" w:space="0" w:color="auto"/>
                <w:left w:val="none" w:sz="0" w:space="0" w:color="auto"/>
                <w:bottom w:val="none" w:sz="0" w:space="0" w:color="auto"/>
                <w:right w:val="none" w:sz="0" w:space="0" w:color="auto"/>
              </w:divBdr>
            </w:div>
            <w:div w:id="1894124016">
              <w:marLeft w:val="0"/>
              <w:marRight w:val="0"/>
              <w:marTop w:val="0"/>
              <w:marBottom w:val="0"/>
              <w:divBdr>
                <w:top w:val="none" w:sz="0" w:space="0" w:color="auto"/>
                <w:left w:val="none" w:sz="0" w:space="0" w:color="auto"/>
                <w:bottom w:val="none" w:sz="0" w:space="0" w:color="auto"/>
                <w:right w:val="none" w:sz="0" w:space="0" w:color="auto"/>
              </w:divBdr>
            </w:div>
            <w:div w:id="1233855159">
              <w:marLeft w:val="0"/>
              <w:marRight w:val="0"/>
              <w:marTop w:val="0"/>
              <w:marBottom w:val="0"/>
              <w:divBdr>
                <w:top w:val="none" w:sz="0" w:space="0" w:color="auto"/>
                <w:left w:val="none" w:sz="0" w:space="0" w:color="auto"/>
                <w:bottom w:val="none" w:sz="0" w:space="0" w:color="auto"/>
                <w:right w:val="none" w:sz="0" w:space="0" w:color="auto"/>
              </w:divBdr>
            </w:div>
            <w:div w:id="1234242490">
              <w:marLeft w:val="0"/>
              <w:marRight w:val="0"/>
              <w:marTop w:val="0"/>
              <w:marBottom w:val="0"/>
              <w:divBdr>
                <w:top w:val="none" w:sz="0" w:space="0" w:color="auto"/>
                <w:left w:val="none" w:sz="0" w:space="0" w:color="auto"/>
                <w:bottom w:val="none" w:sz="0" w:space="0" w:color="auto"/>
                <w:right w:val="none" w:sz="0" w:space="0" w:color="auto"/>
              </w:divBdr>
            </w:div>
            <w:div w:id="1808471239">
              <w:marLeft w:val="0"/>
              <w:marRight w:val="0"/>
              <w:marTop w:val="0"/>
              <w:marBottom w:val="0"/>
              <w:divBdr>
                <w:top w:val="none" w:sz="0" w:space="0" w:color="auto"/>
                <w:left w:val="none" w:sz="0" w:space="0" w:color="auto"/>
                <w:bottom w:val="none" w:sz="0" w:space="0" w:color="auto"/>
                <w:right w:val="none" w:sz="0" w:space="0" w:color="auto"/>
              </w:divBdr>
            </w:div>
            <w:div w:id="520627399">
              <w:marLeft w:val="0"/>
              <w:marRight w:val="0"/>
              <w:marTop w:val="0"/>
              <w:marBottom w:val="0"/>
              <w:divBdr>
                <w:top w:val="none" w:sz="0" w:space="0" w:color="auto"/>
                <w:left w:val="none" w:sz="0" w:space="0" w:color="auto"/>
                <w:bottom w:val="none" w:sz="0" w:space="0" w:color="auto"/>
                <w:right w:val="none" w:sz="0" w:space="0" w:color="auto"/>
              </w:divBdr>
            </w:div>
            <w:div w:id="1968661036">
              <w:marLeft w:val="0"/>
              <w:marRight w:val="0"/>
              <w:marTop w:val="0"/>
              <w:marBottom w:val="0"/>
              <w:divBdr>
                <w:top w:val="none" w:sz="0" w:space="0" w:color="auto"/>
                <w:left w:val="none" w:sz="0" w:space="0" w:color="auto"/>
                <w:bottom w:val="none" w:sz="0" w:space="0" w:color="auto"/>
                <w:right w:val="none" w:sz="0" w:space="0" w:color="auto"/>
              </w:divBdr>
            </w:div>
            <w:div w:id="1372073218">
              <w:marLeft w:val="0"/>
              <w:marRight w:val="0"/>
              <w:marTop w:val="0"/>
              <w:marBottom w:val="0"/>
              <w:divBdr>
                <w:top w:val="none" w:sz="0" w:space="0" w:color="auto"/>
                <w:left w:val="none" w:sz="0" w:space="0" w:color="auto"/>
                <w:bottom w:val="none" w:sz="0" w:space="0" w:color="auto"/>
                <w:right w:val="none" w:sz="0" w:space="0" w:color="auto"/>
              </w:divBdr>
            </w:div>
            <w:div w:id="787815491">
              <w:marLeft w:val="0"/>
              <w:marRight w:val="0"/>
              <w:marTop w:val="0"/>
              <w:marBottom w:val="0"/>
              <w:divBdr>
                <w:top w:val="none" w:sz="0" w:space="0" w:color="auto"/>
                <w:left w:val="none" w:sz="0" w:space="0" w:color="auto"/>
                <w:bottom w:val="none" w:sz="0" w:space="0" w:color="auto"/>
                <w:right w:val="none" w:sz="0" w:space="0" w:color="auto"/>
              </w:divBdr>
            </w:div>
            <w:div w:id="1007907999">
              <w:marLeft w:val="0"/>
              <w:marRight w:val="0"/>
              <w:marTop w:val="0"/>
              <w:marBottom w:val="0"/>
              <w:divBdr>
                <w:top w:val="none" w:sz="0" w:space="0" w:color="auto"/>
                <w:left w:val="none" w:sz="0" w:space="0" w:color="auto"/>
                <w:bottom w:val="none" w:sz="0" w:space="0" w:color="auto"/>
                <w:right w:val="none" w:sz="0" w:space="0" w:color="auto"/>
              </w:divBdr>
            </w:div>
            <w:div w:id="637154304">
              <w:marLeft w:val="0"/>
              <w:marRight w:val="0"/>
              <w:marTop w:val="0"/>
              <w:marBottom w:val="0"/>
              <w:divBdr>
                <w:top w:val="none" w:sz="0" w:space="0" w:color="auto"/>
                <w:left w:val="none" w:sz="0" w:space="0" w:color="auto"/>
                <w:bottom w:val="none" w:sz="0" w:space="0" w:color="auto"/>
                <w:right w:val="none" w:sz="0" w:space="0" w:color="auto"/>
              </w:divBdr>
            </w:div>
            <w:div w:id="2079863746">
              <w:marLeft w:val="0"/>
              <w:marRight w:val="0"/>
              <w:marTop w:val="0"/>
              <w:marBottom w:val="0"/>
              <w:divBdr>
                <w:top w:val="none" w:sz="0" w:space="0" w:color="auto"/>
                <w:left w:val="none" w:sz="0" w:space="0" w:color="auto"/>
                <w:bottom w:val="none" w:sz="0" w:space="0" w:color="auto"/>
                <w:right w:val="none" w:sz="0" w:space="0" w:color="auto"/>
              </w:divBdr>
            </w:div>
            <w:div w:id="840127299">
              <w:marLeft w:val="0"/>
              <w:marRight w:val="0"/>
              <w:marTop w:val="0"/>
              <w:marBottom w:val="0"/>
              <w:divBdr>
                <w:top w:val="none" w:sz="0" w:space="0" w:color="auto"/>
                <w:left w:val="none" w:sz="0" w:space="0" w:color="auto"/>
                <w:bottom w:val="none" w:sz="0" w:space="0" w:color="auto"/>
                <w:right w:val="none" w:sz="0" w:space="0" w:color="auto"/>
              </w:divBdr>
            </w:div>
            <w:div w:id="1371344405">
              <w:marLeft w:val="0"/>
              <w:marRight w:val="0"/>
              <w:marTop w:val="0"/>
              <w:marBottom w:val="0"/>
              <w:divBdr>
                <w:top w:val="none" w:sz="0" w:space="0" w:color="auto"/>
                <w:left w:val="none" w:sz="0" w:space="0" w:color="auto"/>
                <w:bottom w:val="none" w:sz="0" w:space="0" w:color="auto"/>
                <w:right w:val="none" w:sz="0" w:space="0" w:color="auto"/>
              </w:divBdr>
            </w:div>
            <w:div w:id="916283727">
              <w:marLeft w:val="0"/>
              <w:marRight w:val="0"/>
              <w:marTop w:val="0"/>
              <w:marBottom w:val="0"/>
              <w:divBdr>
                <w:top w:val="none" w:sz="0" w:space="0" w:color="auto"/>
                <w:left w:val="none" w:sz="0" w:space="0" w:color="auto"/>
                <w:bottom w:val="none" w:sz="0" w:space="0" w:color="auto"/>
                <w:right w:val="none" w:sz="0" w:space="0" w:color="auto"/>
              </w:divBdr>
            </w:div>
            <w:div w:id="986201336">
              <w:marLeft w:val="0"/>
              <w:marRight w:val="0"/>
              <w:marTop w:val="0"/>
              <w:marBottom w:val="0"/>
              <w:divBdr>
                <w:top w:val="none" w:sz="0" w:space="0" w:color="auto"/>
                <w:left w:val="none" w:sz="0" w:space="0" w:color="auto"/>
                <w:bottom w:val="none" w:sz="0" w:space="0" w:color="auto"/>
                <w:right w:val="none" w:sz="0" w:space="0" w:color="auto"/>
              </w:divBdr>
            </w:div>
            <w:div w:id="127209935">
              <w:marLeft w:val="0"/>
              <w:marRight w:val="0"/>
              <w:marTop w:val="0"/>
              <w:marBottom w:val="0"/>
              <w:divBdr>
                <w:top w:val="none" w:sz="0" w:space="0" w:color="auto"/>
                <w:left w:val="none" w:sz="0" w:space="0" w:color="auto"/>
                <w:bottom w:val="none" w:sz="0" w:space="0" w:color="auto"/>
                <w:right w:val="none" w:sz="0" w:space="0" w:color="auto"/>
              </w:divBdr>
            </w:div>
            <w:div w:id="1158498169">
              <w:marLeft w:val="0"/>
              <w:marRight w:val="0"/>
              <w:marTop w:val="0"/>
              <w:marBottom w:val="0"/>
              <w:divBdr>
                <w:top w:val="none" w:sz="0" w:space="0" w:color="auto"/>
                <w:left w:val="none" w:sz="0" w:space="0" w:color="auto"/>
                <w:bottom w:val="none" w:sz="0" w:space="0" w:color="auto"/>
                <w:right w:val="none" w:sz="0" w:space="0" w:color="auto"/>
              </w:divBdr>
            </w:div>
            <w:div w:id="389118548">
              <w:marLeft w:val="0"/>
              <w:marRight w:val="0"/>
              <w:marTop w:val="0"/>
              <w:marBottom w:val="0"/>
              <w:divBdr>
                <w:top w:val="none" w:sz="0" w:space="0" w:color="auto"/>
                <w:left w:val="none" w:sz="0" w:space="0" w:color="auto"/>
                <w:bottom w:val="none" w:sz="0" w:space="0" w:color="auto"/>
                <w:right w:val="none" w:sz="0" w:space="0" w:color="auto"/>
              </w:divBdr>
            </w:div>
            <w:div w:id="167983697">
              <w:marLeft w:val="0"/>
              <w:marRight w:val="0"/>
              <w:marTop w:val="0"/>
              <w:marBottom w:val="0"/>
              <w:divBdr>
                <w:top w:val="none" w:sz="0" w:space="0" w:color="auto"/>
                <w:left w:val="none" w:sz="0" w:space="0" w:color="auto"/>
                <w:bottom w:val="none" w:sz="0" w:space="0" w:color="auto"/>
                <w:right w:val="none" w:sz="0" w:space="0" w:color="auto"/>
              </w:divBdr>
            </w:div>
            <w:div w:id="1036811254">
              <w:marLeft w:val="0"/>
              <w:marRight w:val="0"/>
              <w:marTop w:val="0"/>
              <w:marBottom w:val="0"/>
              <w:divBdr>
                <w:top w:val="none" w:sz="0" w:space="0" w:color="auto"/>
                <w:left w:val="none" w:sz="0" w:space="0" w:color="auto"/>
                <w:bottom w:val="none" w:sz="0" w:space="0" w:color="auto"/>
                <w:right w:val="none" w:sz="0" w:space="0" w:color="auto"/>
              </w:divBdr>
            </w:div>
            <w:div w:id="659233967">
              <w:marLeft w:val="0"/>
              <w:marRight w:val="0"/>
              <w:marTop w:val="0"/>
              <w:marBottom w:val="0"/>
              <w:divBdr>
                <w:top w:val="none" w:sz="0" w:space="0" w:color="auto"/>
                <w:left w:val="none" w:sz="0" w:space="0" w:color="auto"/>
                <w:bottom w:val="none" w:sz="0" w:space="0" w:color="auto"/>
                <w:right w:val="none" w:sz="0" w:space="0" w:color="auto"/>
              </w:divBdr>
            </w:div>
            <w:div w:id="2047293825">
              <w:marLeft w:val="0"/>
              <w:marRight w:val="0"/>
              <w:marTop w:val="0"/>
              <w:marBottom w:val="0"/>
              <w:divBdr>
                <w:top w:val="none" w:sz="0" w:space="0" w:color="auto"/>
                <w:left w:val="none" w:sz="0" w:space="0" w:color="auto"/>
                <w:bottom w:val="none" w:sz="0" w:space="0" w:color="auto"/>
                <w:right w:val="none" w:sz="0" w:space="0" w:color="auto"/>
              </w:divBdr>
            </w:div>
            <w:div w:id="341670136">
              <w:marLeft w:val="0"/>
              <w:marRight w:val="0"/>
              <w:marTop w:val="0"/>
              <w:marBottom w:val="0"/>
              <w:divBdr>
                <w:top w:val="none" w:sz="0" w:space="0" w:color="auto"/>
                <w:left w:val="none" w:sz="0" w:space="0" w:color="auto"/>
                <w:bottom w:val="none" w:sz="0" w:space="0" w:color="auto"/>
                <w:right w:val="none" w:sz="0" w:space="0" w:color="auto"/>
              </w:divBdr>
            </w:div>
            <w:div w:id="1568758504">
              <w:marLeft w:val="0"/>
              <w:marRight w:val="0"/>
              <w:marTop w:val="0"/>
              <w:marBottom w:val="0"/>
              <w:divBdr>
                <w:top w:val="none" w:sz="0" w:space="0" w:color="auto"/>
                <w:left w:val="none" w:sz="0" w:space="0" w:color="auto"/>
                <w:bottom w:val="none" w:sz="0" w:space="0" w:color="auto"/>
                <w:right w:val="none" w:sz="0" w:space="0" w:color="auto"/>
              </w:divBdr>
            </w:div>
            <w:div w:id="478813041">
              <w:marLeft w:val="0"/>
              <w:marRight w:val="0"/>
              <w:marTop w:val="0"/>
              <w:marBottom w:val="0"/>
              <w:divBdr>
                <w:top w:val="none" w:sz="0" w:space="0" w:color="auto"/>
                <w:left w:val="none" w:sz="0" w:space="0" w:color="auto"/>
                <w:bottom w:val="none" w:sz="0" w:space="0" w:color="auto"/>
                <w:right w:val="none" w:sz="0" w:space="0" w:color="auto"/>
              </w:divBdr>
            </w:div>
            <w:div w:id="1582371754">
              <w:marLeft w:val="0"/>
              <w:marRight w:val="0"/>
              <w:marTop w:val="0"/>
              <w:marBottom w:val="0"/>
              <w:divBdr>
                <w:top w:val="none" w:sz="0" w:space="0" w:color="auto"/>
                <w:left w:val="none" w:sz="0" w:space="0" w:color="auto"/>
                <w:bottom w:val="none" w:sz="0" w:space="0" w:color="auto"/>
                <w:right w:val="none" w:sz="0" w:space="0" w:color="auto"/>
              </w:divBdr>
            </w:div>
            <w:div w:id="1537307219">
              <w:marLeft w:val="0"/>
              <w:marRight w:val="0"/>
              <w:marTop w:val="0"/>
              <w:marBottom w:val="0"/>
              <w:divBdr>
                <w:top w:val="none" w:sz="0" w:space="0" w:color="auto"/>
                <w:left w:val="none" w:sz="0" w:space="0" w:color="auto"/>
                <w:bottom w:val="none" w:sz="0" w:space="0" w:color="auto"/>
                <w:right w:val="none" w:sz="0" w:space="0" w:color="auto"/>
              </w:divBdr>
            </w:div>
            <w:div w:id="2093238726">
              <w:marLeft w:val="0"/>
              <w:marRight w:val="0"/>
              <w:marTop w:val="0"/>
              <w:marBottom w:val="0"/>
              <w:divBdr>
                <w:top w:val="none" w:sz="0" w:space="0" w:color="auto"/>
                <w:left w:val="none" w:sz="0" w:space="0" w:color="auto"/>
                <w:bottom w:val="none" w:sz="0" w:space="0" w:color="auto"/>
                <w:right w:val="none" w:sz="0" w:space="0" w:color="auto"/>
              </w:divBdr>
            </w:div>
            <w:div w:id="1546990570">
              <w:marLeft w:val="0"/>
              <w:marRight w:val="0"/>
              <w:marTop w:val="0"/>
              <w:marBottom w:val="0"/>
              <w:divBdr>
                <w:top w:val="none" w:sz="0" w:space="0" w:color="auto"/>
                <w:left w:val="none" w:sz="0" w:space="0" w:color="auto"/>
                <w:bottom w:val="none" w:sz="0" w:space="0" w:color="auto"/>
                <w:right w:val="none" w:sz="0" w:space="0" w:color="auto"/>
              </w:divBdr>
            </w:div>
            <w:div w:id="950823751">
              <w:marLeft w:val="0"/>
              <w:marRight w:val="0"/>
              <w:marTop w:val="0"/>
              <w:marBottom w:val="0"/>
              <w:divBdr>
                <w:top w:val="none" w:sz="0" w:space="0" w:color="auto"/>
                <w:left w:val="none" w:sz="0" w:space="0" w:color="auto"/>
                <w:bottom w:val="none" w:sz="0" w:space="0" w:color="auto"/>
                <w:right w:val="none" w:sz="0" w:space="0" w:color="auto"/>
              </w:divBdr>
            </w:div>
            <w:div w:id="416825452">
              <w:marLeft w:val="0"/>
              <w:marRight w:val="0"/>
              <w:marTop w:val="0"/>
              <w:marBottom w:val="0"/>
              <w:divBdr>
                <w:top w:val="none" w:sz="0" w:space="0" w:color="auto"/>
                <w:left w:val="none" w:sz="0" w:space="0" w:color="auto"/>
                <w:bottom w:val="none" w:sz="0" w:space="0" w:color="auto"/>
                <w:right w:val="none" w:sz="0" w:space="0" w:color="auto"/>
              </w:divBdr>
            </w:div>
            <w:div w:id="2137675623">
              <w:marLeft w:val="0"/>
              <w:marRight w:val="0"/>
              <w:marTop w:val="0"/>
              <w:marBottom w:val="0"/>
              <w:divBdr>
                <w:top w:val="none" w:sz="0" w:space="0" w:color="auto"/>
                <w:left w:val="none" w:sz="0" w:space="0" w:color="auto"/>
                <w:bottom w:val="none" w:sz="0" w:space="0" w:color="auto"/>
                <w:right w:val="none" w:sz="0" w:space="0" w:color="auto"/>
              </w:divBdr>
            </w:div>
            <w:div w:id="767195813">
              <w:marLeft w:val="0"/>
              <w:marRight w:val="0"/>
              <w:marTop w:val="0"/>
              <w:marBottom w:val="0"/>
              <w:divBdr>
                <w:top w:val="none" w:sz="0" w:space="0" w:color="auto"/>
                <w:left w:val="none" w:sz="0" w:space="0" w:color="auto"/>
                <w:bottom w:val="none" w:sz="0" w:space="0" w:color="auto"/>
                <w:right w:val="none" w:sz="0" w:space="0" w:color="auto"/>
              </w:divBdr>
            </w:div>
            <w:div w:id="881331695">
              <w:marLeft w:val="0"/>
              <w:marRight w:val="0"/>
              <w:marTop w:val="0"/>
              <w:marBottom w:val="0"/>
              <w:divBdr>
                <w:top w:val="none" w:sz="0" w:space="0" w:color="auto"/>
                <w:left w:val="none" w:sz="0" w:space="0" w:color="auto"/>
                <w:bottom w:val="none" w:sz="0" w:space="0" w:color="auto"/>
                <w:right w:val="none" w:sz="0" w:space="0" w:color="auto"/>
              </w:divBdr>
            </w:div>
            <w:div w:id="1472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058">
      <w:bodyDiv w:val="1"/>
      <w:marLeft w:val="0"/>
      <w:marRight w:val="0"/>
      <w:marTop w:val="0"/>
      <w:marBottom w:val="0"/>
      <w:divBdr>
        <w:top w:val="none" w:sz="0" w:space="0" w:color="auto"/>
        <w:left w:val="none" w:sz="0" w:space="0" w:color="auto"/>
        <w:bottom w:val="none" w:sz="0" w:space="0" w:color="auto"/>
        <w:right w:val="none" w:sz="0" w:space="0" w:color="auto"/>
      </w:divBdr>
      <w:divsChild>
        <w:div w:id="1182085041">
          <w:marLeft w:val="0"/>
          <w:marRight w:val="0"/>
          <w:marTop w:val="0"/>
          <w:marBottom w:val="0"/>
          <w:divBdr>
            <w:top w:val="none" w:sz="0" w:space="0" w:color="auto"/>
            <w:left w:val="none" w:sz="0" w:space="0" w:color="auto"/>
            <w:bottom w:val="none" w:sz="0" w:space="0" w:color="auto"/>
            <w:right w:val="none" w:sz="0" w:space="0" w:color="auto"/>
          </w:divBdr>
          <w:divsChild>
            <w:div w:id="732435323">
              <w:marLeft w:val="0"/>
              <w:marRight w:val="0"/>
              <w:marTop w:val="0"/>
              <w:marBottom w:val="0"/>
              <w:divBdr>
                <w:top w:val="none" w:sz="0" w:space="0" w:color="auto"/>
                <w:left w:val="none" w:sz="0" w:space="0" w:color="auto"/>
                <w:bottom w:val="none" w:sz="0" w:space="0" w:color="auto"/>
                <w:right w:val="none" w:sz="0" w:space="0" w:color="auto"/>
              </w:divBdr>
            </w:div>
            <w:div w:id="1655452532">
              <w:marLeft w:val="0"/>
              <w:marRight w:val="0"/>
              <w:marTop w:val="0"/>
              <w:marBottom w:val="0"/>
              <w:divBdr>
                <w:top w:val="none" w:sz="0" w:space="0" w:color="auto"/>
                <w:left w:val="none" w:sz="0" w:space="0" w:color="auto"/>
                <w:bottom w:val="none" w:sz="0" w:space="0" w:color="auto"/>
                <w:right w:val="none" w:sz="0" w:space="0" w:color="auto"/>
              </w:divBdr>
            </w:div>
            <w:div w:id="2011979915">
              <w:marLeft w:val="0"/>
              <w:marRight w:val="0"/>
              <w:marTop w:val="0"/>
              <w:marBottom w:val="0"/>
              <w:divBdr>
                <w:top w:val="none" w:sz="0" w:space="0" w:color="auto"/>
                <w:left w:val="none" w:sz="0" w:space="0" w:color="auto"/>
                <w:bottom w:val="none" w:sz="0" w:space="0" w:color="auto"/>
                <w:right w:val="none" w:sz="0" w:space="0" w:color="auto"/>
              </w:divBdr>
            </w:div>
            <w:div w:id="1785269253">
              <w:marLeft w:val="0"/>
              <w:marRight w:val="0"/>
              <w:marTop w:val="0"/>
              <w:marBottom w:val="0"/>
              <w:divBdr>
                <w:top w:val="none" w:sz="0" w:space="0" w:color="auto"/>
                <w:left w:val="none" w:sz="0" w:space="0" w:color="auto"/>
                <w:bottom w:val="none" w:sz="0" w:space="0" w:color="auto"/>
                <w:right w:val="none" w:sz="0" w:space="0" w:color="auto"/>
              </w:divBdr>
            </w:div>
            <w:div w:id="377701617">
              <w:marLeft w:val="0"/>
              <w:marRight w:val="0"/>
              <w:marTop w:val="0"/>
              <w:marBottom w:val="0"/>
              <w:divBdr>
                <w:top w:val="none" w:sz="0" w:space="0" w:color="auto"/>
                <w:left w:val="none" w:sz="0" w:space="0" w:color="auto"/>
                <w:bottom w:val="none" w:sz="0" w:space="0" w:color="auto"/>
                <w:right w:val="none" w:sz="0" w:space="0" w:color="auto"/>
              </w:divBdr>
            </w:div>
            <w:div w:id="1705251703">
              <w:marLeft w:val="0"/>
              <w:marRight w:val="0"/>
              <w:marTop w:val="0"/>
              <w:marBottom w:val="0"/>
              <w:divBdr>
                <w:top w:val="none" w:sz="0" w:space="0" w:color="auto"/>
                <w:left w:val="none" w:sz="0" w:space="0" w:color="auto"/>
                <w:bottom w:val="none" w:sz="0" w:space="0" w:color="auto"/>
                <w:right w:val="none" w:sz="0" w:space="0" w:color="auto"/>
              </w:divBdr>
            </w:div>
            <w:div w:id="1467120711">
              <w:marLeft w:val="0"/>
              <w:marRight w:val="0"/>
              <w:marTop w:val="0"/>
              <w:marBottom w:val="0"/>
              <w:divBdr>
                <w:top w:val="none" w:sz="0" w:space="0" w:color="auto"/>
                <w:left w:val="none" w:sz="0" w:space="0" w:color="auto"/>
                <w:bottom w:val="none" w:sz="0" w:space="0" w:color="auto"/>
                <w:right w:val="none" w:sz="0" w:space="0" w:color="auto"/>
              </w:divBdr>
            </w:div>
            <w:div w:id="1689916192">
              <w:marLeft w:val="0"/>
              <w:marRight w:val="0"/>
              <w:marTop w:val="0"/>
              <w:marBottom w:val="0"/>
              <w:divBdr>
                <w:top w:val="none" w:sz="0" w:space="0" w:color="auto"/>
                <w:left w:val="none" w:sz="0" w:space="0" w:color="auto"/>
                <w:bottom w:val="none" w:sz="0" w:space="0" w:color="auto"/>
                <w:right w:val="none" w:sz="0" w:space="0" w:color="auto"/>
              </w:divBdr>
            </w:div>
            <w:div w:id="1036849540">
              <w:marLeft w:val="0"/>
              <w:marRight w:val="0"/>
              <w:marTop w:val="0"/>
              <w:marBottom w:val="0"/>
              <w:divBdr>
                <w:top w:val="none" w:sz="0" w:space="0" w:color="auto"/>
                <w:left w:val="none" w:sz="0" w:space="0" w:color="auto"/>
                <w:bottom w:val="none" w:sz="0" w:space="0" w:color="auto"/>
                <w:right w:val="none" w:sz="0" w:space="0" w:color="auto"/>
              </w:divBdr>
            </w:div>
            <w:div w:id="100147776">
              <w:marLeft w:val="0"/>
              <w:marRight w:val="0"/>
              <w:marTop w:val="0"/>
              <w:marBottom w:val="0"/>
              <w:divBdr>
                <w:top w:val="none" w:sz="0" w:space="0" w:color="auto"/>
                <w:left w:val="none" w:sz="0" w:space="0" w:color="auto"/>
                <w:bottom w:val="none" w:sz="0" w:space="0" w:color="auto"/>
                <w:right w:val="none" w:sz="0" w:space="0" w:color="auto"/>
              </w:divBdr>
            </w:div>
            <w:div w:id="2048287282">
              <w:marLeft w:val="0"/>
              <w:marRight w:val="0"/>
              <w:marTop w:val="0"/>
              <w:marBottom w:val="0"/>
              <w:divBdr>
                <w:top w:val="none" w:sz="0" w:space="0" w:color="auto"/>
                <w:left w:val="none" w:sz="0" w:space="0" w:color="auto"/>
                <w:bottom w:val="none" w:sz="0" w:space="0" w:color="auto"/>
                <w:right w:val="none" w:sz="0" w:space="0" w:color="auto"/>
              </w:divBdr>
            </w:div>
            <w:div w:id="989558391">
              <w:marLeft w:val="0"/>
              <w:marRight w:val="0"/>
              <w:marTop w:val="0"/>
              <w:marBottom w:val="0"/>
              <w:divBdr>
                <w:top w:val="none" w:sz="0" w:space="0" w:color="auto"/>
                <w:left w:val="none" w:sz="0" w:space="0" w:color="auto"/>
                <w:bottom w:val="none" w:sz="0" w:space="0" w:color="auto"/>
                <w:right w:val="none" w:sz="0" w:space="0" w:color="auto"/>
              </w:divBdr>
            </w:div>
            <w:div w:id="1373923285">
              <w:marLeft w:val="0"/>
              <w:marRight w:val="0"/>
              <w:marTop w:val="0"/>
              <w:marBottom w:val="0"/>
              <w:divBdr>
                <w:top w:val="none" w:sz="0" w:space="0" w:color="auto"/>
                <w:left w:val="none" w:sz="0" w:space="0" w:color="auto"/>
                <w:bottom w:val="none" w:sz="0" w:space="0" w:color="auto"/>
                <w:right w:val="none" w:sz="0" w:space="0" w:color="auto"/>
              </w:divBdr>
            </w:div>
            <w:div w:id="1845778313">
              <w:marLeft w:val="0"/>
              <w:marRight w:val="0"/>
              <w:marTop w:val="0"/>
              <w:marBottom w:val="0"/>
              <w:divBdr>
                <w:top w:val="none" w:sz="0" w:space="0" w:color="auto"/>
                <w:left w:val="none" w:sz="0" w:space="0" w:color="auto"/>
                <w:bottom w:val="none" w:sz="0" w:space="0" w:color="auto"/>
                <w:right w:val="none" w:sz="0" w:space="0" w:color="auto"/>
              </w:divBdr>
            </w:div>
            <w:div w:id="864557218">
              <w:marLeft w:val="0"/>
              <w:marRight w:val="0"/>
              <w:marTop w:val="0"/>
              <w:marBottom w:val="0"/>
              <w:divBdr>
                <w:top w:val="none" w:sz="0" w:space="0" w:color="auto"/>
                <w:left w:val="none" w:sz="0" w:space="0" w:color="auto"/>
                <w:bottom w:val="none" w:sz="0" w:space="0" w:color="auto"/>
                <w:right w:val="none" w:sz="0" w:space="0" w:color="auto"/>
              </w:divBdr>
            </w:div>
            <w:div w:id="551575976">
              <w:marLeft w:val="0"/>
              <w:marRight w:val="0"/>
              <w:marTop w:val="0"/>
              <w:marBottom w:val="0"/>
              <w:divBdr>
                <w:top w:val="none" w:sz="0" w:space="0" w:color="auto"/>
                <w:left w:val="none" w:sz="0" w:space="0" w:color="auto"/>
                <w:bottom w:val="none" w:sz="0" w:space="0" w:color="auto"/>
                <w:right w:val="none" w:sz="0" w:space="0" w:color="auto"/>
              </w:divBdr>
            </w:div>
            <w:div w:id="571744354">
              <w:marLeft w:val="0"/>
              <w:marRight w:val="0"/>
              <w:marTop w:val="0"/>
              <w:marBottom w:val="0"/>
              <w:divBdr>
                <w:top w:val="none" w:sz="0" w:space="0" w:color="auto"/>
                <w:left w:val="none" w:sz="0" w:space="0" w:color="auto"/>
                <w:bottom w:val="none" w:sz="0" w:space="0" w:color="auto"/>
                <w:right w:val="none" w:sz="0" w:space="0" w:color="auto"/>
              </w:divBdr>
            </w:div>
            <w:div w:id="1349794748">
              <w:marLeft w:val="0"/>
              <w:marRight w:val="0"/>
              <w:marTop w:val="0"/>
              <w:marBottom w:val="0"/>
              <w:divBdr>
                <w:top w:val="none" w:sz="0" w:space="0" w:color="auto"/>
                <w:left w:val="none" w:sz="0" w:space="0" w:color="auto"/>
                <w:bottom w:val="none" w:sz="0" w:space="0" w:color="auto"/>
                <w:right w:val="none" w:sz="0" w:space="0" w:color="auto"/>
              </w:divBdr>
            </w:div>
            <w:div w:id="1085150748">
              <w:marLeft w:val="0"/>
              <w:marRight w:val="0"/>
              <w:marTop w:val="0"/>
              <w:marBottom w:val="0"/>
              <w:divBdr>
                <w:top w:val="none" w:sz="0" w:space="0" w:color="auto"/>
                <w:left w:val="none" w:sz="0" w:space="0" w:color="auto"/>
                <w:bottom w:val="none" w:sz="0" w:space="0" w:color="auto"/>
                <w:right w:val="none" w:sz="0" w:space="0" w:color="auto"/>
              </w:divBdr>
            </w:div>
            <w:div w:id="1141342053">
              <w:marLeft w:val="0"/>
              <w:marRight w:val="0"/>
              <w:marTop w:val="0"/>
              <w:marBottom w:val="0"/>
              <w:divBdr>
                <w:top w:val="none" w:sz="0" w:space="0" w:color="auto"/>
                <w:left w:val="none" w:sz="0" w:space="0" w:color="auto"/>
                <w:bottom w:val="none" w:sz="0" w:space="0" w:color="auto"/>
                <w:right w:val="none" w:sz="0" w:space="0" w:color="auto"/>
              </w:divBdr>
            </w:div>
            <w:div w:id="1806771876">
              <w:marLeft w:val="0"/>
              <w:marRight w:val="0"/>
              <w:marTop w:val="0"/>
              <w:marBottom w:val="0"/>
              <w:divBdr>
                <w:top w:val="none" w:sz="0" w:space="0" w:color="auto"/>
                <w:left w:val="none" w:sz="0" w:space="0" w:color="auto"/>
                <w:bottom w:val="none" w:sz="0" w:space="0" w:color="auto"/>
                <w:right w:val="none" w:sz="0" w:space="0" w:color="auto"/>
              </w:divBdr>
            </w:div>
            <w:div w:id="1882129615">
              <w:marLeft w:val="0"/>
              <w:marRight w:val="0"/>
              <w:marTop w:val="0"/>
              <w:marBottom w:val="0"/>
              <w:divBdr>
                <w:top w:val="none" w:sz="0" w:space="0" w:color="auto"/>
                <w:left w:val="none" w:sz="0" w:space="0" w:color="auto"/>
                <w:bottom w:val="none" w:sz="0" w:space="0" w:color="auto"/>
                <w:right w:val="none" w:sz="0" w:space="0" w:color="auto"/>
              </w:divBdr>
            </w:div>
            <w:div w:id="2026133858">
              <w:marLeft w:val="0"/>
              <w:marRight w:val="0"/>
              <w:marTop w:val="0"/>
              <w:marBottom w:val="0"/>
              <w:divBdr>
                <w:top w:val="none" w:sz="0" w:space="0" w:color="auto"/>
                <w:left w:val="none" w:sz="0" w:space="0" w:color="auto"/>
                <w:bottom w:val="none" w:sz="0" w:space="0" w:color="auto"/>
                <w:right w:val="none" w:sz="0" w:space="0" w:color="auto"/>
              </w:divBdr>
            </w:div>
            <w:div w:id="541139309">
              <w:marLeft w:val="0"/>
              <w:marRight w:val="0"/>
              <w:marTop w:val="0"/>
              <w:marBottom w:val="0"/>
              <w:divBdr>
                <w:top w:val="none" w:sz="0" w:space="0" w:color="auto"/>
                <w:left w:val="none" w:sz="0" w:space="0" w:color="auto"/>
                <w:bottom w:val="none" w:sz="0" w:space="0" w:color="auto"/>
                <w:right w:val="none" w:sz="0" w:space="0" w:color="auto"/>
              </w:divBdr>
            </w:div>
            <w:div w:id="1823889262">
              <w:marLeft w:val="0"/>
              <w:marRight w:val="0"/>
              <w:marTop w:val="0"/>
              <w:marBottom w:val="0"/>
              <w:divBdr>
                <w:top w:val="none" w:sz="0" w:space="0" w:color="auto"/>
                <w:left w:val="none" w:sz="0" w:space="0" w:color="auto"/>
                <w:bottom w:val="none" w:sz="0" w:space="0" w:color="auto"/>
                <w:right w:val="none" w:sz="0" w:space="0" w:color="auto"/>
              </w:divBdr>
            </w:div>
            <w:div w:id="826478882">
              <w:marLeft w:val="0"/>
              <w:marRight w:val="0"/>
              <w:marTop w:val="0"/>
              <w:marBottom w:val="0"/>
              <w:divBdr>
                <w:top w:val="none" w:sz="0" w:space="0" w:color="auto"/>
                <w:left w:val="none" w:sz="0" w:space="0" w:color="auto"/>
                <w:bottom w:val="none" w:sz="0" w:space="0" w:color="auto"/>
                <w:right w:val="none" w:sz="0" w:space="0" w:color="auto"/>
              </w:divBdr>
            </w:div>
            <w:div w:id="1695107486">
              <w:marLeft w:val="0"/>
              <w:marRight w:val="0"/>
              <w:marTop w:val="0"/>
              <w:marBottom w:val="0"/>
              <w:divBdr>
                <w:top w:val="none" w:sz="0" w:space="0" w:color="auto"/>
                <w:left w:val="none" w:sz="0" w:space="0" w:color="auto"/>
                <w:bottom w:val="none" w:sz="0" w:space="0" w:color="auto"/>
                <w:right w:val="none" w:sz="0" w:space="0" w:color="auto"/>
              </w:divBdr>
            </w:div>
            <w:div w:id="1427653280">
              <w:marLeft w:val="0"/>
              <w:marRight w:val="0"/>
              <w:marTop w:val="0"/>
              <w:marBottom w:val="0"/>
              <w:divBdr>
                <w:top w:val="none" w:sz="0" w:space="0" w:color="auto"/>
                <w:left w:val="none" w:sz="0" w:space="0" w:color="auto"/>
                <w:bottom w:val="none" w:sz="0" w:space="0" w:color="auto"/>
                <w:right w:val="none" w:sz="0" w:space="0" w:color="auto"/>
              </w:divBdr>
            </w:div>
            <w:div w:id="111092504">
              <w:marLeft w:val="0"/>
              <w:marRight w:val="0"/>
              <w:marTop w:val="0"/>
              <w:marBottom w:val="0"/>
              <w:divBdr>
                <w:top w:val="none" w:sz="0" w:space="0" w:color="auto"/>
                <w:left w:val="none" w:sz="0" w:space="0" w:color="auto"/>
                <w:bottom w:val="none" w:sz="0" w:space="0" w:color="auto"/>
                <w:right w:val="none" w:sz="0" w:space="0" w:color="auto"/>
              </w:divBdr>
            </w:div>
            <w:div w:id="1797679127">
              <w:marLeft w:val="0"/>
              <w:marRight w:val="0"/>
              <w:marTop w:val="0"/>
              <w:marBottom w:val="0"/>
              <w:divBdr>
                <w:top w:val="none" w:sz="0" w:space="0" w:color="auto"/>
                <w:left w:val="none" w:sz="0" w:space="0" w:color="auto"/>
                <w:bottom w:val="none" w:sz="0" w:space="0" w:color="auto"/>
                <w:right w:val="none" w:sz="0" w:space="0" w:color="auto"/>
              </w:divBdr>
            </w:div>
            <w:div w:id="1420829285">
              <w:marLeft w:val="0"/>
              <w:marRight w:val="0"/>
              <w:marTop w:val="0"/>
              <w:marBottom w:val="0"/>
              <w:divBdr>
                <w:top w:val="none" w:sz="0" w:space="0" w:color="auto"/>
                <w:left w:val="none" w:sz="0" w:space="0" w:color="auto"/>
                <w:bottom w:val="none" w:sz="0" w:space="0" w:color="auto"/>
                <w:right w:val="none" w:sz="0" w:space="0" w:color="auto"/>
              </w:divBdr>
            </w:div>
            <w:div w:id="142892604">
              <w:marLeft w:val="0"/>
              <w:marRight w:val="0"/>
              <w:marTop w:val="0"/>
              <w:marBottom w:val="0"/>
              <w:divBdr>
                <w:top w:val="none" w:sz="0" w:space="0" w:color="auto"/>
                <w:left w:val="none" w:sz="0" w:space="0" w:color="auto"/>
                <w:bottom w:val="none" w:sz="0" w:space="0" w:color="auto"/>
                <w:right w:val="none" w:sz="0" w:space="0" w:color="auto"/>
              </w:divBdr>
            </w:div>
            <w:div w:id="1329405773">
              <w:marLeft w:val="0"/>
              <w:marRight w:val="0"/>
              <w:marTop w:val="0"/>
              <w:marBottom w:val="0"/>
              <w:divBdr>
                <w:top w:val="none" w:sz="0" w:space="0" w:color="auto"/>
                <w:left w:val="none" w:sz="0" w:space="0" w:color="auto"/>
                <w:bottom w:val="none" w:sz="0" w:space="0" w:color="auto"/>
                <w:right w:val="none" w:sz="0" w:space="0" w:color="auto"/>
              </w:divBdr>
            </w:div>
            <w:div w:id="1621566580">
              <w:marLeft w:val="0"/>
              <w:marRight w:val="0"/>
              <w:marTop w:val="0"/>
              <w:marBottom w:val="0"/>
              <w:divBdr>
                <w:top w:val="none" w:sz="0" w:space="0" w:color="auto"/>
                <w:left w:val="none" w:sz="0" w:space="0" w:color="auto"/>
                <w:bottom w:val="none" w:sz="0" w:space="0" w:color="auto"/>
                <w:right w:val="none" w:sz="0" w:space="0" w:color="auto"/>
              </w:divBdr>
            </w:div>
            <w:div w:id="451437703">
              <w:marLeft w:val="0"/>
              <w:marRight w:val="0"/>
              <w:marTop w:val="0"/>
              <w:marBottom w:val="0"/>
              <w:divBdr>
                <w:top w:val="none" w:sz="0" w:space="0" w:color="auto"/>
                <w:left w:val="none" w:sz="0" w:space="0" w:color="auto"/>
                <w:bottom w:val="none" w:sz="0" w:space="0" w:color="auto"/>
                <w:right w:val="none" w:sz="0" w:space="0" w:color="auto"/>
              </w:divBdr>
            </w:div>
            <w:div w:id="834154195">
              <w:marLeft w:val="0"/>
              <w:marRight w:val="0"/>
              <w:marTop w:val="0"/>
              <w:marBottom w:val="0"/>
              <w:divBdr>
                <w:top w:val="none" w:sz="0" w:space="0" w:color="auto"/>
                <w:left w:val="none" w:sz="0" w:space="0" w:color="auto"/>
                <w:bottom w:val="none" w:sz="0" w:space="0" w:color="auto"/>
                <w:right w:val="none" w:sz="0" w:space="0" w:color="auto"/>
              </w:divBdr>
            </w:div>
            <w:div w:id="1799109931">
              <w:marLeft w:val="0"/>
              <w:marRight w:val="0"/>
              <w:marTop w:val="0"/>
              <w:marBottom w:val="0"/>
              <w:divBdr>
                <w:top w:val="none" w:sz="0" w:space="0" w:color="auto"/>
                <w:left w:val="none" w:sz="0" w:space="0" w:color="auto"/>
                <w:bottom w:val="none" w:sz="0" w:space="0" w:color="auto"/>
                <w:right w:val="none" w:sz="0" w:space="0" w:color="auto"/>
              </w:divBdr>
            </w:div>
            <w:div w:id="599726343">
              <w:marLeft w:val="0"/>
              <w:marRight w:val="0"/>
              <w:marTop w:val="0"/>
              <w:marBottom w:val="0"/>
              <w:divBdr>
                <w:top w:val="none" w:sz="0" w:space="0" w:color="auto"/>
                <w:left w:val="none" w:sz="0" w:space="0" w:color="auto"/>
                <w:bottom w:val="none" w:sz="0" w:space="0" w:color="auto"/>
                <w:right w:val="none" w:sz="0" w:space="0" w:color="auto"/>
              </w:divBdr>
            </w:div>
            <w:div w:id="646016664">
              <w:marLeft w:val="0"/>
              <w:marRight w:val="0"/>
              <w:marTop w:val="0"/>
              <w:marBottom w:val="0"/>
              <w:divBdr>
                <w:top w:val="none" w:sz="0" w:space="0" w:color="auto"/>
                <w:left w:val="none" w:sz="0" w:space="0" w:color="auto"/>
                <w:bottom w:val="none" w:sz="0" w:space="0" w:color="auto"/>
                <w:right w:val="none" w:sz="0" w:space="0" w:color="auto"/>
              </w:divBdr>
            </w:div>
            <w:div w:id="1916012603">
              <w:marLeft w:val="0"/>
              <w:marRight w:val="0"/>
              <w:marTop w:val="0"/>
              <w:marBottom w:val="0"/>
              <w:divBdr>
                <w:top w:val="none" w:sz="0" w:space="0" w:color="auto"/>
                <w:left w:val="none" w:sz="0" w:space="0" w:color="auto"/>
                <w:bottom w:val="none" w:sz="0" w:space="0" w:color="auto"/>
                <w:right w:val="none" w:sz="0" w:space="0" w:color="auto"/>
              </w:divBdr>
            </w:div>
            <w:div w:id="1323511982">
              <w:marLeft w:val="0"/>
              <w:marRight w:val="0"/>
              <w:marTop w:val="0"/>
              <w:marBottom w:val="0"/>
              <w:divBdr>
                <w:top w:val="none" w:sz="0" w:space="0" w:color="auto"/>
                <w:left w:val="none" w:sz="0" w:space="0" w:color="auto"/>
                <w:bottom w:val="none" w:sz="0" w:space="0" w:color="auto"/>
                <w:right w:val="none" w:sz="0" w:space="0" w:color="auto"/>
              </w:divBdr>
            </w:div>
            <w:div w:id="463354673">
              <w:marLeft w:val="0"/>
              <w:marRight w:val="0"/>
              <w:marTop w:val="0"/>
              <w:marBottom w:val="0"/>
              <w:divBdr>
                <w:top w:val="none" w:sz="0" w:space="0" w:color="auto"/>
                <w:left w:val="none" w:sz="0" w:space="0" w:color="auto"/>
                <w:bottom w:val="none" w:sz="0" w:space="0" w:color="auto"/>
                <w:right w:val="none" w:sz="0" w:space="0" w:color="auto"/>
              </w:divBdr>
            </w:div>
            <w:div w:id="1483080861">
              <w:marLeft w:val="0"/>
              <w:marRight w:val="0"/>
              <w:marTop w:val="0"/>
              <w:marBottom w:val="0"/>
              <w:divBdr>
                <w:top w:val="none" w:sz="0" w:space="0" w:color="auto"/>
                <w:left w:val="none" w:sz="0" w:space="0" w:color="auto"/>
                <w:bottom w:val="none" w:sz="0" w:space="0" w:color="auto"/>
                <w:right w:val="none" w:sz="0" w:space="0" w:color="auto"/>
              </w:divBdr>
            </w:div>
            <w:div w:id="176887981">
              <w:marLeft w:val="0"/>
              <w:marRight w:val="0"/>
              <w:marTop w:val="0"/>
              <w:marBottom w:val="0"/>
              <w:divBdr>
                <w:top w:val="none" w:sz="0" w:space="0" w:color="auto"/>
                <w:left w:val="none" w:sz="0" w:space="0" w:color="auto"/>
                <w:bottom w:val="none" w:sz="0" w:space="0" w:color="auto"/>
                <w:right w:val="none" w:sz="0" w:space="0" w:color="auto"/>
              </w:divBdr>
            </w:div>
            <w:div w:id="659045496">
              <w:marLeft w:val="0"/>
              <w:marRight w:val="0"/>
              <w:marTop w:val="0"/>
              <w:marBottom w:val="0"/>
              <w:divBdr>
                <w:top w:val="none" w:sz="0" w:space="0" w:color="auto"/>
                <w:left w:val="none" w:sz="0" w:space="0" w:color="auto"/>
                <w:bottom w:val="none" w:sz="0" w:space="0" w:color="auto"/>
                <w:right w:val="none" w:sz="0" w:space="0" w:color="auto"/>
              </w:divBdr>
            </w:div>
            <w:div w:id="1876304381">
              <w:marLeft w:val="0"/>
              <w:marRight w:val="0"/>
              <w:marTop w:val="0"/>
              <w:marBottom w:val="0"/>
              <w:divBdr>
                <w:top w:val="none" w:sz="0" w:space="0" w:color="auto"/>
                <w:left w:val="none" w:sz="0" w:space="0" w:color="auto"/>
                <w:bottom w:val="none" w:sz="0" w:space="0" w:color="auto"/>
                <w:right w:val="none" w:sz="0" w:space="0" w:color="auto"/>
              </w:divBdr>
            </w:div>
            <w:div w:id="1947468140">
              <w:marLeft w:val="0"/>
              <w:marRight w:val="0"/>
              <w:marTop w:val="0"/>
              <w:marBottom w:val="0"/>
              <w:divBdr>
                <w:top w:val="none" w:sz="0" w:space="0" w:color="auto"/>
                <w:left w:val="none" w:sz="0" w:space="0" w:color="auto"/>
                <w:bottom w:val="none" w:sz="0" w:space="0" w:color="auto"/>
                <w:right w:val="none" w:sz="0" w:space="0" w:color="auto"/>
              </w:divBdr>
            </w:div>
            <w:div w:id="518201858">
              <w:marLeft w:val="0"/>
              <w:marRight w:val="0"/>
              <w:marTop w:val="0"/>
              <w:marBottom w:val="0"/>
              <w:divBdr>
                <w:top w:val="none" w:sz="0" w:space="0" w:color="auto"/>
                <w:left w:val="none" w:sz="0" w:space="0" w:color="auto"/>
                <w:bottom w:val="none" w:sz="0" w:space="0" w:color="auto"/>
                <w:right w:val="none" w:sz="0" w:space="0" w:color="auto"/>
              </w:divBdr>
            </w:div>
            <w:div w:id="923953503">
              <w:marLeft w:val="0"/>
              <w:marRight w:val="0"/>
              <w:marTop w:val="0"/>
              <w:marBottom w:val="0"/>
              <w:divBdr>
                <w:top w:val="none" w:sz="0" w:space="0" w:color="auto"/>
                <w:left w:val="none" w:sz="0" w:space="0" w:color="auto"/>
                <w:bottom w:val="none" w:sz="0" w:space="0" w:color="auto"/>
                <w:right w:val="none" w:sz="0" w:space="0" w:color="auto"/>
              </w:divBdr>
            </w:div>
            <w:div w:id="362947650">
              <w:marLeft w:val="0"/>
              <w:marRight w:val="0"/>
              <w:marTop w:val="0"/>
              <w:marBottom w:val="0"/>
              <w:divBdr>
                <w:top w:val="none" w:sz="0" w:space="0" w:color="auto"/>
                <w:left w:val="none" w:sz="0" w:space="0" w:color="auto"/>
                <w:bottom w:val="none" w:sz="0" w:space="0" w:color="auto"/>
                <w:right w:val="none" w:sz="0" w:space="0" w:color="auto"/>
              </w:divBdr>
            </w:div>
            <w:div w:id="350883067">
              <w:marLeft w:val="0"/>
              <w:marRight w:val="0"/>
              <w:marTop w:val="0"/>
              <w:marBottom w:val="0"/>
              <w:divBdr>
                <w:top w:val="none" w:sz="0" w:space="0" w:color="auto"/>
                <w:left w:val="none" w:sz="0" w:space="0" w:color="auto"/>
                <w:bottom w:val="none" w:sz="0" w:space="0" w:color="auto"/>
                <w:right w:val="none" w:sz="0" w:space="0" w:color="auto"/>
              </w:divBdr>
            </w:div>
            <w:div w:id="198444120">
              <w:marLeft w:val="0"/>
              <w:marRight w:val="0"/>
              <w:marTop w:val="0"/>
              <w:marBottom w:val="0"/>
              <w:divBdr>
                <w:top w:val="none" w:sz="0" w:space="0" w:color="auto"/>
                <w:left w:val="none" w:sz="0" w:space="0" w:color="auto"/>
                <w:bottom w:val="none" w:sz="0" w:space="0" w:color="auto"/>
                <w:right w:val="none" w:sz="0" w:space="0" w:color="auto"/>
              </w:divBdr>
            </w:div>
            <w:div w:id="511994777">
              <w:marLeft w:val="0"/>
              <w:marRight w:val="0"/>
              <w:marTop w:val="0"/>
              <w:marBottom w:val="0"/>
              <w:divBdr>
                <w:top w:val="none" w:sz="0" w:space="0" w:color="auto"/>
                <w:left w:val="none" w:sz="0" w:space="0" w:color="auto"/>
                <w:bottom w:val="none" w:sz="0" w:space="0" w:color="auto"/>
                <w:right w:val="none" w:sz="0" w:space="0" w:color="auto"/>
              </w:divBdr>
            </w:div>
            <w:div w:id="34238937">
              <w:marLeft w:val="0"/>
              <w:marRight w:val="0"/>
              <w:marTop w:val="0"/>
              <w:marBottom w:val="0"/>
              <w:divBdr>
                <w:top w:val="none" w:sz="0" w:space="0" w:color="auto"/>
                <w:left w:val="none" w:sz="0" w:space="0" w:color="auto"/>
                <w:bottom w:val="none" w:sz="0" w:space="0" w:color="auto"/>
                <w:right w:val="none" w:sz="0" w:space="0" w:color="auto"/>
              </w:divBdr>
            </w:div>
            <w:div w:id="719134395">
              <w:marLeft w:val="0"/>
              <w:marRight w:val="0"/>
              <w:marTop w:val="0"/>
              <w:marBottom w:val="0"/>
              <w:divBdr>
                <w:top w:val="none" w:sz="0" w:space="0" w:color="auto"/>
                <w:left w:val="none" w:sz="0" w:space="0" w:color="auto"/>
                <w:bottom w:val="none" w:sz="0" w:space="0" w:color="auto"/>
                <w:right w:val="none" w:sz="0" w:space="0" w:color="auto"/>
              </w:divBdr>
            </w:div>
            <w:div w:id="1991211440">
              <w:marLeft w:val="0"/>
              <w:marRight w:val="0"/>
              <w:marTop w:val="0"/>
              <w:marBottom w:val="0"/>
              <w:divBdr>
                <w:top w:val="none" w:sz="0" w:space="0" w:color="auto"/>
                <w:left w:val="none" w:sz="0" w:space="0" w:color="auto"/>
                <w:bottom w:val="none" w:sz="0" w:space="0" w:color="auto"/>
                <w:right w:val="none" w:sz="0" w:space="0" w:color="auto"/>
              </w:divBdr>
            </w:div>
            <w:div w:id="2116360538">
              <w:marLeft w:val="0"/>
              <w:marRight w:val="0"/>
              <w:marTop w:val="0"/>
              <w:marBottom w:val="0"/>
              <w:divBdr>
                <w:top w:val="none" w:sz="0" w:space="0" w:color="auto"/>
                <w:left w:val="none" w:sz="0" w:space="0" w:color="auto"/>
                <w:bottom w:val="none" w:sz="0" w:space="0" w:color="auto"/>
                <w:right w:val="none" w:sz="0" w:space="0" w:color="auto"/>
              </w:divBdr>
            </w:div>
            <w:div w:id="485511474">
              <w:marLeft w:val="0"/>
              <w:marRight w:val="0"/>
              <w:marTop w:val="0"/>
              <w:marBottom w:val="0"/>
              <w:divBdr>
                <w:top w:val="none" w:sz="0" w:space="0" w:color="auto"/>
                <w:left w:val="none" w:sz="0" w:space="0" w:color="auto"/>
                <w:bottom w:val="none" w:sz="0" w:space="0" w:color="auto"/>
                <w:right w:val="none" w:sz="0" w:space="0" w:color="auto"/>
              </w:divBdr>
            </w:div>
            <w:div w:id="16122066">
              <w:marLeft w:val="0"/>
              <w:marRight w:val="0"/>
              <w:marTop w:val="0"/>
              <w:marBottom w:val="0"/>
              <w:divBdr>
                <w:top w:val="none" w:sz="0" w:space="0" w:color="auto"/>
                <w:left w:val="none" w:sz="0" w:space="0" w:color="auto"/>
                <w:bottom w:val="none" w:sz="0" w:space="0" w:color="auto"/>
                <w:right w:val="none" w:sz="0" w:space="0" w:color="auto"/>
              </w:divBdr>
            </w:div>
            <w:div w:id="2117017319">
              <w:marLeft w:val="0"/>
              <w:marRight w:val="0"/>
              <w:marTop w:val="0"/>
              <w:marBottom w:val="0"/>
              <w:divBdr>
                <w:top w:val="none" w:sz="0" w:space="0" w:color="auto"/>
                <w:left w:val="none" w:sz="0" w:space="0" w:color="auto"/>
                <w:bottom w:val="none" w:sz="0" w:space="0" w:color="auto"/>
                <w:right w:val="none" w:sz="0" w:space="0" w:color="auto"/>
              </w:divBdr>
            </w:div>
            <w:div w:id="431977762">
              <w:marLeft w:val="0"/>
              <w:marRight w:val="0"/>
              <w:marTop w:val="0"/>
              <w:marBottom w:val="0"/>
              <w:divBdr>
                <w:top w:val="none" w:sz="0" w:space="0" w:color="auto"/>
                <w:left w:val="none" w:sz="0" w:space="0" w:color="auto"/>
                <w:bottom w:val="none" w:sz="0" w:space="0" w:color="auto"/>
                <w:right w:val="none" w:sz="0" w:space="0" w:color="auto"/>
              </w:divBdr>
            </w:div>
            <w:div w:id="1247617625">
              <w:marLeft w:val="0"/>
              <w:marRight w:val="0"/>
              <w:marTop w:val="0"/>
              <w:marBottom w:val="0"/>
              <w:divBdr>
                <w:top w:val="none" w:sz="0" w:space="0" w:color="auto"/>
                <w:left w:val="none" w:sz="0" w:space="0" w:color="auto"/>
                <w:bottom w:val="none" w:sz="0" w:space="0" w:color="auto"/>
                <w:right w:val="none" w:sz="0" w:space="0" w:color="auto"/>
              </w:divBdr>
            </w:div>
            <w:div w:id="885020385">
              <w:marLeft w:val="0"/>
              <w:marRight w:val="0"/>
              <w:marTop w:val="0"/>
              <w:marBottom w:val="0"/>
              <w:divBdr>
                <w:top w:val="none" w:sz="0" w:space="0" w:color="auto"/>
                <w:left w:val="none" w:sz="0" w:space="0" w:color="auto"/>
                <w:bottom w:val="none" w:sz="0" w:space="0" w:color="auto"/>
                <w:right w:val="none" w:sz="0" w:space="0" w:color="auto"/>
              </w:divBdr>
            </w:div>
            <w:div w:id="340472154">
              <w:marLeft w:val="0"/>
              <w:marRight w:val="0"/>
              <w:marTop w:val="0"/>
              <w:marBottom w:val="0"/>
              <w:divBdr>
                <w:top w:val="none" w:sz="0" w:space="0" w:color="auto"/>
                <w:left w:val="none" w:sz="0" w:space="0" w:color="auto"/>
                <w:bottom w:val="none" w:sz="0" w:space="0" w:color="auto"/>
                <w:right w:val="none" w:sz="0" w:space="0" w:color="auto"/>
              </w:divBdr>
            </w:div>
            <w:div w:id="1737046242">
              <w:marLeft w:val="0"/>
              <w:marRight w:val="0"/>
              <w:marTop w:val="0"/>
              <w:marBottom w:val="0"/>
              <w:divBdr>
                <w:top w:val="none" w:sz="0" w:space="0" w:color="auto"/>
                <w:left w:val="none" w:sz="0" w:space="0" w:color="auto"/>
                <w:bottom w:val="none" w:sz="0" w:space="0" w:color="auto"/>
                <w:right w:val="none" w:sz="0" w:space="0" w:color="auto"/>
              </w:divBdr>
            </w:div>
            <w:div w:id="1161851966">
              <w:marLeft w:val="0"/>
              <w:marRight w:val="0"/>
              <w:marTop w:val="0"/>
              <w:marBottom w:val="0"/>
              <w:divBdr>
                <w:top w:val="none" w:sz="0" w:space="0" w:color="auto"/>
                <w:left w:val="none" w:sz="0" w:space="0" w:color="auto"/>
                <w:bottom w:val="none" w:sz="0" w:space="0" w:color="auto"/>
                <w:right w:val="none" w:sz="0" w:space="0" w:color="auto"/>
              </w:divBdr>
            </w:div>
            <w:div w:id="574823532">
              <w:marLeft w:val="0"/>
              <w:marRight w:val="0"/>
              <w:marTop w:val="0"/>
              <w:marBottom w:val="0"/>
              <w:divBdr>
                <w:top w:val="none" w:sz="0" w:space="0" w:color="auto"/>
                <w:left w:val="none" w:sz="0" w:space="0" w:color="auto"/>
                <w:bottom w:val="none" w:sz="0" w:space="0" w:color="auto"/>
                <w:right w:val="none" w:sz="0" w:space="0" w:color="auto"/>
              </w:divBdr>
            </w:div>
            <w:div w:id="1914506175">
              <w:marLeft w:val="0"/>
              <w:marRight w:val="0"/>
              <w:marTop w:val="0"/>
              <w:marBottom w:val="0"/>
              <w:divBdr>
                <w:top w:val="none" w:sz="0" w:space="0" w:color="auto"/>
                <w:left w:val="none" w:sz="0" w:space="0" w:color="auto"/>
                <w:bottom w:val="none" w:sz="0" w:space="0" w:color="auto"/>
                <w:right w:val="none" w:sz="0" w:space="0" w:color="auto"/>
              </w:divBdr>
            </w:div>
            <w:div w:id="657347808">
              <w:marLeft w:val="0"/>
              <w:marRight w:val="0"/>
              <w:marTop w:val="0"/>
              <w:marBottom w:val="0"/>
              <w:divBdr>
                <w:top w:val="none" w:sz="0" w:space="0" w:color="auto"/>
                <w:left w:val="none" w:sz="0" w:space="0" w:color="auto"/>
                <w:bottom w:val="none" w:sz="0" w:space="0" w:color="auto"/>
                <w:right w:val="none" w:sz="0" w:space="0" w:color="auto"/>
              </w:divBdr>
            </w:div>
            <w:div w:id="986323796">
              <w:marLeft w:val="0"/>
              <w:marRight w:val="0"/>
              <w:marTop w:val="0"/>
              <w:marBottom w:val="0"/>
              <w:divBdr>
                <w:top w:val="none" w:sz="0" w:space="0" w:color="auto"/>
                <w:left w:val="none" w:sz="0" w:space="0" w:color="auto"/>
                <w:bottom w:val="none" w:sz="0" w:space="0" w:color="auto"/>
                <w:right w:val="none" w:sz="0" w:space="0" w:color="auto"/>
              </w:divBdr>
            </w:div>
            <w:div w:id="1968658289">
              <w:marLeft w:val="0"/>
              <w:marRight w:val="0"/>
              <w:marTop w:val="0"/>
              <w:marBottom w:val="0"/>
              <w:divBdr>
                <w:top w:val="none" w:sz="0" w:space="0" w:color="auto"/>
                <w:left w:val="none" w:sz="0" w:space="0" w:color="auto"/>
                <w:bottom w:val="none" w:sz="0" w:space="0" w:color="auto"/>
                <w:right w:val="none" w:sz="0" w:space="0" w:color="auto"/>
              </w:divBdr>
            </w:div>
            <w:div w:id="1030108852">
              <w:marLeft w:val="0"/>
              <w:marRight w:val="0"/>
              <w:marTop w:val="0"/>
              <w:marBottom w:val="0"/>
              <w:divBdr>
                <w:top w:val="none" w:sz="0" w:space="0" w:color="auto"/>
                <w:left w:val="none" w:sz="0" w:space="0" w:color="auto"/>
                <w:bottom w:val="none" w:sz="0" w:space="0" w:color="auto"/>
                <w:right w:val="none" w:sz="0" w:space="0" w:color="auto"/>
              </w:divBdr>
            </w:div>
            <w:div w:id="557009797">
              <w:marLeft w:val="0"/>
              <w:marRight w:val="0"/>
              <w:marTop w:val="0"/>
              <w:marBottom w:val="0"/>
              <w:divBdr>
                <w:top w:val="none" w:sz="0" w:space="0" w:color="auto"/>
                <w:left w:val="none" w:sz="0" w:space="0" w:color="auto"/>
                <w:bottom w:val="none" w:sz="0" w:space="0" w:color="auto"/>
                <w:right w:val="none" w:sz="0" w:space="0" w:color="auto"/>
              </w:divBdr>
            </w:div>
            <w:div w:id="1042902241">
              <w:marLeft w:val="0"/>
              <w:marRight w:val="0"/>
              <w:marTop w:val="0"/>
              <w:marBottom w:val="0"/>
              <w:divBdr>
                <w:top w:val="none" w:sz="0" w:space="0" w:color="auto"/>
                <w:left w:val="none" w:sz="0" w:space="0" w:color="auto"/>
                <w:bottom w:val="none" w:sz="0" w:space="0" w:color="auto"/>
                <w:right w:val="none" w:sz="0" w:space="0" w:color="auto"/>
              </w:divBdr>
            </w:div>
            <w:div w:id="175386619">
              <w:marLeft w:val="0"/>
              <w:marRight w:val="0"/>
              <w:marTop w:val="0"/>
              <w:marBottom w:val="0"/>
              <w:divBdr>
                <w:top w:val="none" w:sz="0" w:space="0" w:color="auto"/>
                <w:left w:val="none" w:sz="0" w:space="0" w:color="auto"/>
                <w:bottom w:val="none" w:sz="0" w:space="0" w:color="auto"/>
                <w:right w:val="none" w:sz="0" w:space="0" w:color="auto"/>
              </w:divBdr>
            </w:div>
            <w:div w:id="916397709">
              <w:marLeft w:val="0"/>
              <w:marRight w:val="0"/>
              <w:marTop w:val="0"/>
              <w:marBottom w:val="0"/>
              <w:divBdr>
                <w:top w:val="none" w:sz="0" w:space="0" w:color="auto"/>
                <w:left w:val="none" w:sz="0" w:space="0" w:color="auto"/>
                <w:bottom w:val="none" w:sz="0" w:space="0" w:color="auto"/>
                <w:right w:val="none" w:sz="0" w:space="0" w:color="auto"/>
              </w:divBdr>
            </w:div>
            <w:div w:id="425149444">
              <w:marLeft w:val="0"/>
              <w:marRight w:val="0"/>
              <w:marTop w:val="0"/>
              <w:marBottom w:val="0"/>
              <w:divBdr>
                <w:top w:val="none" w:sz="0" w:space="0" w:color="auto"/>
                <w:left w:val="none" w:sz="0" w:space="0" w:color="auto"/>
                <w:bottom w:val="none" w:sz="0" w:space="0" w:color="auto"/>
                <w:right w:val="none" w:sz="0" w:space="0" w:color="auto"/>
              </w:divBdr>
            </w:div>
            <w:div w:id="1832410589">
              <w:marLeft w:val="0"/>
              <w:marRight w:val="0"/>
              <w:marTop w:val="0"/>
              <w:marBottom w:val="0"/>
              <w:divBdr>
                <w:top w:val="none" w:sz="0" w:space="0" w:color="auto"/>
                <w:left w:val="none" w:sz="0" w:space="0" w:color="auto"/>
                <w:bottom w:val="none" w:sz="0" w:space="0" w:color="auto"/>
                <w:right w:val="none" w:sz="0" w:space="0" w:color="auto"/>
              </w:divBdr>
            </w:div>
            <w:div w:id="416294149">
              <w:marLeft w:val="0"/>
              <w:marRight w:val="0"/>
              <w:marTop w:val="0"/>
              <w:marBottom w:val="0"/>
              <w:divBdr>
                <w:top w:val="none" w:sz="0" w:space="0" w:color="auto"/>
                <w:left w:val="none" w:sz="0" w:space="0" w:color="auto"/>
                <w:bottom w:val="none" w:sz="0" w:space="0" w:color="auto"/>
                <w:right w:val="none" w:sz="0" w:space="0" w:color="auto"/>
              </w:divBdr>
            </w:div>
            <w:div w:id="956106549">
              <w:marLeft w:val="0"/>
              <w:marRight w:val="0"/>
              <w:marTop w:val="0"/>
              <w:marBottom w:val="0"/>
              <w:divBdr>
                <w:top w:val="none" w:sz="0" w:space="0" w:color="auto"/>
                <w:left w:val="none" w:sz="0" w:space="0" w:color="auto"/>
                <w:bottom w:val="none" w:sz="0" w:space="0" w:color="auto"/>
                <w:right w:val="none" w:sz="0" w:space="0" w:color="auto"/>
              </w:divBdr>
            </w:div>
            <w:div w:id="2022007772">
              <w:marLeft w:val="0"/>
              <w:marRight w:val="0"/>
              <w:marTop w:val="0"/>
              <w:marBottom w:val="0"/>
              <w:divBdr>
                <w:top w:val="none" w:sz="0" w:space="0" w:color="auto"/>
                <w:left w:val="none" w:sz="0" w:space="0" w:color="auto"/>
                <w:bottom w:val="none" w:sz="0" w:space="0" w:color="auto"/>
                <w:right w:val="none" w:sz="0" w:space="0" w:color="auto"/>
              </w:divBdr>
            </w:div>
            <w:div w:id="611592783">
              <w:marLeft w:val="0"/>
              <w:marRight w:val="0"/>
              <w:marTop w:val="0"/>
              <w:marBottom w:val="0"/>
              <w:divBdr>
                <w:top w:val="none" w:sz="0" w:space="0" w:color="auto"/>
                <w:left w:val="none" w:sz="0" w:space="0" w:color="auto"/>
                <w:bottom w:val="none" w:sz="0" w:space="0" w:color="auto"/>
                <w:right w:val="none" w:sz="0" w:space="0" w:color="auto"/>
              </w:divBdr>
            </w:div>
            <w:div w:id="842821426">
              <w:marLeft w:val="0"/>
              <w:marRight w:val="0"/>
              <w:marTop w:val="0"/>
              <w:marBottom w:val="0"/>
              <w:divBdr>
                <w:top w:val="none" w:sz="0" w:space="0" w:color="auto"/>
                <w:left w:val="none" w:sz="0" w:space="0" w:color="auto"/>
                <w:bottom w:val="none" w:sz="0" w:space="0" w:color="auto"/>
                <w:right w:val="none" w:sz="0" w:space="0" w:color="auto"/>
              </w:divBdr>
            </w:div>
            <w:div w:id="1850101390">
              <w:marLeft w:val="0"/>
              <w:marRight w:val="0"/>
              <w:marTop w:val="0"/>
              <w:marBottom w:val="0"/>
              <w:divBdr>
                <w:top w:val="none" w:sz="0" w:space="0" w:color="auto"/>
                <w:left w:val="none" w:sz="0" w:space="0" w:color="auto"/>
                <w:bottom w:val="none" w:sz="0" w:space="0" w:color="auto"/>
                <w:right w:val="none" w:sz="0" w:space="0" w:color="auto"/>
              </w:divBdr>
            </w:div>
            <w:div w:id="712655387">
              <w:marLeft w:val="0"/>
              <w:marRight w:val="0"/>
              <w:marTop w:val="0"/>
              <w:marBottom w:val="0"/>
              <w:divBdr>
                <w:top w:val="none" w:sz="0" w:space="0" w:color="auto"/>
                <w:left w:val="none" w:sz="0" w:space="0" w:color="auto"/>
                <w:bottom w:val="none" w:sz="0" w:space="0" w:color="auto"/>
                <w:right w:val="none" w:sz="0" w:space="0" w:color="auto"/>
              </w:divBdr>
            </w:div>
            <w:div w:id="263660609">
              <w:marLeft w:val="0"/>
              <w:marRight w:val="0"/>
              <w:marTop w:val="0"/>
              <w:marBottom w:val="0"/>
              <w:divBdr>
                <w:top w:val="none" w:sz="0" w:space="0" w:color="auto"/>
                <w:left w:val="none" w:sz="0" w:space="0" w:color="auto"/>
                <w:bottom w:val="none" w:sz="0" w:space="0" w:color="auto"/>
                <w:right w:val="none" w:sz="0" w:space="0" w:color="auto"/>
              </w:divBdr>
            </w:div>
            <w:div w:id="1423528459">
              <w:marLeft w:val="0"/>
              <w:marRight w:val="0"/>
              <w:marTop w:val="0"/>
              <w:marBottom w:val="0"/>
              <w:divBdr>
                <w:top w:val="none" w:sz="0" w:space="0" w:color="auto"/>
                <w:left w:val="none" w:sz="0" w:space="0" w:color="auto"/>
                <w:bottom w:val="none" w:sz="0" w:space="0" w:color="auto"/>
                <w:right w:val="none" w:sz="0" w:space="0" w:color="auto"/>
              </w:divBdr>
            </w:div>
            <w:div w:id="140000636">
              <w:marLeft w:val="0"/>
              <w:marRight w:val="0"/>
              <w:marTop w:val="0"/>
              <w:marBottom w:val="0"/>
              <w:divBdr>
                <w:top w:val="none" w:sz="0" w:space="0" w:color="auto"/>
                <w:left w:val="none" w:sz="0" w:space="0" w:color="auto"/>
                <w:bottom w:val="none" w:sz="0" w:space="0" w:color="auto"/>
                <w:right w:val="none" w:sz="0" w:space="0" w:color="auto"/>
              </w:divBdr>
            </w:div>
            <w:div w:id="1675455552">
              <w:marLeft w:val="0"/>
              <w:marRight w:val="0"/>
              <w:marTop w:val="0"/>
              <w:marBottom w:val="0"/>
              <w:divBdr>
                <w:top w:val="none" w:sz="0" w:space="0" w:color="auto"/>
                <w:left w:val="none" w:sz="0" w:space="0" w:color="auto"/>
                <w:bottom w:val="none" w:sz="0" w:space="0" w:color="auto"/>
                <w:right w:val="none" w:sz="0" w:space="0" w:color="auto"/>
              </w:divBdr>
            </w:div>
            <w:div w:id="72552379">
              <w:marLeft w:val="0"/>
              <w:marRight w:val="0"/>
              <w:marTop w:val="0"/>
              <w:marBottom w:val="0"/>
              <w:divBdr>
                <w:top w:val="none" w:sz="0" w:space="0" w:color="auto"/>
                <w:left w:val="none" w:sz="0" w:space="0" w:color="auto"/>
                <w:bottom w:val="none" w:sz="0" w:space="0" w:color="auto"/>
                <w:right w:val="none" w:sz="0" w:space="0" w:color="auto"/>
              </w:divBdr>
            </w:div>
            <w:div w:id="308248141">
              <w:marLeft w:val="0"/>
              <w:marRight w:val="0"/>
              <w:marTop w:val="0"/>
              <w:marBottom w:val="0"/>
              <w:divBdr>
                <w:top w:val="none" w:sz="0" w:space="0" w:color="auto"/>
                <w:left w:val="none" w:sz="0" w:space="0" w:color="auto"/>
                <w:bottom w:val="none" w:sz="0" w:space="0" w:color="auto"/>
                <w:right w:val="none" w:sz="0" w:space="0" w:color="auto"/>
              </w:divBdr>
            </w:div>
            <w:div w:id="2137209922">
              <w:marLeft w:val="0"/>
              <w:marRight w:val="0"/>
              <w:marTop w:val="0"/>
              <w:marBottom w:val="0"/>
              <w:divBdr>
                <w:top w:val="none" w:sz="0" w:space="0" w:color="auto"/>
                <w:left w:val="none" w:sz="0" w:space="0" w:color="auto"/>
                <w:bottom w:val="none" w:sz="0" w:space="0" w:color="auto"/>
                <w:right w:val="none" w:sz="0" w:space="0" w:color="auto"/>
              </w:divBdr>
            </w:div>
            <w:div w:id="1461026032">
              <w:marLeft w:val="0"/>
              <w:marRight w:val="0"/>
              <w:marTop w:val="0"/>
              <w:marBottom w:val="0"/>
              <w:divBdr>
                <w:top w:val="none" w:sz="0" w:space="0" w:color="auto"/>
                <w:left w:val="none" w:sz="0" w:space="0" w:color="auto"/>
                <w:bottom w:val="none" w:sz="0" w:space="0" w:color="auto"/>
                <w:right w:val="none" w:sz="0" w:space="0" w:color="auto"/>
              </w:divBdr>
            </w:div>
            <w:div w:id="632760711">
              <w:marLeft w:val="0"/>
              <w:marRight w:val="0"/>
              <w:marTop w:val="0"/>
              <w:marBottom w:val="0"/>
              <w:divBdr>
                <w:top w:val="none" w:sz="0" w:space="0" w:color="auto"/>
                <w:left w:val="none" w:sz="0" w:space="0" w:color="auto"/>
                <w:bottom w:val="none" w:sz="0" w:space="0" w:color="auto"/>
                <w:right w:val="none" w:sz="0" w:space="0" w:color="auto"/>
              </w:divBdr>
            </w:div>
            <w:div w:id="1058166757">
              <w:marLeft w:val="0"/>
              <w:marRight w:val="0"/>
              <w:marTop w:val="0"/>
              <w:marBottom w:val="0"/>
              <w:divBdr>
                <w:top w:val="none" w:sz="0" w:space="0" w:color="auto"/>
                <w:left w:val="none" w:sz="0" w:space="0" w:color="auto"/>
                <w:bottom w:val="none" w:sz="0" w:space="0" w:color="auto"/>
                <w:right w:val="none" w:sz="0" w:space="0" w:color="auto"/>
              </w:divBdr>
            </w:div>
            <w:div w:id="222065546">
              <w:marLeft w:val="0"/>
              <w:marRight w:val="0"/>
              <w:marTop w:val="0"/>
              <w:marBottom w:val="0"/>
              <w:divBdr>
                <w:top w:val="none" w:sz="0" w:space="0" w:color="auto"/>
                <w:left w:val="none" w:sz="0" w:space="0" w:color="auto"/>
                <w:bottom w:val="none" w:sz="0" w:space="0" w:color="auto"/>
                <w:right w:val="none" w:sz="0" w:space="0" w:color="auto"/>
              </w:divBdr>
            </w:div>
            <w:div w:id="622351175">
              <w:marLeft w:val="0"/>
              <w:marRight w:val="0"/>
              <w:marTop w:val="0"/>
              <w:marBottom w:val="0"/>
              <w:divBdr>
                <w:top w:val="none" w:sz="0" w:space="0" w:color="auto"/>
                <w:left w:val="none" w:sz="0" w:space="0" w:color="auto"/>
                <w:bottom w:val="none" w:sz="0" w:space="0" w:color="auto"/>
                <w:right w:val="none" w:sz="0" w:space="0" w:color="auto"/>
              </w:divBdr>
            </w:div>
            <w:div w:id="1800301139">
              <w:marLeft w:val="0"/>
              <w:marRight w:val="0"/>
              <w:marTop w:val="0"/>
              <w:marBottom w:val="0"/>
              <w:divBdr>
                <w:top w:val="none" w:sz="0" w:space="0" w:color="auto"/>
                <w:left w:val="none" w:sz="0" w:space="0" w:color="auto"/>
                <w:bottom w:val="none" w:sz="0" w:space="0" w:color="auto"/>
                <w:right w:val="none" w:sz="0" w:space="0" w:color="auto"/>
              </w:divBdr>
            </w:div>
            <w:div w:id="491678050">
              <w:marLeft w:val="0"/>
              <w:marRight w:val="0"/>
              <w:marTop w:val="0"/>
              <w:marBottom w:val="0"/>
              <w:divBdr>
                <w:top w:val="none" w:sz="0" w:space="0" w:color="auto"/>
                <w:left w:val="none" w:sz="0" w:space="0" w:color="auto"/>
                <w:bottom w:val="none" w:sz="0" w:space="0" w:color="auto"/>
                <w:right w:val="none" w:sz="0" w:space="0" w:color="auto"/>
              </w:divBdr>
            </w:div>
            <w:div w:id="2108383946">
              <w:marLeft w:val="0"/>
              <w:marRight w:val="0"/>
              <w:marTop w:val="0"/>
              <w:marBottom w:val="0"/>
              <w:divBdr>
                <w:top w:val="none" w:sz="0" w:space="0" w:color="auto"/>
                <w:left w:val="none" w:sz="0" w:space="0" w:color="auto"/>
                <w:bottom w:val="none" w:sz="0" w:space="0" w:color="auto"/>
                <w:right w:val="none" w:sz="0" w:space="0" w:color="auto"/>
              </w:divBdr>
            </w:div>
            <w:div w:id="2005432137">
              <w:marLeft w:val="0"/>
              <w:marRight w:val="0"/>
              <w:marTop w:val="0"/>
              <w:marBottom w:val="0"/>
              <w:divBdr>
                <w:top w:val="none" w:sz="0" w:space="0" w:color="auto"/>
                <w:left w:val="none" w:sz="0" w:space="0" w:color="auto"/>
                <w:bottom w:val="none" w:sz="0" w:space="0" w:color="auto"/>
                <w:right w:val="none" w:sz="0" w:space="0" w:color="auto"/>
              </w:divBdr>
            </w:div>
            <w:div w:id="1605914944">
              <w:marLeft w:val="0"/>
              <w:marRight w:val="0"/>
              <w:marTop w:val="0"/>
              <w:marBottom w:val="0"/>
              <w:divBdr>
                <w:top w:val="none" w:sz="0" w:space="0" w:color="auto"/>
                <w:left w:val="none" w:sz="0" w:space="0" w:color="auto"/>
                <w:bottom w:val="none" w:sz="0" w:space="0" w:color="auto"/>
                <w:right w:val="none" w:sz="0" w:space="0" w:color="auto"/>
              </w:divBdr>
            </w:div>
            <w:div w:id="653602163">
              <w:marLeft w:val="0"/>
              <w:marRight w:val="0"/>
              <w:marTop w:val="0"/>
              <w:marBottom w:val="0"/>
              <w:divBdr>
                <w:top w:val="none" w:sz="0" w:space="0" w:color="auto"/>
                <w:left w:val="none" w:sz="0" w:space="0" w:color="auto"/>
                <w:bottom w:val="none" w:sz="0" w:space="0" w:color="auto"/>
                <w:right w:val="none" w:sz="0" w:space="0" w:color="auto"/>
              </w:divBdr>
            </w:div>
            <w:div w:id="921066255">
              <w:marLeft w:val="0"/>
              <w:marRight w:val="0"/>
              <w:marTop w:val="0"/>
              <w:marBottom w:val="0"/>
              <w:divBdr>
                <w:top w:val="none" w:sz="0" w:space="0" w:color="auto"/>
                <w:left w:val="none" w:sz="0" w:space="0" w:color="auto"/>
                <w:bottom w:val="none" w:sz="0" w:space="0" w:color="auto"/>
                <w:right w:val="none" w:sz="0" w:space="0" w:color="auto"/>
              </w:divBdr>
            </w:div>
            <w:div w:id="2108652166">
              <w:marLeft w:val="0"/>
              <w:marRight w:val="0"/>
              <w:marTop w:val="0"/>
              <w:marBottom w:val="0"/>
              <w:divBdr>
                <w:top w:val="none" w:sz="0" w:space="0" w:color="auto"/>
                <w:left w:val="none" w:sz="0" w:space="0" w:color="auto"/>
                <w:bottom w:val="none" w:sz="0" w:space="0" w:color="auto"/>
                <w:right w:val="none" w:sz="0" w:space="0" w:color="auto"/>
              </w:divBdr>
            </w:div>
            <w:div w:id="209344223">
              <w:marLeft w:val="0"/>
              <w:marRight w:val="0"/>
              <w:marTop w:val="0"/>
              <w:marBottom w:val="0"/>
              <w:divBdr>
                <w:top w:val="none" w:sz="0" w:space="0" w:color="auto"/>
                <w:left w:val="none" w:sz="0" w:space="0" w:color="auto"/>
                <w:bottom w:val="none" w:sz="0" w:space="0" w:color="auto"/>
                <w:right w:val="none" w:sz="0" w:space="0" w:color="auto"/>
              </w:divBdr>
            </w:div>
            <w:div w:id="1523350531">
              <w:marLeft w:val="0"/>
              <w:marRight w:val="0"/>
              <w:marTop w:val="0"/>
              <w:marBottom w:val="0"/>
              <w:divBdr>
                <w:top w:val="none" w:sz="0" w:space="0" w:color="auto"/>
                <w:left w:val="none" w:sz="0" w:space="0" w:color="auto"/>
                <w:bottom w:val="none" w:sz="0" w:space="0" w:color="auto"/>
                <w:right w:val="none" w:sz="0" w:space="0" w:color="auto"/>
              </w:divBdr>
            </w:div>
            <w:div w:id="694043966">
              <w:marLeft w:val="0"/>
              <w:marRight w:val="0"/>
              <w:marTop w:val="0"/>
              <w:marBottom w:val="0"/>
              <w:divBdr>
                <w:top w:val="none" w:sz="0" w:space="0" w:color="auto"/>
                <w:left w:val="none" w:sz="0" w:space="0" w:color="auto"/>
                <w:bottom w:val="none" w:sz="0" w:space="0" w:color="auto"/>
                <w:right w:val="none" w:sz="0" w:space="0" w:color="auto"/>
              </w:divBdr>
            </w:div>
            <w:div w:id="1791238641">
              <w:marLeft w:val="0"/>
              <w:marRight w:val="0"/>
              <w:marTop w:val="0"/>
              <w:marBottom w:val="0"/>
              <w:divBdr>
                <w:top w:val="none" w:sz="0" w:space="0" w:color="auto"/>
                <w:left w:val="none" w:sz="0" w:space="0" w:color="auto"/>
                <w:bottom w:val="none" w:sz="0" w:space="0" w:color="auto"/>
                <w:right w:val="none" w:sz="0" w:space="0" w:color="auto"/>
              </w:divBdr>
            </w:div>
            <w:div w:id="1044788314">
              <w:marLeft w:val="0"/>
              <w:marRight w:val="0"/>
              <w:marTop w:val="0"/>
              <w:marBottom w:val="0"/>
              <w:divBdr>
                <w:top w:val="none" w:sz="0" w:space="0" w:color="auto"/>
                <w:left w:val="none" w:sz="0" w:space="0" w:color="auto"/>
                <w:bottom w:val="none" w:sz="0" w:space="0" w:color="auto"/>
                <w:right w:val="none" w:sz="0" w:space="0" w:color="auto"/>
              </w:divBdr>
            </w:div>
            <w:div w:id="37553808">
              <w:marLeft w:val="0"/>
              <w:marRight w:val="0"/>
              <w:marTop w:val="0"/>
              <w:marBottom w:val="0"/>
              <w:divBdr>
                <w:top w:val="none" w:sz="0" w:space="0" w:color="auto"/>
                <w:left w:val="none" w:sz="0" w:space="0" w:color="auto"/>
                <w:bottom w:val="none" w:sz="0" w:space="0" w:color="auto"/>
                <w:right w:val="none" w:sz="0" w:space="0" w:color="auto"/>
              </w:divBdr>
            </w:div>
            <w:div w:id="1185361587">
              <w:marLeft w:val="0"/>
              <w:marRight w:val="0"/>
              <w:marTop w:val="0"/>
              <w:marBottom w:val="0"/>
              <w:divBdr>
                <w:top w:val="none" w:sz="0" w:space="0" w:color="auto"/>
                <w:left w:val="none" w:sz="0" w:space="0" w:color="auto"/>
                <w:bottom w:val="none" w:sz="0" w:space="0" w:color="auto"/>
                <w:right w:val="none" w:sz="0" w:space="0" w:color="auto"/>
              </w:divBdr>
            </w:div>
            <w:div w:id="602491836">
              <w:marLeft w:val="0"/>
              <w:marRight w:val="0"/>
              <w:marTop w:val="0"/>
              <w:marBottom w:val="0"/>
              <w:divBdr>
                <w:top w:val="none" w:sz="0" w:space="0" w:color="auto"/>
                <w:left w:val="none" w:sz="0" w:space="0" w:color="auto"/>
                <w:bottom w:val="none" w:sz="0" w:space="0" w:color="auto"/>
                <w:right w:val="none" w:sz="0" w:space="0" w:color="auto"/>
              </w:divBdr>
            </w:div>
            <w:div w:id="286082626">
              <w:marLeft w:val="0"/>
              <w:marRight w:val="0"/>
              <w:marTop w:val="0"/>
              <w:marBottom w:val="0"/>
              <w:divBdr>
                <w:top w:val="none" w:sz="0" w:space="0" w:color="auto"/>
                <w:left w:val="none" w:sz="0" w:space="0" w:color="auto"/>
                <w:bottom w:val="none" w:sz="0" w:space="0" w:color="auto"/>
                <w:right w:val="none" w:sz="0" w:space="0" w:color="auto"/>
              </w:divBdr>
            </w:div>
            <w:div w:id="1664359274">
              <w:marLeft w:val="0"/>
              <w:marRight w:val="0"/>
              <w:marTop w:val="0"/>
              <w:marBottom w:val="0"/>
              <w:divBdr>
                <w:top w:val="none" w:sz="0" w:space="0" w:color="auto"/>
                <w:left w:val="none" w:sz="0" w:space="0" w:color="auto"/>
                <w:bottom w:val="none" w:sz="0" w:space="0" w:color="auto"/>
                <w:right w:val="none" w:sz="0" w:space="0" w:color="auto"/>
              </w:divBdr>
            </w:div>
            <w:div w:id="837424287">
              <w:marLeft w:val="0"/>
              <w:marRight w:val="0"/>
              <w:marTop w:val="0"/>
              <w:marBottom w:val="0"/>
              <w:divBdr>
                <w:top w:val="none" w:sz="0" w:space="0" w:color="auto"/>
                <w:left w:val="none" w:sz="0" w:space="0" w:color="auto"/>
                <w:bottom w:val="none" w:sz="0" w:space="0" w:color="auto"/>
                <w:right w:val="none" w:sz="0" w:space="0" w:color="auto"/>
              </w:divBdr>
            </w:div>
            <w:div w:id="699207542">
              <w:marLeft w:val="0"/>
              <w:marRight w:val="0"/>
              <w:marTop w:val="0"/>
              <w:marBottom w:val="0"/>
              <w:divBdr>
                <w:top w:val="none" w:sz="0" w:space="0" w:color="auto"/>
                <w:left w:val="none" w:sz="0" w:space="0" w:color="auto"/>
                <w:bottom w:val="none" w:sz="0" w:space="0" w:color="auto"/>
                <w:right w:val="none" w:sz="0" w:space="0" w:color="auto"/>
              </w:divBdr>
            </w:div>
            <w:div w:id="562521558">
              <w:marLeft w:val="0"/>
              <w:marRight w:val="0"/>
              <w:marTop w:val="0"/>
              <w:marBottom w:val="0"/>
              <w:divBdr>
                <w:top w:val="none" w:sz="0" w:space="0" w:color="auto"/>
                <w:left w:val="none" w:sz="0" w:space="0" w:color="auto"/>
                <w:bottom w:val="none" w:sz="0" w:space="0" w:color="auto"/>
                <w:right w:val="none" w:sz="0" w:space="0" w:color="auto"/>
              </w:divBdr>
            </w:div>
            <w:div w:id="1781878942">
              <w:marLeft w:val="0"/>
              <w:marRight w:val="0"/>
              <w:marTop w:val="0"/>
              <w:marBottom w:val="0"/>
              <w:divBdr>
                <w:top w:val="none" w:sz="0" w:space="0" w:color="auto"/>
                <w:left w:val="none" w:sz="0" w:space="0" w:color="auto"/>
                <w:bottom w:val="none" w:sz="0" w:space="0" w:color="auto"/>
                <w:right w:val="none" w:sz="0" w:space="0" w:color="auto"/>
              </w:divBdr>
            </w:div>
            <w:div w:id="1510481526">
              <w:marLeft w:val="0"/>
              <w:marRight w:val="0"/>
              <w:marTop w:val="0"/>
              <w:marBottom w:val="0"/>
              <w:divBdr>
                <w:top w:val="none" w:sz="0" w:space="0" w:color="auto"/>
                <w:left w:val="none" w:sz="0" w:space="0" w:color="auto"/>
                <w:bottom w:val="none" w:sz="0" w:space="0" w:color="auto"/>
                <w:right w:val="none" w:sz="0" w:space="0" w:color="auto"/>
              </w:divBdr>
            </w:div>
            <w:div w:id="538395045">
              <w:marLeft w:val="0"/>
              <w:marRight w:val="0"/>
              <w:marTop w:val="0"/>
              <w:marBottom w:val="0"/>
              <w:divBdr>
                <w:top w:val="none" w:sz="0" w:space="0" w:color="auto"/>
                <w:left w:val="none" w:sz="0" w:space="0" w:color="auto"/>
                <w:bottom w:val="none" w:sz="0" w:space="0" w:color="auto"/>
                <w:right w:val="none" w:sz="0" w:space="0" w:color="auto"/>
              </w:divBdr>
            </w:div>
            <w:div w:id="1629508413">
              <w:marLeft w:val="0"/>
              <w:marRight w:val="0"/>
              <w:marTop w:val="0"/>
              <w:marBottom w:val="0"/>
              <w:divBdr>
                <w:top w:val="none" w:sz="0" w:space="0" w:color="auto"/>
                <w:left w:val="none" w:sz="0" w:space="0" w:color="auto"/>
                <w:bottom w:val="none" w:sz="0" w:space="0" w:color="auto"/>
                <w:right w:val="none" w:sz="0" w:space="0" w:color="auto"/>
              </w:divBdr>
            </w:div>
            <w:div w:id="1840733242">
              <w:marLeft w:val="0"/>
              <w:marRight w:val="0"/>
              <w:marTop w:val="0"/>
              <w:marBottom w:val="0"/>
              <w:divBdr>
                <w:top w:val="none" w:sz="0" w:space="0" w:color="auto"/>
                <w:left w:val="none" w:sz="0" w:space="0" w:color="auto"/>
                <w:bottom w:val="none" w:sz="0" w:space="0" w:color="auto"/>
                <w:right w:val="none" w:sz="0" w:space="0" w:color="auto"/>
              </w:divBdr>
            </w:div>
            <w:div w:id="886914538">
              <w:marLeft w:val="0"/>
              <w:marRight w:val="0"/>
              <w:marTop w:val="0"/>
              <w:marBottom w:val="0"/>
              <w:divBdr>
                <w:top w:val="none" w:sz="0" w:space="0" w:color="auto"/>
                <w:left w:val="none" w:sz="0" w:space="0" w:color="auto"/>
                <w:bottom w:val="none" w:sz="0" w:space="0" w:color="auto"/>
                <w:right w:val="none" w:sz="0" w:space="0" w:color="auto"/>
              </w:divBdr>
            </w:div>
            <w:div w:id="1348019165">
              <w:marLeft w:val="0"/>
              <w:marRight w:val="0"/>
              <w:marTop w:val="0"/>
              <w:marBottom w:val="0"/>
              <w:divBdr>
                <w:top w:val="none" w:sz="0" w:space="0" w:color="auto"/>
                <w:left w:val="none" w:sz="0" w:space="0" w:color="auto"/>
                <w:bottom w:val="none" w:sz="0" w:space="0" w:color="auto"/>
                <w:right w:val="none" w:sz="0" w:space="0" w:color="auto"/>
              </w:divBdr>
            </w:div>
            <w:div w:id="1634871503">
              <w:marLeft w:val="0"/>
              <w:marRight w:val="0"/>
              <w:marTop w:val="0"/>
              <w:marBottom w:val="0"/>
              <w:divBdr>
                <w:top w:val="none" w:sz="0" w:space="0" w:color="auto"/>
                <w:left w:val="none" w:sz="0" w:space="0" w:color="auto"/>
                <w:bottom w:val="none" w:sz="0" w:space="0" w:color="auto"/>
                <w:right w:val="none" w:sz="0" w:space="0" w:color="auto"/>
              </w:divBdr>
            </w:div>
            <w:div w:id="795611354">
              <w:marLeft w:val="0"/>
              <w:marRight w:val="0"/>
              <w:marTop w:val="0"/>
              <w:marBottom w:val="0"/>
              <w:divBdr>
                <w:top w:val="none" w:sz="0" w:space="0" w:color="auto"/>
                <w:left w:val="none" w:sz="0" w:space="0" w:color="auto"/>
                <w:bottom w:val="none" w:sz="0" w:space="0" w:color="auto"/>
                <w:right w:val="none" w:sz="0" w:space="0" w:color="auto"/>
              </w:divBdr>
            </w:div>
            <w:div w:id="286595099">
              <w:marLeft w:val="0"/>
              <w:marRight w:val="0"/>
              <w:marTop w:val="0"/>
              <w:marBottom w:val="0"/>
              <w:divBdr>
                <w:top w:val="none" w:sz="0" w:space="0" w:color="auto"/>
                <w:left w:val="none" w:sz="0" w:space="0" w:color="auto"/>
                <w:bottom w:val="none" w:sz="0" w:space="0" w:color="auto"/>
                <w:right w:val="none" w:sz="0" w:space="0" w:color="auto"/>
              </w:divBdr>
            </w:div>
            <w:div w:id="1411193727">
              <w:marLeft w:val="0"/>
              <w:marRight w:val="0"/>
              <w:marTop w:val="0"/>
              <w:marBottom w:val="0"/>
              <w:divBdr>
                <w:top w:val="none" w:sz="0" w:space="0" w:color="auto"/>
                <w:left w:val="none" w:sz="0" w:space="0" w:color="auto"/>
                <w:bottom w:val="none" w:sz="0" w:space="0" w:color="auto"/>
                <w:right w:val="none" w:sz="0" w:space="0" w:color="auto"/>
              </w:divBdr>
            </w:div>
            <w:div w:id="2051033434">
              <w:marLeft w:val="0"/>
              <w:marRight w:val="0"/>
              <w:marTop w:val="0"/>
              <w:marBottom w:val="0"/>
              <w:divBdr>
                <w:top w:val="none" w:sz="0" w:space="0" w:color="auto"/>
                <w:left w:val="none" w:sz="0" w:space="0" w:color="auto"/>
                <w:bottom w:val="none" w:sz="0" w:space="0" w:color="auto"/>
                <w:right w:val="none" w:sz="0" w:space="0" w:color="auto"/>
              </w:divBdr>
            </w:div>
            <w:div w:id="354773612">
              <w:marLeft w:val="0"/>
              <w:marRight w:val="0"/>
              <w:marTop w:val="0"/>
              <w:marBottom w:val="0"/>
              <w:divBdr>
                <w:top w:val="none" w:sz="0" w:space="0" w:color="auto"/>
                <w:left w:val="none" w:sz="0" w:space="0" w:color="auto"/>
                <w:bottom w:val="none" w:sz="0" w:space="0" w:color="auto"/>
                <w:right w:val="none" w:sz="0" w:space="0" w:color="auto"/>
              </w:divBdr>
            </w:div>
            <w:div w:id="1491022017">
              <w:marLeft w:val="0"/>
              <w:marRight w:val="0"/>
              <w:marTop w:val="0"/>
              <w:marBottom w:val="0"/>
              <w:divBdr>
                <w:top w:val="none" w:sz="0" w:space="0" w:color="auto"/>
                <w:left w:val="none" w:sz="0" w:space="0" w:color="auto"/>
                <w:bottom w:val="none" w:sz="0" w:space="0" w:color="auto"/>
                <w:right w:val="none" w:sz="0" w:space="0" w:color="auto"/>
              </w:divBdr>
            </w:div>
            <w:div w:id="1629357685">
              <w:marLeft w:val="0"/>
              <w:marRight w:val="0"/>
              <w:marTop w:val="0"/>
              <w:marBottom w:val="0"/>
              <w:divBdr>
                <w:top w:val="none" w:sz="0" w:space="0" w:color="auto"/>
                <w:left w:val="none" w:sz="0" w:space="0" w:color="auto"/>
                <w:bottom w:val="none" w:sz="0" w:space="0" w:color="auto"/>
                <w:right w:val="none" w:sz="0" w:space="0" w:color="auto"/>
              </w:divBdr>
            </w:div>
            <w:div w:id="1363743547">
              <w:marLeft w:val="0"/>
              <w:marRight w:val="0"/>
              <w:marTop w:val="0"/>
              <w:marBottom w:val="0"/>
              <w:divBdr>
                <w:top w:val="none" w:sz="0" w:space="0" w:color="auto"/>
                <w:left w:val="none" w:sz="0" w:space="0" w:color="auto"/>
                <w:bottom w:val="none" w:sz="0" w:space="0" w:color="auto"/>
                <w:right w:val="none" w:sz="0" w:space="0" w:color="auto"/>
              </w:divBdr>
            </w:div>
            <w:div w:id="1023172213">
              <w:marLeft w:val="0"/>
              <w:marRight w:val="0"/>
              <w:marTop w:val="0"/>
              <w:marBottom w:val="0"/>
              <w:divBdr>
                <w:top w:val="none" w:sz="0" w:space="0" w:color="auto"/>
                <w:left w:val="none" w:sz="0" w:space="0" w:color="auto"/>
                <w:bottom w:val="none" w:sz="0" w:space="0" w:color="auto"/>
                <w:right w:val="none" w:sz="0" w:space="0" w:color="auto"/>
              </w:divBdr>
            </w:div>
            <w:div w:id="1646814747">
              <w:marLeft w:val="0"/>
              <w:marRight w:val="0"/>
              <w:marTop w:val="0"/>
              <w:marBottom w:val="0"/>
              <w:divBdr>
                <w:top w:val="none" w:sz="0" w:space="0" w:color="auto"/>
                <w:left w:val="none" w:sz="0" w:space="0" w:color="auto"/>
                <w:bottom w:val="none" w:sz="0" w:space="0" w:color="auto"/>
                <w:right w:val="none" w:sz="0" w:space="0" w:color="auto"/>
              </w:divBdr>
            </w:div>
            <w:div w:id="1061367453">
              <w:marLeft w:val="0"/>
              <w:marRight w:val="0"/>
              <w:marTop w:val="0"/>
              <w:marBottom w:val="0"/>
              <w:divBdr>
                <w:top w:val="none" w:sz="0" w:space="0" w:color="auto"/>
                <w:left w:val="none" w:sz="0" w:space="0" w:color="auto"/>
                <w:bottom w:val="none" w:sz="0" w:space="0" w:color="auto"/>
                <w:right w:val="none" w:sz="0" w:space="0" w:color="auto"/>
              </w:divBdr>
            </w:div>
            <w:div w:id="1199587202">
              <w:marLeft w:val="0"/>
              <w:marRight w:val="0"/>
              <w:marTop w:val="0"/>
              <w:marBottom w:val="0"/>
              <w:divBdr>
                <w:top w:val="none" w:sz="0" w:space="0" w:color="auto"/>
                <w:left w:val="none" w:sz="0" w:space="0" w:color="auto"/>
                <w:bottom w:val="none" w:sz="0" w:space="0" w:color="auto"/>
                <w:right w:val="none" w:sz="0" w:space="0" w:color="auto"/>
              </w:divBdr>
            </w:div>
            <w:div w:id="2038695498">
              <w:marLeft w:val="0"/>
              <w:marRight w:val="0"/>
              <w:marTop w:val="0"/>
              <w:marBottom w:val="0"/>
              <w:divBdr>
                <w:top w:val="none" w:sz="0" w:space="0" w:color="auto"/>
                <w:left w:val="none" w:sz="0" w:space="0" w:color="auto"/>
                <w:bottom w:val="none" w:sz="0" w:space="0" w:color="auto"/>
                <w:right w:val="none" w:sz="0" w:space="0" w:color="auto"/>
              </w:divBdr>
            </w:div>
            <w:div w:id="1445224227">
              <w:marLeft w:val="0"/>
              <w:marRight w:val="0"/>
              <w:marTop w:val="0"/>
              <w:marBottom w:val="0"/>
              <w:divBdr>
                <w:top w:val="none" w:sz="0" w:space="0" w:color="auto"/>
                <w:left w:val="none" w:sz="0" w:space="0" w:color="auto"/>
                <w:bottom w:val="none" w:sz="0" w:space="0" w:color="auto"/>
                <w:right w:val="none" w:sz="0" w:space="0" w:color="auto"/>
              </w:divBdr>
            </w:div>
            <w:div w:id="1683777504">
              <w:marLeft w:val="0"/>
              <w:marRight w:val="0"/>
              <w:marTop w:val="0"/>
              <w:marBottom w:val="0"/>
              <w:divBdr>
                <w:top w:val="none" w:sz="0" w:space="0" w:color="auto"/>
                <w:left w:val="none" w:sz="0" w:space="0" w:color="auto"/>
                <w:bottom w:val="none" w:sz="0" w:space="0" w:color="auto"/>
                <w:right w:val="none" w:sz="0" w:space="0" w:color="auto"/>
              </w:divBdr>
            </w:div>
            <w:div w:id="325666421">
              <w:marLeft w:val="0"/>
              <w:marRight w:val="0"/>
              <w:marTop w:val="0"/>
              <w:marBottom w:val="0"/>
              <w:divBdr>
                <w:top w:val="none" w:sz="0" w:space="0" w:color="auto"/>
                <w:left w:val="none" w:sz="0" w:space="0" w:color="auto"/>
                <w:bottom w:val="none" w:sz="0" w:space="0" w:color="auto"/>
                <w:right w:val="none" w:sz="0" w:space="0" w:color="auto"/>
              </w:divBdr>
            </w:div>
            <w:div w:id="335891164">
              <w:marLeft w:val="0"/>
              <w:marRight w:val="0"/>
              <w:marTop w:val="0"/>
              <w:marBottom w:val="0"/>
              <w:divBdr>
                <w:top w:val="none" w:sz="0" w:space="0" w:color="auto"/>
                <w:left w:val="none" w:sz="0" w:space="0" w:color="auto"/>
                <w:bottom w:val="none" w:sz="0" w:space="0" w:color="auto"/>
                <w:right w:val="none" w:sz="0" w:space="0" w:color="auto"/>
              </w:divBdr>
            </w:div>
            <w:div w:id="1821194693">
              <w:marLeft w:val="0"/>
              <w:marRight w:val="0"/>
              <w:marTop w:val="0"/>
              <w:marBottom w:val="0"/>
              <w:divBdr>
                <w:top w:val="none" w:sz="0" w:space="0" w:color="auto"/>
                <w:left w:val="none" w:sz="0" w:space="0" w:color="auto"/>
                <w:bottom w:val="none" w:sz="0" w:space="0" w:color="auto"/>
                <w:right w:val="none" w:sz="0" w:space="0" w:color="auto"/>
              </w:divBdr>
            </w:div>
            <w:div w:id="1379747742">
              <w:marLeft w:val="0"/>
              <w:marRight w:val="0"/>
              <w:marTop w:val="0"/>
              <w:marBottom w:val="0"/>
              <w:divBdr>
                <w:top w:val="none" w:sz="0" w:space="0" w:color="auto"/>
                <w:left w:val="none" w:sz="0" w:space="0" w:color="auto"/>
                <w:bottom w:val="none" w:sz="0" w:space="0" w:color="auto"/>
                <w:right w:val="none" w:sz="0" w:space="0" w:color="auto"/>
              </w:divBdr>
            </w:div>
            <w:div w:id="513614914">
              <w:marLeft w:val="0"/>
              <w:marRight w:val="0"/>
              <w:marTop w:val="0"/>
              <w:marBottom w:val="0"/>
              <w:divBdr>
                <w:top w:val="none" w:sz="0" w:space="0" w:color="auto"/>
                <w:left w:val="none" w:sz="0" w:space="0" w:color="auto"/>
                <w:bottom w:val="none" w:sz="0" w:space="0" w:color="auto"/>
                <w:right w:val="none" w:sz="0" w:space="0" w:color="auto"/>
              </w:divBdr>
            </w:div>
            <w:div w:id="126700571">
              <w:marLeft w:val="0"/>
              <w:marRight w:val="0"/>
              <w:marTop w:val="0"/>
              <w:marBottom w:val="0"/>
              <w:divBdr>
                <w:top w:val="none" w:sz="0" w:space="0" w:color="auto"/>
                <w:left w:val="none" w:sz="0" w:space="0" w:color="auto"/>
                <w:bottom w:val="none" w:sz="0" w:space="0" w:color="auto"/>
                <w:right w:val="none" w:sz="0" w:space="0" w:color="auto"/>
              </w:divBdr>
            </w:div>
            <w:div w:id="1359551626">
              <w:marLeft w:val="0"/>
              <w:marRight w:val="0"/>
              <w:marTop w:val="0"/>
              <w:marBottom w:val="0"/>
              <w:divBdr>
                <w:top w:val="none" w:sz="0" w:space="0" w:color="auto"/>
                <w:left w:val="none" w:sz="0" w:space="0" w:color="auto"/>
                <w:bottom w:val="none" w:sz="0" w:space="0" w:color="auto"/>
                <w:right w:val="none" w:sz="0" w:space="0" w:color="auto"/>
              </w:divBdr>
            </w:div>
            <w:div w:id="2005551348">
              <w:marLeft w:val="0"/>
              <w:marRight w:val="0"/>
              <w:marTop w:val="0"/>
              <w:marBottom w:val="0"/>
              <w:divBdr>
                <w:top w:val="none" w:sz="0" w:space="0" w:color="auto"/>
                <w:left w:val="none" w:sz="0" w:space="0" w:color="auto"/>
                <w:bottom w:val="none" w:sz="0" w:space="0" w:color="auto"/>
                <w:right w:val="none" w:sz="0" w:space="0" w:color="auto"/>
              </w:divBdr>
            </w:div>
            <w:div w:id="1560898104">
              <w:marLeft w:val="0"/>
              <w:marRight w:val="0"/>
              <w:marTop w:val="0"/>
              <w:marBottom w:val="0"/>
              <w:divBdr>
                <w:top w:val="none" w:sz="0" w:space="0" w:color="auto"/>
                <w:left w:val="none" w:sz="0" w:space="0" w:color="auto"/>
                <w:bottom w:val="none" w:sz="0" w:space="0" w:color="auto"/>
                <w:right w:val="none" w:sz="0" w:space="0" w:color="auto"/>
              </w:divBdr>
            </w:div>
            <w:div w:id="31154600">
              <w:marLeft w:val="0"/>
              <w:marRight w:val="0"/>
              <w:marTop w:val="0"/>
              <w:marBottom w:val="0"/>
              <w:divBdr>
                <w:top w:val="none" w:sz="0" w:space="0" w:color="auto"/>
                <w:left w:val="none" w:sz="0" w:space="0" w:color="auto"/>
                <w:bottom w:val="none" w:sz="0" w:space="0" w:color="auto"/>
                <w:right w:val="none" w:sz="0" w:space="0" w:color="auto"/>
              </w:divBdr>
            </w:div>
            <w:div w:id="480078083">
              <w:marLeft w:val="0"/>
              <w:marRight w:val="0"/>
              <w:marTop w:val="0"/>
              <w:marBottom w:val="0"/>
              <w:divBdr>
                <w:top w:val="none" w:sz="0" w:space="0" w:color="auto"/>
                <w:left w:val="none" w:sz="0" w:space="0" w:color="auto"/>
                <w:bottom w:val="none" w:sz="0" w:space="0" w:color="auto"/>
                <w:right w:val="none" w:sz="0" w:space="0" w:color="auto"/>
              </w:divBdr>
            </w:div>
            <w:div w:id="1241212286">
              <w:marLeft w:val="0"/>
              <w:marRight w:val="0"/>
              <w:marTop w:val="0"/>
              <w:marBottom w:val="0"/>
              <w:divBdr>
                <w:top w:val="none" w:sz="0" w:space="0" w:color="auto"/>
                <w:left w:val="none" w:sz="0" w:space="0" w:color="auto"/>
                <w:bottom w:val="none" w:sz="0" w:space="0" w:color="auto"/>
                <w:right w:val="none" w:sz="0" w:space="0" w:color="auto"/>
              </w:divBdr>
            </w:div>
            <w:div w:id="950278789">
              <w:marLeft w:val="0"/>
              <w:marRight w:val="0"/>
              <w:marTop w:val="0"/>
              <w:marBottom w:val="0"/>
              <w:divBdr>
                <w:top w:val="none" w:sz="0" w:space="0" w:color="auto"/>
                <w:left w:val="none" w:sz="0" w:space="0" w:color="auto"/>
                <w:bottom w:val="none" w:sz="0" w:space="0" w:color="auto"/>
                <w:right w:val="none" w:sz="0" w:space="0" w:color="auto"/>
              </w:divBdr>
            </w:div>
            <w:div w:id="1787843071">
              <w:marLeft w:val="0"/>
              <w:marRight w:val="0"/>
              <w:marTop w:val="0"/>
              <w:marBottom w:val="0"/>
              <w:divBdr>
                <w:top w:val="none" w:sz="0" w:space="0" w:color="auto"/>
                <w:left w:val="none" w:sz="0" w:space="0" w:color="auto"/>
                <w:bottom w:val="none" w:sz="0" w:space="0" w:color="auto"/>
                <w:right w:val="none" w:sz="0" w:space="0" w:color="auto"/>
              </w:divBdr>
            </w:div>
            <w:div w:id="1213542016">
              <w:marLeft w:val="0"/>
              <w:marRight w:val="0"/>
              <w:marTop w:val="0"/>
              <w:marBottom w:val="0"/>
              <w:divBdr>
                <w:top w:val="none" w:sz="0" w:space="0" w:color="auto"/>
                <w:left w:val="none" w:sz="0" w:space="0" w:color="auto"/>
                <w:bottom w:val="none" w:sz="0" w:space="0" w:color="auto"/>
                <w:right w:val="none" w:sz="0" w:space="0" w:color="auto"/>
              </w:divBdr>
            </w:div>
            <w:div w:id="1921213770">
              <w:marLeft w:val="0"/>
              <w:marRight w:val="0"/>
              <w:marTop w:val="0"/>
              <w:marBottom w:val="0"/>
              <w:divBdr>
                <w:top w:val="none" w:sz="0" w:space="0" w:color="auto"/>
                <w:left w:val="none" w:sz="0" w:space="0" w:color="auto"/>
                <w:bottom w:val="none" w:sz="0" w:space="0" w:color="auto"/>
                <w:right w:val="none" w:sz="0" w:space="0" w:color="auto"/>
              </w:divBdr>
            </w:div>
            <w:div w:id="2008289111">
              <w:marLeft w:val="0"/>
              <w:marRight w:val="0"/>
              <w:marTop w:val="0"/>
              <w:marBottom w:val="0"/>
              <w:divBdr>
                <w:top w:val="none" w:sz="0" w:space="0" w:color="auto"/>
                <w:left w:val="none" w:sz="0" w:space="0" w:color="auto"/>
                <w:bottom w:val="none" w:sz="0" w:space="0" w:color="auto"/>
                <w:right w:val="none" w:sz="0" w:space="0" w:color="auto"/>
              </w:divBdr>
            </w:div>
            <w:div w:id="152920396">
              <w:marLeft w:val="0"/>
              <w:marRight w:val="0"/>
              <w:marTop w:val="0"/>
              <w:marBottom w:val="0"/>
              <w:divBdr>
                <w:top w:val="none" w:sz="0" w:space="0" w:color="auto"/>
                <w:left w:val="none" w:sz="0" w:space="0" w:color="auto"/>
                <w:bottom w:val="none" w:sz="0" w:space="0" w:color="auto"/>
                <w:right w:val="none" w:sz="0" w:space="0" w:color="auto"/>
              </w:divBdr>
            </w:div>
            <w:div w:id="1105002982">
              <w:marLeft w:val="0"/>
              <w:marRight w:val="0"/>
              <w:marTop w:val="0"/>
              <w:marBottom w:val="0"/>
              <w:divBdr>
                <w:top w:val="none" w:sz="0" w:space="0" w:color="auto"/>
                <w:left w:val="none" w:sz="0" w:space="0" w:color="auto"/>
                <w:bottom w:val="none" w:sz="0" w:space="0" w:color="auto"/>
                <w:right w:val="none" w:sz="0" w:space="0" w:color="auto"/>
              </w:divBdr>
            </w:div>
            <w:div w:id="1243294319">
              <w:marLeft w:val="0"/>
              <w:marRight w:val="0"/>
              <w:marTop w:val="0"/>
              <w:marBottom w:val="0"/>
              <w:divBdr>
                <w:top w:val="none" w:sz="0" w:space="0" w:color="auto"/>
                <w:left w:val="none" w:sz="0" w:space="0" w:color="auto"/>
                <w:bottom w:val="none" w:sz="0" w:space="0" w:color="auto"/>
                <w:right w:val="none" w:sz="0" w:space="0" w:color="auto"/>
              </w:divBdr>
            </w:div>
            <w:div w:id="1916469872">
              <w:marLeft w:val="0"/>
              <w:marRight w:val="0"/>
              <w:marTop w:val="0"/>
              <w:marBottom w:val="0"/>
              <w:divBdr>
                <w:top w:val="none" w:sz="0" w:space="0" w:color="auto"/>
                <w:left w:val="none" w:sz="0" w:space="0" w:color="auto"/>
                <w:bottom w:val="none" w:sz="0" w:space="0" w:color="auto"/>
                <w:right w:val="none" w:sz="0" w:space="0" w:color="auto"/>
              </w:divBdr>
            </w:div>
            <w:div w:id="19209120">
              <w:marLeft w:val="0"/>
              <w:marRight w:val="0"/>
              <w:marTop w:val="0"/>
              <w:marBottom w:val="0"/>
              <w:divBdr>
                <w:top w:val="none" w:sz="0" w:space="0" w:color="auto"/>
                <w:left w:val="none" w:sz="0" w:space="0" w:color="auto"/>
                <w:bottom w:val="none" w:sz="0" w:space="0" w:color="auto"/>
                <w:right w:val="none" w:sz="0" w:space="0" w:color="auto"/>
              </w:divBdr>
            </w:div>
            <w:div w:id="1560170243">
              <w:marLeft w:val="0"/>
              <w:marRight w:val="0"/>
              <w:marTop w:val="0"/>
              <w:marBottom w:val="0"/>
              <w:divBdr>
                <w:top w:val="none" w:sz="0" w:space="0" w:color="auto"/>
                <w:left w:val="none" w:sz="0" w:space="0" w:color="auto"/>
                <w:bottom w:val="none" w:sz="0" w:space="0" w:color="auto"/>
                <w:right w:val="none" w:sz="0" w:space="0" w:color="auto"/>
              </w:divBdr>
            </w:div>
            <w:div w:id="1326515646">
              <w:marLeft w:val="0"/>
              <w:marRight w:val="0"/>
              <w:marTop w:val="0"/>
              <w:marBottom w:val="0"/>
              <w:divBdr>
                <w:top w:val="none" w:sz="0" w:space="0" w:color="auto"/>
                <w:left w:val="none" w:sz="0" w:space="0" w:color="auto"/>
                <w:bottom w:val="none" w:sz="0" w:space="0" w:color="auto"/>
                <w:right w:val="none" w:sz="0" w:space="0" w:color="auto"/>
              </w:divBdr>
            </w:div>
            <w:div w:id="1603561841">
              <w:marLeft w:val="0"/>
              <w:marRight w:val="0"/>
              <w:marTop w:val="0"/>
              <w:marBottom w:val="0"/>
              <w:divBdr>
                <w:top w:val="none" w:sz="0" w:space="0" w:color="auto"/>
                <w:left w:val="none" w:sz="0" w:space="0" w:color="auto"/>
                <w:bottom w:val="none" w:sz="0" w:space="0" w:color="auto"/>
                <w:right w:val="none" w:sz="0" w:space="0" w:color="auto"/>
              </w:divBdr>
            </w:div>
            <w:div w:id="713238947">
              <w:marLeft w:val="0"/>
              <w:marRight w:val="0"/>
              <w:marTop w:val="0"/>
              <w:marBottom w:val="0"/>
              <w:divBdr>
                <w:top w:val="none" w:sz="0" w:space="0" w:color="auto"/>
                <w:left w:val="none" w:sz="0" w:space="0" w:color="auto"/>
                <w:bottom w:val="none" w:sz="0" w:space="0" w:color="auto"/>
                <w:right w:val="none" w:sz="0" w:space="0" w:color="auto"/>
              </w:divBdr>
            </w:div>
            <w:div w:id="1574391070">
              <w:marLeft w:val="0"/>
              <w:marRight w:val="0"/>
              <w:marTop w:val="0"/>
              <w:marBottom w:val="0"/>
              <w:divBdr>
                <w:top w:val="none" w:sz="0" w:space="0" w:color="auto"/>
                <w:left w:val="none" w:sz="0" w:space="0" w:color="auto"/>
                <w:bottom w:val="none" w:sz="0" w:space="0" w:color="auto"/>
                <w:right w:val="none" w:sz="0" w:space="0" w:color="auto"/>
              </w:divBdr>
            </w:div>
            <w:div w:id="311835766">
              <w:marLeft w:val="0"/>
              <w:marRight w:val="0"/>
              <w:marTop w:val="0"/>
              <w:marBottom w:val="0"/>
              <w:divBdr>
                <w:top w:val="none" w:sz="0" w:space="0" w:color="auto"/>
                <w:left w:val="none" w:sz="0" w:space="0" w:color="auto"/>
                <w:bottom w:val="none" w:sz="0" w:space="0" w:color="auto"/>
                <w:right w:val="none" w:sz="0" w:space="0" w:color="auto"/>
              </w:divBdr>
            </w:div>
            <w:div w:id="499203800">
              <w:marLeft w:val="0"/>
              <w:marRight w:val="0"/>
              <w:marTop w:val="0"/>
              <w:marBottom w:val="0"/>
              <w:divBdr>
                <w:top w:val="none" w:sz="0" w:space="0" w:color="auto"/>
                <w:left w:val="none" w:sz="0" w:space="0" w:color="auto"/>
                <w:bottom w:val="none" w:sz="0" w:space="0" w:color="auto"/>
                <w:right w:val="none" w:sz="0" w:space="0" w:color="auto"/>
              </w:divBdr>
            </w:div>
            <w:div w:id="179245597">
              <w:marLeft w:val="0"/>
              <w:marRight w:val="0"/>
              <w:marTop w:val="0"/>
              <w:marBottom w:val="0"/>
              <w:divBdr>
                <w:top w:val="none" w:sz="0" w:space="0" w:color="auto"/>
                <w:left w:val="none" w:sz="0" w:space="0" w:color="auto"/>
                <w:bottom w:val="none" w:sz="0" w:space="0" w:color="auto"/>
                <w:right w:val="none" w:sz="0" w:space="0" w:color="auto"/>
              </w:divBdr>
            </w:div>
            <w:div w:id="1692872518">
              <w:marLeft w:val="0"/>
              <w:marRight w:val="0"/>
              <w:marTop w:val="0"/>
              <w:marBottom w:val="0"/>
              <w:divBdr>
                <w:top w:val="none" w:sz="0" w:space="0" w:color="auto"/>
                <w:left w:val="none" w:sz="0" w:space="0" w:color="auto"/>
                <w:bottom w:val="none" w:sz="0" w:space="0" w:color="auto"/>
                <w:right w:val="none" w:sz="0" w:space="0" w:color="auto"/>
              </w:divBdr>
            </w:div>
            <w:div w:id="896016598">
              <w:marLeft w:val="0"/>
              <w:marRight w:val="0"/>
              <w:marTop w:val="0"/>
              <w:marBottom w:val="0"/>
              <w:divBdr>
                <w:top w:val="none" w:sz="0" w:space="0" w:color="auto"/>
                <w:left w:val="none" w:sz="0" w:space="0" w:color="auto"/>
                <w:bottom w:val="none" w:sz="0" w:space="0" w:color="auto"/>
                <w:right w:val="none" w:sz="0" w:space="0" w:color="auto"/>
              </w:divBdr>
            </w:div>
            <w:div w:id="1364939186">
              <w:marLeft w:val="0"/>
              <w:marRight w:val="0"/>
              <w:marTop w:val="0"/>
              <w:marBottom w:val="0"/>
              <w:divBdr>
                <w:top w:val="none" w:sz="0" w:space="0" w:color="auto"/>
                <w:left w:val="none" w:sz="0" w:space="0" w:color="auto"/>
                <w:bottom w:val="none" w:sz="0" w:space="0" w:color="auto"/>
                <w:right w:val="none" w:sz="0" w:space="0" w:color="auto"/>
              </w:divBdr>
            </w:div>
            <w:div w:id="909661084">
              <w:marLeft w:val="0"/>
              <w:marRight w:val="0"/>
              <w:marTop w:val="0"/>
              <w:marBottom w:val="0"/>
              <w:divBdr>
                <w:top w:val="none" w:sz="0" w:space="0" w:color="auto"/>
                <w:left w:val="none" w:sz="0" w:space="0" w:color="auto"/>
                <w:bottom w:val="none" w:sz="0" w:space="0" w:color="auto"/>
                <w:right w:val="none" w:sz="0" w:space="0" w:color="auto"/>
              </w:divBdr>
            </w:div>
            <w:div w:id="930352863">
              <w:marLeft w:val="0"/>
              <w:marRight w:val="0"/>
              <w:marTop w:val="0"/>
              <w:marBottom w:val="0"/>
              <w:divBdr>
                <w:top w:val="none" w:sz="0" w:space="0" w:color="auto"/>
                <w:left w:val="none" w:sz="0" w:space="0" w:color="auto"/>
                <w:bottom w:val="none" w:sz="0" w:space="0" w:color="auto"/>
                <w:right w:val="none" w:sz="0" w:space="0" w:color="auto"/>
              </w:divBdr>
            </w:div>
            <w:div w:id="59210254">
              <w:marLeft w:val="0"/>
              <w:marRight w:val="0"/>
              <w:marTop w:val="0"/>
              <w:marBottom w:val="0"/>
              <w:divBdr>
                <w:top w:val="none" w:sz="0" w:space="0" w:color="auto"/>
                <w:left w:val="none" w:sz="0" w:space="0" w:color="auto"/>
                <w:bottom w:val="none" w:sz="0" w:space="0" w:color="auto"/>
                <w:right w:val="none" w:sz="0" w:space="0" w:color="auto"/>
              </w:divBdr>
            </w:div>
            <w:div w:id="348335872">
              <w:marLeft w:val="0"/>
              <w:marRight w:val="0"/>
              <w:marTop w:val="0"/>
              <w:marBottom w:val="0"/>
              <w:divBdr>
                <w:top w:val="none" w:sz="0" w:space="0" w:color="auto"/>
                <w:left w:val="none" w:sz="0" w:space="0" w:color="auto"/>
                <w:bottom w:val="none" w:sz="0" w:space="0" w:color="auto"/>
                <w:right w:val="none" w:sz="0" w:space="0" w:color="auto"/>
              </w:divBdr>
            </w:div>
            <w:div w:id="497380327">
              <w:marLeft w:val="0"/>
              <w:marRight w:val="0"/>
              <w:marTop w:val="0"/>
              <w:marBottom w:val="0"/>
              <w:divBdr>
                <w:top w:val="none" w:sz="0" w:space="0" w:color="auto"/>
                <w:left w:val="none" w:sz="0" w:space="0" w:color="auto"/>
                <w:bottom w:val="none" w:sz="0" w:space="0" w:color="auto"/>
                <w:right w:val="none" w:sz="0" w:space="0" w:color="auto"/>
              </w:divBdr>
            </w:div>
            <w:div w:id="912006741">
              <w:marLeft w:val="0"/>
              <w:marRight w:val="0"/>
              <w:marTop w:val="0"/>
              <w:marBottom w:val="0"/>
              <w:divBdr>
                <w:top w:val="none" w:sz="0" w:space="0" w:color="auto"/>
                <w:left w:val="none" w:sz="0" w:space="0" w:color="auto"/>
                <w:bottom w:val="none" w:sz="0" w:space="0" w:color="auto"/>
                <w:right w:val="none" w:sz="0" w:space="0" w:color="auto"/>
              </w:divBdr>
            </w:div>
            <w:div w:id="711349214">
              <w:marLeft w:val="0"/>
              <w:marRight w:val="0"/>
              <w:marTop w:val="0"/>
              <w:marBottom w:val="0"/>
              <w:divBdr>
                <w:top w:val="none" w:sz="0" w:space="0" w:color="auto"/>
                <w:left w:val="none" w:sz="0" w:space="0" w:color="auto"/>
                <w:bottom w:val="none" w:sz="0" w:space="0" w:color="auto"/>
                <w:right w:val="none" w:sz="0" w:space="0" w:color="auto"/>
              </w:divBdr>
            </w:div>
            <w:div w:id="2038193063">
              <w:marLeft w:val="0"/>
              <w:marRight w:val="0"/>
              <w:marTop w:val="0"/>
              <w:marBottom w:val="0"/>
              <w:divBdr>
                <w:top w:val="none" w:sz="0" w:space="0" w:color="auto"/>
                <w:left w:val="none" w:sz="0" w:space="0" w:color="auto"/>
                <w:bottom w:val="none" w:sz="0" w:space="0" w:color="auto"/>
                <w:right w:val="none" w:sz="0" w:space="0" w:color="auto"/>
              </w:divBdr>
            </w:div>
            <w:div w:id="865949787">
              <w:marLeft w:val="0"/>
              <w:marRight w:val="0"/>
              <w:marTop w:val="0"/>
              <w:marBottom w:val="0"/>
              <w:divBdr>
                <w:top w:val="none" w:sz="0" w:space="0" w:color="auto"/>
                <w:left w:val="none" w:sz="0" w:space="0" w:color="auto"/>
                <w:bottom w:val="none" w:sz="0" w:space="0" w:color="auto"/>
                <w:right w:val="none" w:sz="0" w:space="0" w:color="auto"/>
              </w:divBdr>
            </w:div>
            <w:div w:id="922959850">
              <w:marLeft w:val="0"/>
              <w:marRight w:val="0"/>
              <w:marTop w:val="0"/>
              <w:marBottom w:val="0"/>
              <w:divBdr>
                <w:top w:val="none" w:sz="0" w:space="0" w:color="auto"/>
                <w:left w:val="none" w:sz="0" w:space="0" w:color="auto"/>
                <w:bottom w:val="none" w:sz="0" w:space="0" w:color="auto"/>
                <w:right w:val="none" w:sz="0" w:space="0" w:color="auto"/>
              </w:divBdr>
            </w:div>
            <w:div w:id="55512315">
              <w:marLeft w:val="0"/>
              <w:marRight w:val="0"/>
              <w:marTop w:val="0"/>
              <w:marBottom w:val="0"/>
              <w:divBdr>
                <w:top w:val="none" w:sz="0" w:space="0" w:color="auto"/>
                <w:left w:val="none" w:sz="0" w:space="0" w:color="auto"/>
                <w:bottom w:val="none" w:sz="0" w:space="0" w:color="auto"/>
                <w:right w:val="none" w:sz="0" w:space="0" w:color="auto"/>
              </w:divBdr>
            </w:div>
            <w:div w:id="1982687921">
              <w:marLeft w:val="0"/>
              <w:marRight w:val="0"/>
              <w:marTop w:val="0"/>
              <w:marBottom w:val="0"/>
              <w:divBdr>
                <w:top w:val="none" w:sz="0" w:space="0" w:color="auto"/>
                <w:left w:val="none" w:sz="0" w:space="0" w:color="auto"/>
                <w:bottom w:val="none" w:sz="0" w:space="0" w:color="auto"/>
                <w:right w:val="none" w:sz="0" w:space="0" w:color="auto"/>
              </w:divBdr>
            </w:div>
            <w:div w:id="1029990446">
              <w:marLeft w:val="0"/>
              <w:marRight w:val="0"/>
              <w:marTop w:val="0"/>
              <w:marBottom w:val="0"/>
              <w:divBdr>
                <w:top w:val="none" w:sz="0" w:space="0" w:color="auto"/>
                <w:left w:val="none" w:sz="0" w:space="0" w:color="auto"/>
                <w:bottom w:val="none" w:sz="0" w:space="0" w:color="auto"/>
                <w:right w:val="none" w:sz="0" w:space="0" w:color="auto"/>
              </w:divBdr>
            </w:div>
            <w:div w:id="1421028150">
              <w:marLeft w:val="0"/>
              <w:marRight w:val="0"/>
              <w:marTop w:val="0"/>
              <w:marBottom w:val="0"/>
              <w:divBdr>
                <w:top w:val="none" w:sz="0" w:space="0" w:color="auto"/>
                <w:left w:val="none" w:sz="0" w:space="0" w:color="auto"/>
                <w:bottom w:val="none" w:sz="0" w:space="0" w:color="auto"/>
                <w:right w:val="none" w:sz="0" w:space="0" w:color="auto"/>
              </w:divBdr>
            </w:div>
            <w:div w:id="1560553098">
              <w:marLeft w:val="0"/>
              <w:marRight w:val="0"/>
              <w:marTop w:val="0"/>
              <w:marBottom w:val="0"/>
              <w:divBdr>
                <w:top w:val="none" w:sz="0" w:space="0" w:color="auto"/>
                <w:left w:val="none" w:sz="0" w:space="0" w:color="auto"/>
                <w:bottom w:val="none" w:sz="0" w:space="0" w:color="auto"/>
                <w:right w:val="none" w:sz="0" w:space="0" w:color="auto"/>
              </w:divBdr>
            </w:div>
            <w:div w:id="549998471">
              <w:marLeft w:val="0"/>
              <w:marRight w:val="0"/>
              <w:marTop w:val="0"/>
              <w:marBottom w:val="0"/>
              <w:divBdr>
                <w:top w:val="none" w:sz="0" w:space="0" w:color="auto"/>
                <w:left w:val="none" w:sz="0" w:space="0" w:color="auto"/>
                <w:bottom w:val="none" w:sz="0" w:space="0" w:color="auto"/>
                <w:right w:val="none" w:sz="0" w:space="0" w:color="auto"/>
              </w:divBdr>
            </w:div>
            <w:div w:id="50078002">
              <w:marLeft w:val="0"/>
              <w:marRight w:val="0"/>
              <w:marTop w:val="0"/>
              <w:marBottom w:val="0"/>
              <w:divBdr>
                <w:top w:val="none" w:sz="0" w:space="0" w:color="auto"/>
                <w:left w:val="none" w:sz="0" w:space="0" w:color="auto"/>
                <w:bottom w:val="none" w:sz="0" w:space="0" w:color="auto"/>
                <w:right w:val="none" w:sz="0" w:space="0" w:color="auto"/>
              </w:divBdr>
            </w:div>
            <w:div w:id="168494186">
              <w:marLeft w:val="0"/>
              <w:marRight w:val="0"/>
              <w:marTop w:val="0"/>
              <w:marBottom w:val="0"/>
              <w:divBdr>
                <w:top w:val="none" w:sz="0" w:space="0" w:color="auto"/>
                <w:left w:val="none" w:sz="0" w:space="0" w:color="auto"/>
                <w:bottom w:val="none" w:sz="0" w:space="0" w:color="auto"/>
                <w:right w:val="none" w:sz="0" w:space="0" w:color="auto"/>
              </w:divBdr>
            </w:div>
            <w:div w:id="1360014365">
              <w:marLeft w:val="0"/>
              <w:marRight w:val="0"/>
              <w:marTop w:val="0"/>
              <w:marBottom w:val="0"/>
              <w:divBdr>
                <w:top w:val="none" w:sz="0" w:space="0" w:color="auto"/>
                <w:left w:val="none" w:sz="0" w:space="0" w:color="auto"/>
                <w:bottom w:val="none" w:sz="0" w:space="0" w:color="auto"/>
                <w:right w:val="none" w:sz="0" w:space="0" w:color="auto"/>
              </w:divBdr>
            </w:div>
            <w:div w:id="1867055532">
              <w:marLeft w:val="0"/>
              <w:marRight w:val="0"/>
              <w:marTop w:val="0"/>
              <w:marBottom w:val="0"/>
              <w:divBdr>
                <w:top w:val="none" w:sz="0" w:space="0" w:color="auto"/>
                <w:left w:val="none" w:sz="0" w:space="0" w:color="auto"/>
                <w:bottom w:val="none" w:sz="0" w:space="0" w:color="auto"/>
                <w:right w:val="none" w:sz="0" w:space="0" w:color="auto"/>
              </w:divBdr>
            </w:div>
            <w:div w:id="605307357">
              <w:marLeft w:val="0"/>
              <w:marRight w:val="0"/>
              <w:marTop w:val="0"/>
              <w:marBottom w:val="0"/>
              <w:divBdr>
                <w:top w:val="none" w:sz="0" w:space="0" w:color="auto"/>
                <w:left w:val="none" w:sz="0" w:space="0" w:color="auto"/>
                <w:bottom w:val="none" w:sz="0" w:space="0" w:color="auto"/>
                <w:right w:val="none" w:sz="0" w:space="0" w:color="auto"/>
              </w:divBdr>
            </w:div>
            <w:div w:id="1383872577">
              <w:marLeft w:val="0"/>
              <w:marRight w:val="0"/>
              <w:marTop w:val="0"/>
              <w:marBottom w:val="0"/>
              <w:divBdr>
                <w:top w:val="none" w:sz="0" w:space="0" w:color="auto"/>
                <w:left w:val="none" w:sz="0" w:space="0" w:color="auto"/>
                <w:bottom w:val="none" w:sz="0" w:space="0" w:color="auto"/>
                <w:right w:val="none" w:sz="0" w:space="0" w:color="auto"/>
              </w:divBdr>
            </w:div>
            <w:div w:id="831068049">
              <w:marLeft w:val="0"/>
              <w:marRight w:val="0"/>
              <w:marTop w:val="0"/>
              <w:marBottom w:val="0"/>
              <w:divBdr>
                <w:top w:val="none" w:sz="0" w:space="0" w:color="auto"/>
                <w:left w:val="none" w:sz="0" w:space="0" w:color="auto"/>
                <w:bottom w:val="none" w:sz="0" w:space="0" w:color="auto"/>
                <w:right w:val="none" w:sz="0" w:space="0" w:color="auto"/>
              </w:divBdr>
            </w:div>
            <w:div w:id="851378678">
              <w:marLeft w:val="0"/>
              <w:marRight w:val="0"/>
              <w:marTop w:val="0"/>
              <w:marBottom w:val="0"/>
              <w:divBdr>
                <w:top w:val="none" w:sz="0" w:space="0" w:color="auto"/>
                <w:left w:val="none" w:sz="0" w:space="0" w:color="auto"/>
                <w:bottom w:val="none" w:sz="0" w:space="0" w:color="auto"/>
                <w:right w:val="none" w:sz="0" w:space="0" w:color="auto"/>
              </w:divBdr>
            </w:div>
            <w:div w:id="1317221192">
              <w:marLeft w:val="0"/>
              <w:marRight w:val="0"/>
              <w:marTop w:val="0"/>
              <w:marBottom w:val="0"/>
              <w:divBdr>
                <w:top w:val="none" w:sz="0" w:space="0" w:color="auto"/>
                <w:left w:val="none" w:sz="0" w:space="0" w:color="auto"/>
                <w:bottom w:val="none" w:sz="0" w:space="0" w:color="auto"/>
                <w:right w:val="none" w:sz="0" w:space="0" w:color="auto"/>
              </w:divBdr>
            </w:div>
            <w:div w:id="2027096582">
              <w:marLeft w:val="0"/>
              <w:marRight w:val="0"/>
              <w:marTop w:val="0"/>
              <w:marBottom w:val="0"/>
              <w:divBdr>
                <w:top w:val="none" w:sz="0" w:space="0" w:color="auto"/>
                <w:left w:val="none" w:sz="0" w:space="0" w:color="auto"/>
                <w:bottom w:val="none" w:sz="0" w:space="0" w:color="auto"/>
                <w:right w:val="none" w:sz="0" w:space="0" w:color="auto"/>
              </w:divBdr>
            </w:div>
            <w:div w:id="20979039">
              <w:marLeft w:val="0"/>
              <w:marRight w:val="0"/>
              <w:marTop w:val="0"/>
              <w:marBottom w:val="0"/>
              <w:divBdr>
                <w:top w:val="none" w:sz="0" w:space="0" w:color="auto"/>
                <w:left w:val="none" w:sz="0" w:space="0" w:color="auto"/>
                <w:bottom w:val="none" w:sz="0" w:space="0" w:color="auto"/>
                <w:right w:val="none" w:sz="0" w:space="0" w:color="auto"/>
              </w:divBdr>
            </w:div>
            <w:div w:id="1564095958">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34438968">
              <w:marLeft w:val="0"/>
              <w:marRight w:val="0"/>
              <w:marTop w:val="0"/>
              <w:marBottom w:val="0"/>
              <w:divBdr>
                <w:top w:val="none" w:sz="0" w:space="0" w:color="auto"/>
                <w:left w:val="none" w:sz="0" w:space="0" w:color="auto"/>
                <w:bottom w:val="none" w:sz="0" w:space="0" w:color="auto"/>
                <w:right w:val="none" w:sz="0" w:space="0" w:color="auto"/>
              </w:divBdr>
            </w:div>
            <w:div w:id="379941499">
              <w:marLeft w:val="0"/>
              <w:marRight w:val="0"/>
              <w:marTop w:val="0"/>
              <w:marBottom w:val="0"/>
              <w:divBdr>
                <w:top w:val="none" w:sz="0" w:space="0" w:color="auto"/>
                <w:left w:val="none" w:sz="0" w:space="0" w:color="auto"/>
                <w:bottom w:val="none" w:sz="0" w:space="0" w:color="auto"/>
                <w:right w:val="none" w:sz="0" w:space="0" w:color="auto"/>
              </w:divBdr>
            </w:div>
            <w:div w:id="1924752886">
              <w:marLeft w:val="0"/>
              <w:marRight w:val="0"/>
              <w:marTop w:val="0"/>
              <w:marBottom w:val="0"/>
              <w:divBdr>
                <w:top w:val="none" w:sz="0" w:space="0" w:color="auto"/>
                <w:left w:val="none" w:sz="0" w:space="0" w:color="auto"/>
                <w:bottom w:val="none" w:sz="0" w:space="0" w:color="auto"/>
                <w:right w:val="none" w:sz="0" w:space="0" w:color="auto"/>
              </w:divBdr>
            </w:div>
            <w:div w:id="1087189506">
              <w:marLeft w:val="0"/>
              <w:marRight w:val="0"/>
              <w:marTop w:val="0"/>
              <w:marBottom w:val="0"/>
              <w:divBdr>
                <w:top w:val="none" w:sz="0" w:space="0" w:color="auto"/>
                <w:left w:val="none" w:sz="0" w:space="0" w:color="auto"/>
                <w:bottom w:val="none" w:sz="0" w:space="0" w:color="auto"/>
                <w:right w:val="none" w:sz="0" w:space="0" w:color="auto"/>
              </w:divBdr>
            </w:div>
            <w:div w:id="416251587">
              <w:marLeft w:val="0"/>
              <w:marRight w:val="0"/>
              <w:marTop w:val="0"/>
              <w:marBottom w:val="0"/>
              <w:divBdr>
                <w:top w:val="none" w:sz="0" w:space="0" w:color="auto"/>
                <w:left w:val="none" w:sz="0" w:space="0" w:color="auto"/>
                <w:bottom w:val="none" w:sz="0" w:space="0" w:color="auto"/>
                <w:right w:val="none" w:sz="0" w:space="0" w:color="auto"/>
              </w:divBdr>
            </w:div>
            <w:div w:id="813108172">
              <w:marLeft w:val="0"/>
              <w:marRight w:val="0"/>
              <w:marTop w:val="0"/>
              <w:marBottom w:val="0"/>
              <w:divBdr>
                <w:top w:val="none" w:sz="0" w:space="0" w:color="auto"/>
                <w:left w:val="none" w:sz="0" w:space="0" w:color="auto"/>
                <w:bottom w:val="none" w:sz="0" w:space="0" w:color="auto"/>
                <w:right w:val="none" w:sz="0" w:space="0" w:color="auto"/>
              </w:divBdr>
            </w:div>
            <w:div w:id="340861695">
              <w:marLeft w:val="0"/>
              <w:marRight w:val="0"/>
              <w:marTop w:val="0"/>
              <w:marBottom w:val="0"/>
              <w:divBdr>
                <w:top w:val="none" w:sz="0" w:space="0" w:color="auto"/>
                <w:left w:val="none" w:sz="0" w:space="0" w:color="auto"/>
                <w:bottom w:val="none" w:sz="0" w:space="0" w:color="auto"/>
                <w:right w:val="none" w:sz="0" w:space="0" w:color="auto"/>
              </w:divBdr>
            </w:div>
            <w:div w:id="733048434">
              <w:marLeft w:val="0"/>
              <w:marRight w:val="0"/>
              <w:marTop w:val="0"/>
              <w:marBottom w:val="0"/>
              <w:divBdr>
                <w:top w:val="none" w:sz="0" w:space="0" w:color="auto"/>
                <w:left w:val="none" w:sz="0" w:space="0" w:color="auto"/>
                <w:bottom w:val="none" w:sz="0" w:space="0" w:color="auto"/>
                <w:right w:val="none" w:sz="0" w:space="0" w:color="auto"/>
              </w:divBdr>
            </w:div>
            <w:div w:id="605432330">
              <w:marLeft w:val="0"/>
              <w:marRight w:val="0"/>
              <w:marTop w:val="0"/>
              <w:marBottom w:val="0"/>
              <w:divBdr>
                <w:top w:val="none" w:sz="0" w:space="0" w:color="auto"/>
                <w:left w:val="none" w:sz="0" w:space="0" w:color="auto"/>
                <w:bottom w:val="none" w:sz="0" w:space="0" w:color="auto"/>
                <w:right w:val="none" w:sz="0" w:space="0" w:color="auto"/>
              </w:divBdr>
            </w:div>
            <w:div w:id="1236163153">
              <w:marLeft w:val="0"/>
              <w:marRight w:val="0"/>
              <w:marTop w:val="0"/>
              <w:marBottom w:val="0"/>
              <w:divBdr>
                <w:top w:val="none" w:sz="0" w:space="0" w:color="auto"/>
                <w:left w:val="none" w:sz="0" w:space="0" w:color="auto"/>
                <w:bottom w:val="none" w:sz="0" w:space="0" w:color="auto"/>
                <w:right w:val="none" w:sz="0" w:space="0" w:color="auto"/>
              </w:divBdr>
            </w:div>
            <w:div w:id="27872984">
              <w:marLeft w:val="0"/>
              <w:marRight w:val="0"/>
              <w:marTop w:val="0"/>
              <w:marBottom w:val="0"/>
              <w:divBdr>
                <w:top w:val="none" w:sz="0" w:space="0" w:color="auto"/>
                <w:left w:val="none" w:sz="0" w:space="0" w:color="auto"/>
                <w:bottom w:val="none" w:sz="0" w:space="0" w:color="auto"/>
                <w:right w:val="none" w:sz="0" w:space="0" w:color="auto"/>
              </w:divBdr>
            </w:div>
            <w:div w:id="1450931492">
              <w:marLeft w:val="0"/>
              <w:marRight w:val="0"/>
              <w:marTop w:val="0"/>
              <w:marBottom w:val="0"/>
              <w:divBdr>
                <w:top w:val="none" w:sz="0" w:space="0" w:color="auto"/>
                <w:left w:val="none" w:sz="0" w:space="0" w:color="auto"/>
                <w:bottom w:val="none" w:sz="0" w:space="0" w:color="auto"/>
                <w:right w:val="none" w:sz="0" w:space="0" w:color="auto"/>
              </w:divBdr>
            </w:div>
            <w:div w:id="29307864">
              <w:marLeft w:val="0"/>
              <w:marRight w:val="0"/>
              <w:marTop w:val="0"/>
              <w:marBottom w:val="0"/>
              <w:divBdr>
                <w:top w:val="none" w:sz="0" w:space="0" w:color="auto"/>
                <w:left w:val="none" w:sz="0" w:space="0" w:color="auto"/>
                <w:bottom w:val="none" w:sz="0" w:space="0" w:color="auto"/>
                <w:right w:val="none" w:sz="0" w:space="0" w:color="auto"/>
              </w:divBdr>
            </w:div>
            <w:div w:id="2077581567">
              <w:marLeft w:val="0"/>
              <w:marRight w:val="0"/>
              <w:marTop w:val="0"/>
              <w:marBottom w:val="0"/>
              <w:divBdr>
                <w:top w:val="none" w:sz="0" w:space="0" w:color="auto"/>
                <w:left w:val="none" w:sz="0" w:space="0" w:color="auto"/>
                <w:bottom w:val="none" w:sz="0" w:space="0" w:color="auto"/>
                <w:right w:val="none" w:sz="0" w:space="0" w:color="auto"/>
              </w:divBdr>
            </w:div>
            <w:div w:id="1034385347">
              <w:marLeft w:val="0"/>
              <w:marRight w:val="0"/>
              <w:marTop w:val="0"/>
              <w:marBottom w:val="0"/>
              <w:divBdr>
                <w:top w:val="none" w:sz="0" w:space="0" w:color="auto"/>
                <w:left w:val="none" w:sz="0" w:space="0" w:color="auto"/>
                <w:bottom w:val="none" w:sz="0" w:space="0" w:color="auto"/>
                <w:right w:val="none" w:sz="0" w:space="0" w:color="auto"/>
              </w:divBdr>
            </w:div>
            <w:div w:id="804935330">
              <w:marLeft w:val="0"/>
              <w:marRight w:val="0"/>
              <w:marTop w:val="0"/>
              <w:marBottom w:val="0"/>
              <w:divBdr>
                <w:top w:val="none" w:sz="0" w:space="0" w:color="auto"/>
                <w:left w:val="none" w:sz="0" w:space="0" w:color="auto"/>
                <w:bottom w:val="none" w:sz="0" w:space="0" w:color="auto"/>
                <w:right w:val="none" w:sz="0" w:space="0" w:color="auto"/>
              </w:divBdr>
            </w:div>
            <w:div w:id="499196811">
              <w:marLeft w:val="0"/>
              <w:marRight w:val="0"/>
              <w:marTop w:val="0"/>
              <w:marBottom w:val="0"/>
              <w:divBdr>
                <w:top w:val="none" w:sz="0" w:space="0" w:color="auto"/>
                <w:left w:val="none" w:sz="0" w:space="0" w:color="auto"/>
                <w:bottom w:val="none" w:sz="0" w:space="0" w:color="auto"/>
                <w:right w:val="none" w:sz="0" w:space="0" w:color="auto"/>
              </w:divBdr>
            </w:div>
            <w:div w:id="5909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4835">
      <w:bodyDiv w:val="1"/>
      <w:marLeft w:val="0"/>
      <w:marRight w:val="0"/>
      <w:marTop w:val="0"/>
      <w:marBottom w:val="0"/>
      <w:divBdr>
        <w:top w:val="none" w:sz="0" w:space="0" w:color="auto"/>
        <w:left w:val="none" w:sz="0" w:space="0" w:color="auto"/>
        <w:bottom w:val="none" w:sz="0" w:space="0" w:color="auto"/>
        <w:right w:val="none" w:sz="0" w:space="0" w:color="auto"/>
      </w:divBdr>
      <w:divsChild>
        <w:div w:id="1854949381">
          <w:marLeft w:val="0"/>
          <w:marRight w:val="0"/>
          <w:marTop w:val="0"/>
          <w:marBottom w:val="0"/>
          <w:divBdr>
            <w:top w:val="none" w:sz="0" w:space="0" w:color="auto"/>
            <w:left w:val="none" w:sz="0" w:space="0" w:color="auto"/>
            <w:bottom w:val="none" w:sz="0" w:space="0" w:color="auto"/>
            <w:right w:val="none" w:sz="0" w:space="0" w:color="auto"/>
          </w:divBdr>
          <w:divsChild>
            <w:div w:id="1739933615">
              <w:marLeft w:val="0"/>
              <w:marRight w:val="0"/>
              <w:marTop w:val="0"/>
              <w:marBottom w:val="0"/>
              <w:divBdr>
                <w:top w:val="none" w:sz="0" w:space="0" w:color="auto"/>
                <w:left w:val="none" w:sz="0" w:space="0" w:color="auto"/>
                <w:bottom w:val="none" w:sz="0" w:space="0" w:color="auto"/>
                <w:right w:val="none" w:sz="0" w:space="0" w:color="auto"/>
              </w:divBdr>
            </w:div>
            <w:div w:id="357970734">
              <w:marLeft w:val="0"/>
              <w:marRight w:val="0"/>
              <w:marTop w:val="0"/>
              <w:marBottom w:val="0"/>
              <w:divBdr>
                <w:top w:val="none" w:sz="0" w:space="0" w:color="auto"/>
                <w:left w:val="none" w:sz="0" w:space="0" w:color="auto"/>
                <w:bottom w:val="none" w:sz="0" w:space="0" w:color="auto"/>
                <w:right w:val="none" w:sz="0" w:space="0" w:color="auto"/>
              </w:divBdr>
            </w:div>
            <w:div w:id="2013020007">
              <w:marLeft w:val="0"/>
              <w:marRight w:val="0"/>
              <w:marTop w:val="0"/>
              <w:marBottom w:val="0"/>
              <w:divBdr>
                <w:top w:val="none" w:sz="0" w:space="0" w:color="auto"/>
                <w:left w:val="none" w:sz="0" w:space="0" w:color="auto"/>
                <w:bottom w:val="none" w:sz="0" w:space="0" w:color="auto"/>
                <w:right w:val="none" w:sz="0" w:space="0" w:color="auto"/>
              </w:divBdr>
            </w:div>
            <w:div w:id="1661038122">
              <w:marLeft w:val="0"/>
              <w:marRight w:val="0"/>
              <w:marTop w:val="0"/>
              <w:marBottom w:val="0"/>
              <w:divBdr>
                <w:top w:val="none" w:sz="0" w:space="0" w:color="auto"/>
                <w:left w:val="none" w:sz="0" w:space="0" w:color="auto"/>
                <w:bottom w:val="none" w:sz="0" w:space="0" w:color="auto"/>
                <w:right w:val="none" w:sz="0" w:space="0" w:color="auto"/>
              </w:divBdr>
            </w:div>
            <w:div w:id="1636179684">
              <w:marLeft w:val="0"/>
              <w:marRight w:val="0"/>
              <w:marTop w:val="0"/>
              <w:marBottom w:val="0"/>
              <w:divBdr>
                <w:top w:val="none" w:sz="0" w:space="0" w:color="auto"/>
                <w:left w:val="none" w:sz="0" w:space="0" w:color="auto"/>
                <w:bottom w:val="none" w:sz="0" w:space="0" w:color="auto"/>
                <w:right w:val="none" w:sz="0" w:space="0" w:color="auto"/>
              </w:divBdr>
            </w:div>
            <w:div w:id="673530530">
              <w:marLeft w:val="0"/>
              <w:marRight w:val="0"/>
              <w:marTop w:val="0"/>
              <w:marBottom w:val="0"/>
              <w:divBdr>
                <w:top w:val="none" w:sz="0" w:space="0" w:color="auto"/>
                <w:left w:val="none" w:sz="0" w:space="0" w:color="auto"/>
                <w:bottom w:val="none" w:sz="0" w:space="0" w:color="auto"/>
                <w:right w:val="none" w:sz="0" w:space="0" w:color="auto"/>
              </w:divBdr>
            </w:div>
            <w:div w:id="1305814612">
              <w:marLeft w:val="0"/>
              <w:marRight w:val="0"/>
              <w:marTop w:val="0"/>
              <w:marBottom w:val="0"/>
              <w:divBdr>
                <w:top w:val="none" w:sz="0" w:space="0" w:color="auto"/>
                <w:left w:val="none" w:sz="0" w:space="0" w:color="auto"/>
                <w:bottom w:val="none" w:sz="0" w:space="0" w:color="auto"/>
                <w:right w:val="none" w:sz="0" w:space="0" w:color="auto"/>
              </w:divBdr>
            </w:div>
            <w:div w:id="1833107600">
              <w:marLeft w:val="0"/>
              <w:marRight w:val="0"/>
              <w:marTop w:val="0"/>
              <w:marBottom w:val="0"/>
              <w:divBdr>
                <w:top w:val="none" w:sz="0" w:space="0" w:color="auto"/>
                <w:left w:val="none" w:sz="0" w:space="0" w:color="auto"/>
                <w:bottom w:val="none" w:sz="0" w:space="0" w:color="auto"/>
                <w:right w:val="none" w:sz="0" w:space="0" w:color="auto"/>
              </w:divBdr>
            </w:div>
            <w:div w:id="167061442">
              <w:marLeft w:val="0"/>
              <w:marRight w:val="0"/>
              <w:marTop w:val="0"/>
              <w:marBottom w:val="0"/>
              <w:divBdr>
                <w:top w:val="none" w:sz="0" w:space="0" w:color="auto"/>
                <w:left w:val="none" w:sz="0" w:space="0" w:color="auto"/>
                <w:bottom w:val="none" w:sz="0" w:space="0" w:color="auto"/>
                <w:right w:val="none" w:sz="0" w:space="0" w:color="auto"/>
              </w:divBdr>
            </w:div>
            <w:div w:id="1480416067">
              <w:marLeft w:val="0"/>
              <w:marRight w:val="0"/>
              <w:marTop w:val="0"/>
              <w:marBottom w:val="0"/>
              <w:divBdr>
                <w:top w:val="none" w:sz="0" w:space="0" w:color="auto"/>
                <w:left w:val="none" w:sz="0" w:space="0" w:color="auto"/>
                <w:bottom w:val="none" w:sz="0" w:space="0" w:color="auto"/>
                <w:right w:val="none" w:sz="0" w:space="0" w:color="auto"/>
              </w:divBdr>
            </w:div>
            <w:div w:id="735476417">
              <w:marLeft w:val="0"/>
              <w:marRight w:val="0"/>
              <w:marTop w:val="0"/>
              <w:marBottom w:val="0"/>
              <w:divBdr>
                <w:top w:val="none" w:sz="0" w:space="0" w:color="auto"/>
                <w:left w:val="none" w:sz="0" w:space="0" w:color="auto"/>
                <w:bottom w:val="none" w:sz="0" w:space="0" w:color="auto"/>
                <w:right w:val="none" w:sz="0" w:space="0" w:color="auto"/>
              </w:divBdr>
            </w:div>
            <w:div w:id="1692026669">
              <w:marLeft w:val="0"/>
              <w:marRight w:val="0"/>
              <w:marTop w:val="0"/>
              <w:marBottom w:val="0"/>
              <w:divBdr>
                <w:top w:val="none" w:sz="0" w:space="0" w:color="auto"/>
                <w:left w:val="none" w:sz="0" w:space="0" w:color="auto"/>
                <w:bottom w:val="none" w:sz="0" w:space="0" w:color="auto"/>
                <w:right w:val="none" w:sz="0" w:space="0" w:color="auto"/>
              </w:divBdr>
            </w:div>
            <w:div w:id="635794963">
              <w:marLeft w:val="0"/>
              <w:marRight w:val="0"/>
              <w:marTop w:val="0"/>
              <w:marBottom w:val="0"/>
              <w:divBdr>
                <w:top w:val="none" w:sz="0" w:space="0" w:color="auto"/>
                <w:left w:val="none" w:sz="0" w:space="0" w:color="auto"/>
                <w:bottom w:val="none" w:sz="0" w:space="0" w:color="auto"/>
                <w:right w:val="none" w:sz="0" w:space="0" w:color="auto"/>
              </w:divBdr>
            </w:div>
            <w:div w:id="1738094145">
              <w:marLeft w:val="0"/>
              <w:marRight w:val="0"/>
              <w:marTop w:val="0"/>
              <w:marBottom w:val="0"/>
              <w:divBdr>
                <w:top w:val="none" w:sz="0" w:space="0" w:color="auto"/>
                <w:left w:val="none" w:sz="0" w:space="0" w:color="auto"/>
                <w:bottom w:val="none" w:sz="0" w:space="0" w:color="auto"/>
                <w:right w:val="none" w:sz="0" w:space="0" w:color="auto"/>
              </w:divBdr>
            </w:div>
            <w:div w:id="1830245423">
              <w:marLeft w:val="0"/>
              <w:marRight w:val="0"/>
              <w:marTop w:val="0"/>
              <w:marBottom w:val="0"/>
              <w:divBdr>
                <w:top w:val="none" w:sz="0" w:space="0" w:color="auto"/>
                <w:left w:val="none" w:sz="0" w:space="0" w:color="auto"/>
                <w:bottom w:val="none" w:sz="0" w:space="0" w:color="auto"/>
                <w:right w:val="none" w:sz="0" w:space="0" w:color="auto"/>
              </w:divBdr>
            </w:div>
            <w:div w:id="1088161977">
              <w:marLeft w:val="0"/>
              <w:marRight w:val="0"/>
              <w:marTop w:val="0"/>
              <w:marBottom w:val="0"/>
              <w:divBdr>
                <w:top w:val="none" w:sz="0" w:space="0" w:color="auto"/>
                <w:left w:val="none" w:sz="0" w:space="0" w:color="auto"/>
                <w:bottom w:val="none" w:sz="0" w:space="0" w:color="auto"/>
                <w:right w:val="none" w:sz="0" w:space="0" w:color="auto"/>
              </w:divBdr>
            </w:div>
            <w:div w:id="465195888">
              <w:marLeft w:val="0"/>
              <w:marRight w:val="0"/>
              <w:marTop w:val="0"/>
              <w:marBottom w:val="0"/>
              <w:divBdr>
                <w:top w:val="none" w:sz="0" w:space="0" w:color="auto"/>
                <w:left w:val="none" w:sz="0" w:space="0" w:color="auto"/>
                <w:bottom w:val="none" w:sz="0" w:space="0" w:color="auto"/>
                <w:right w:val="none" w:sz="0" w:space="0" w:color="auto"/>
              </w:divBdr>
            </w:div>
            <w:div w:id="347635661">
              <w:marLeft w:val="0"/>
              <w:marRight w:val="0"/>
              <w:marTop w:val="0"/>
              <w:marBottom w:val="0"/>
              <w:divBdr>
                <w:top w:val="none" w:sz="0" w:space="0" w:color="auto"/>
                <w:left w:val="none" w:sz="0" w:space="0" w:color="auto"/>
                <w:bottom w:val="none" w:sz="0" w:space="0" w:color="auto"/>
                <w:right w:val="none" w:sz="0" w:space="0" w:color="auto"/>
              </w:divBdr>
            </w:div>
            <w:div w:id="368116007">
              <w:marLeft w:val="0"/>
              <w:marRight w:val="0"/>
              <w:marTop w:val="0"/>
              <w:marBottom w:val="0"/>
              <w:divBdr>
                <w:top w:val="none" w:sz="0" w:space="0" w:color="auto"/>
                <w:left w:val="none" w:sz="0" w:space="0" w:color="auto"/>
                <w:bottom w:val="none" w:sz="0" w:space="0" w:color="auto"/>
                <w:right w:val="none" w:sz="0" w:space="0" w:color="auto"/>
              </w:divBdr>
            </w:div>
            <w:div w:id="801004462">
              <w:marLeft w:val="0"/>
              <w:marRight w:val="0"/>
              <w:marTop w:val="0"/>
              <w:marBottom w:val="0"/>
              <w:divBdr>
                <w:top w:val="none" w:sz="0" w:space="0" w:color="auto"/>
                <w:left w:val="none" w:sz="0" w:space="0" w:color="auto"/>
                <w:bottom w:val="none" w:sz="0" w:space="0" w:color="auto"/>
                <w:right w:val="none" w:sz="0" w:space="0" w:color="auto"/>
              </w:divBdr>
            </w:div>
            <w:div w:id="896624908">
              <w:marLeft w:val="0"/>
              <w:marRight w:val="0"/>
              <w:marTop w:val="0"/>
              <w:marBottom w:val="0"/>
              <w:divBdr>
                <w:top w:val="none" w:sz="0" w:space="0" w:color="auto"/>
                <w:left w:val="none" w:sz="0" w:space="0" w:color="auto"/>
                <w:bottom w:val="none" w:sz="0" w:space="0" w:color="auto"/>
                <w:right w:val="none" w:sz="0" w:space="0" w:color="auto"/>
              </w:divBdr>
            </w:div>
            <w:div w:id="462771262">
              <w:marLeft w:val="0"/>
              <w:marRight w:val="0"/>
              <w:marTop w:val="0"/>
              <w:marBottom w:val="0"/>
              <w:divBdr>
                <w:top w:val="none" w:sz="0" w:space="0" w:color="auto"/>
                <w:left w:val="none" w:sz="0" w:space="0" w:color="auto"/>
                <w:bottom w:val="none" w:sz="0" w:space="0" w:color="auto"/>
                <w:right w:val="none" w:sz="0" w:space="0" w:color="auto"/>
              </w:divBdr>
            </w:div>
            <w:div w:id="1838416847">
              <w:marLeft w:val="0"/>
              <w:marRight w:val="0"/>
              <w:marTop w:val="0"/>
              <w:marBottom w:val="0"/>
              <w:divBdr>
                <w:top w:val="none" w:sz="0" w:space="0" w:color="auto"/>
                <w:left w:val="none" w:sz="0" w:space="0" w:color="auto"/>
                <w:bottom w:val="none" w:sz="0" w:space="0" w:color="auto"/>
                <w:right w:val="none" w:sz="0" w:space="0" w:color="auto"/>
              </w:divBdr>
            </w:div>
            <w:div w:id="887257419">
              <w:marLeft w:val="0"/>
              <w:marRight w:val="0"/>
              <w:marTop w:val="0"/>
              <w:marBottom w:val="0"/>
              <w:divBdr>
                <w:top w:val="none" w:sz="0" w:space="0" w:color="auto"/>
                <w:left w:val="none" w:sz="0" w:space="0" w:color="auto"/>
                <w:bottom w:val="none" w:sz="0" w:space="0" w:color="auto"/>
                <w:right w:val="none" w:sz="0" w:space="0" w:color="auto"/>
              </w:divBdr>
            </w:div>
            <w:div w:id="1811554880">
              <w:marLeft w:val="0"/>
              <w:marRight w:val="0"/>
              <w:marTop w:val="0"/>
              <w:marBottom w:val="0"/>
              <w:divBdr>
                <w:top w:val="none" w:sz="0" w:space="0" w:color="auto"/>
                <w:left w:val="none" w:sz="0" w:space="0" w:color="auto"/>
                <w:bottom w:val="none" w:sz="0" w:space="0" w:color="auto"/>
                <w:right w:val="none" w:sz="0" w:space="0" w:color="auto"/>
              </w:divBdr>
            </w:div>
            <w:div w:id="2144230136">
              <w:marLeft w:val="0"/>
              <w:marRight w:val="0"/>
              <w:marTop w:val="0"/>
              <w:marBottom w:val="0"/>
              <w:divBdr>
                <w:top w:val="none" w:sz="0" w:space="0" w:color="auto"/>
                <w:left w:val="none" w:sz="0" w:space="0" w:color="auto"/>
                <w:bottom w:val="none" w:sz="0" w:space="0" w:color="auto"/>
                <w:right w:val="none" w:sz="0" w:space="0" w:color="auto"/>
              </w:divBdr>
            </w:div>
            <w:div w:id="191724640">
              <w:marLeft w:val="0"/>
              <w:marRight w:val="0"/>
              <w:marTop w:val="0"/>
              <w:marBottom w:val="0"/>
              <w:divBdr>
                <w:top w:val="none" w:sz="0" w:space="0" w:color="auto"/>
                <w:left w:val="none" w:sz="0" w:space="0" w:color="auto"/>
                <w:bottom w:val="none" w:sz="0" w:space="0" w:color="auto"/>
                <w:right w:val="none" w:sz="0" w:space="0" w:color="auto"/>
              </w:divBdr>
            </w:div>
            <w:div w:id="599337306">
              <w:marLeft w:val="0"/>
              <w:marRight w:val="0"/>
              <w:marTop w:val="0"/>
              <w:marBottom w:val="0"/>
              <w:divBdr>
                <w:top w:val="none" w:sz="0" w:space="0" w:color="auto"/>
                <w:left w:val="none" w:sz="0" w:space="0" w:color="auto"/>
                <w:bottom w:val="none" w:sz="0" w:space="0" w:color="auto"/>
                <w:right w:val="none" w:sz="0" w:space="0" w:color="auto"/>
              </w:divBdr>
            </w:div>
            <w:div w:id="1794327688">
              <w:marLeft w:val="0"/>
              <w:marRight w:val="0"/>
              <w:marTop w:val="0"/>
              <w:marBottom w:val="0"/>
              <w:divBdr>
                <w:top w:val="none" w:sz="0" w:space="0" w:color="auto"/>
                <w:left w:val="none" w:sz="0" w:space="0" w:color="auto"/>
                <w:bottom w:val="none" w:sz="0" w:space="0" w:color="auto"/>
                <w:right w:val="none" w:sz="0" w:space="0" w:color="auto"/>
              </w:divBdr>
            </w:div>
            <w:div w:id="1050346717">
              <w:marLeft w:val="0"/>
              <w:marRight w:val="0"/>
              <w:marTop w:val="0"/>
              <w:marBottom w:val="0"/>
              <w:divBdr>
                <w:top w:val="none" w:sz="0" w:space="0" w:color="auto"/>
                <w:left w:val="none" w:sz="0" w:space="0" w:color="auto"/>
                <w:bottom w:val="none" w:sz="0" w:space="0" w:color="auto"/>
                <w:right w:val="none" w:sz="0" w:space="0" w:color="auto"/>
              </w:divBdr>
            </w:div>
            <w:div w:id="561447735">
              <w:marLeft w:val="0"/>
              <w:marRight w:val="0"/>
              <w:marTop w:val="0"/>
              <w:marBottom w:val="0"/>
              <w:divBdr>
                <w:top w:val="none" w:sz="0" w:space="0" w:color="auto"/>
                <w:left w:val="none" w:sz="0" w:space="0" w:color="auto"/>
                <w:bottom w:val="none" w:sz="0" w:space="0" w:color="auto"/>
                <w:right w:val="none" w:sz="0" w:space="0" w:color="auto"/>
              </w:divBdr>
            </w:div>
            <w:div w:id="1349141772">
              <w:marLeft w:val="0"/>
              <w:marRight w:val="0"/>
              <w:marTop w:val="0"/>
              <w:marBottom w:val="0"/>
              <w:divBdr>
                <w:top w:val="none" w:sz="0" w:space="0" w:color="auto"/>
                <w:left w:val="none" w:sz="0" w:space="0" w:color="auto"/>
                <w:bottom w:val="none" w:sz="0" w:space="0" w:color="auto"/>
                <w:right w:val="none" w:sz="0" w:space="0" w:color="auto"/>
              </w:divBdr>
            </w:div>
            <w:div w:id="80152577">
              <w:marLeft w:val="0"/>
              <w:marRight w:val="0"/>
              <w:marTop w:val="0"/>
              <w:marBottom w:val="0"/>
              <w:divBdr>
                <w:top w:val="none" w:sz="0" w:space="0" w:color="auto"/>
                <w:left w:val="none" w:sz="0" w:space="0" w:color="auto"/>
                <w:bottom w:val="none" w:sz="0" w:space="0" w:color="auto"/>
                <w:right w:val="none" w:sz="0" w:space="0" w:color="auto"/>
              </w:divBdr>
            </w:div>
            <w:div w:id="532227475">
              <w:marLeft w:val="0"/>
              <w:marRight w:val="0"/>
              <w:marTop w:val="0"/>
              <w:marBottom w:val="0"/>
              <w:divBdr>
                <w:top w:val="none" w:sz="0" w:space="0" w:color="auto"/>
                <w:left w:val="none" w:sz="0" w:space="0" w:color="auto"/>
                <w:bottom w:val="none" w:sz="0" w:space="0" w:color="auto"/>
                <w:right w:val="none" w:sz="0" w:space="0" w:color="auto"/>
              </w:divBdr>
            </w:div>
            <w:div w:id="511798439">
              <w:marLeft w:val="0"/>
              <w:marRight w:val="0"/>
              <w:marTop w:val="0"/>
              <w:marBottom w:val="0"/>
              <w:divBdr>
                <w:top w:val="none" w:sz="0" w:space="0" w:color="auto"/>
                <w:left w:val="none" w:sz="0" w:space="0" w:color="auto"/>
                <w:bottom w:val="none" w:sz="0" w:space="0" w:color="auto"/>
                <w:right w:val="none" w:sz="0" w:space="0" w:color="auto"/>
              </w:divBdr>
            </w:div>
            <w:div w:id="1973902571">
              <w:marLeft w:val="0"/>
              <w:marRight w:val="0"/>
              <w:marTop w:val="0"/>
              <w:marBottom w:val="0"/>
              <w:divBdr>
                <w:top w:val="none" w:sz="0" w:space="0" w:color="auto"/>
                <w:left w:val="none" w:sz="0" w:space="0" w:color="auto"/>
                <w:bottom w:val="none" w:sz="0" w:space="0" w:color="auto"/>
                <w:right w:val="none" w:sz="0" w:space="0" w:color="auto"/>
              </w:divBdr>
            </w:div>
            <w:div w:id="1334718963">
              <w:marLeft w:val="0"/>
              <w:marRight w:val="0"/>
              <w:marTop w:val="0"/>
              <w:marBottom w:val="0"/>
              <w:divBdr>
                <w:top w:val="none" w:sz="0" w:space="0" w:color="auto"/>
                <w:left w:val="none" w:sz="0" w:space="0" w:color="auto"/>
                <w:bottom w:val="none" w:sz="0" w:space="0" w:color="auto"/>
                <w:right w:val="none" w:sz="0" w:space="0" w:color="auto"/>
              </w:divBdr>
            </w:div>
            <w:div w:id="1460758782">
              <w:marLeft w:val="0"/>
              <w:marRight w:val="0"/>
              <w:marTop w:val="0"/>
              <w:marBottom w:val="0"/>
              <w:divBdr>
                <w:top w:val="none" w:sz="0" w:space="0" w:color="auto"/>
                <w:left w:val="none" w:sz="0" w:space="0" w:color="auto"/>
                <w:bottom w:val="none" w:sz="0" w:space="0" w:color="auto"/>
                <w:right w:val="none" w:sz="0" w:space="0" w:color="auto"/>
              </w:divBdr>
            </w:div>
            <w:div w:id="1926065370">
              <w:marLeft w:val="0"/>
              <w:marRight w:val="0"/>
              <w:marTop w:val="0"/>
              <w:marBottom w:val="0"/>
              <w:divBdr>
                <w:top w:val="none" w:sz="0" w:space="0" w:color="auto"/>
                <w:left w:val="none" w:sz="0" w:space="0" w:color="auto"/>
                <w:bottom w:val="none" w:sz="0" w:space="0" w:color="auto"/>
                <w:right w:val="none" w:sz="0" w:space="0" w:color="auto"/>
              </w:divBdr>
            </w:div>
            <w:div w:id="209457318">
              <w:marLeft w:val="0"/>
              <w:marRight w:val="0"/>
              <w:marTop w:val="0"/>
              <w:marBottom w:val="0"/>
              <w:divBdr>
                <w:top w:val="none" w:sz="0" w:space="0" w:color="auto"/>
                <w:left w:val="none" w:sz="0" w:space="0" w:color="auto"/>
                <w:bottom w:val="none" w:sz="0" w:space="0" w:color="auto"/>
                <w:right w:val="none" w:sz="0" w:space="0" w:color="auto"/>
              </w:divBdr>
            </w:div>
            <w:div w:id="990524015">
              <w:marLeft w:val="0"/>
              <w:marRight w:val="0"/>
              <w:marTop w:val="0"/>
              <w:marBottom w:val="0"/>
              <w:divBdr>
                <w:top w:val="none" w:sz="0" w:space="0" w:color="auto"/>
                <w:left w:val="none" w:sz="0" w:space="0" w:color="auto"/>
                <w:bottom w:val="none" w:sz="0" w:space="0" w:color="auto"/>
                <w:right w:val="none" w:sz="0" w:space="0" w:color="auto"/>
              </w:divBdr>
            </w:div>
            <w:div w:id="1983270530">
              <w:marLeft w:val="0"/>
              <w:marRight w:val="0"/>
              <w:marTop w:val="0"/>
              <w:marBottom w:val="0"/>
              <w:divBdr>
                <w:top w:val="none" w:sz="0" w:space="0" w:color="auto"/>
                <w:left w:val="none" w:sz="0" w:space="0" w:color="auto"/>
                <w:bottom w:val="none" w:sz="0" w:space="0" w:color="auto"/>
                <w:right w:val="none" w:sz="0" w:space="0" w:color="auto"/>
              </w:divBdr>
            </w:div>
            <w:div w:id="2058122760">
              <w:marLeft w:val="0"/>
              <w:marRight w:val="0"/>
              <w:marTop w:val="0"/>
              <w:marBottom w:val="0"/>
              <w:divBdr>
                <w:top w:val="none" w:sz="0" w:space="0" w:color="auto"/>
                <w:left w:val="none" w:sz="0" w:space="0" w:color="auto"/>
                <w:bottom w:val="none" w:sz="0" w:space="0" w:color="auto"/>
                <w:right w:val="none" w:sz="0" w:space="0" w:color="auto"/>
              </w:divBdr>
            </w:div>
            <w:div w:id="1270577786">
              <w:marLeft w:val="0"/>
              <w:marRight w:val="0"/>
              <w:marTop w:val="0"/>
              <w:marBottom w:val="0"/>
              <w:divBdr>
                <w:top w:val="none" w:sz="0" w:space="0" w:color="auto"/>
                <w:left w:val="none" w:sz="0" w:space="0" w:color="auto"/>
                <w:bottom w:val="none" w:sz="0" w:space="0" w:color="auto"/>
                <w:right w:val="none" w:sz="0" w:space="0" w:color="auto"/>
              </w:divBdr>
            </w:div>
            <w:div w:id="1008216667">
              <w:marLeft w:val="0"/>
              <w:marRight w:val="0"/>
              <w:marTop w:val="0"/>
              <w:marBottom w:val="0"/>
              <w:divBdr>
                <w:top w:val="none" w:sz="0" w:space="0" w:color="auto"/>
                <w:left w:val="none" w:sz="0" w:space="0" w:color="auto"/>
                <w:bottom w:val="none" w:sz="0" w:space="0" w:color="auto"/>
                <w:right w:val="none" w:sz="0" w:space="0" w:color="auto"/>
              </w:divBdr>
            </w:div>
            <w:div w:id="1753232149">
              <w:marLeft w:val="0"/>
              <w:marRight w:val="0"/>
              <w:marTop w:val="0"/>
              <w:marBottom w:val="0"/>
              <w:divBdr>
                <w:top w:val="none" w:sz="0" w:space="0" w:color="auto"/>
                <w:left w:val="none" w:sz="0" w:space="0" w:color="auto"/>
                <w:bottom w:val="none" w:sz="0" w:space="0" w:color="auto"/>
                <w:right w:val="none" w:sz="0" w:space="0" w:color="auto"/>
              </w:divBdr>
            </w:div>
            <w:div w:id="974066709">
              <w:marLeft w:val="0"/>
              <w:marRight w:val="0"/>
              <w:marTop w:val="0"/>
              <w:marBottom w:val="0"/>
              <w:divBdr>
                <w:top w:val="none" w:sz="0" w:space="0" w:color="auto"/>
                <w:left w:val="none" w:sz="0" w:space="0" w:color="auto"/>
                <w:bottom w:val="none" w:sz="0" w:space="0" w:color="auto"/>
                <w:right w:val="none" w:sz="0" w:space="0" w:color="auto"/>
              </w:divBdr>
            </w:div>
            <w:div w:id="2066827604">
              <w:marLeft w:val="0"/>
              <w:marRight w:val="0"/>
              <w:marTop w:val="0"/>
              <w:marBottom w:val="0"/>
              <w:divBdr>
                <w:top w:val="none" w:sz="0" w:space="0" w:color="auto"/>
                <w:left w:val="none" w:sz="0" w:space="0" w:color="auto"/>
                <w:bottom w:val="none" w:sz="0" w:space="0" w:color="auto"/>
                <w:right w:val="none" w:sz="0" w:space="0" w:color="auto"/>
              </w:divBdr>
            </w:div>
            <w:div w:id="1175654953">
              <w:marLeft w:val="0"/>
              <w:marRight w:val="0"/>
              <w:marTop w:val="0"/>
              <w:marBottom w:val="0"/>
              <w:divBdr>
                <w:top w:val="none" w:sz="0" w:space="0" w:color="auto"/>
                <w:left w:val="none" w:sz="0" w:space="0" w:color="auto"/>
                <w:bottom w:val="none" w:sz="0" w:space="0" w:color="auto"/>
                <w:right w:val="none" w:sz="0" w:space="0" w:color="auto"/>
              </w:divBdr>
            </w:div>
            <w:div w:id="1235748439">
              <w:marLeft w:val="0"/>
              <w:marRight w:val="0"/>
              <w:marTop w:val="0"/>
              <w:marBottom w:val="0"/>
              <w:divBdr>
                <w:top w:val="none" w:sz="0" w:space="0" w:color="auto"/>
                <w:left w:val="none" w:sz="0" w:space="0" w:color="auto"/>
                <w:bottom w:val="none" w:sz="0" w:space="0" w:color="auto"/>
                <w:right w:val="none" w:sz="0" w:space="0" w:color="auto"/>
              </w:divBdr>
            </w:div>
            <w:div w:id="910777935">
              <w:marLeft w:val="0"/>
              <w:marRight w:val="0"/>
              <w:marTop w:val="0"/>
              <w:marBottom w:val="0"/>
              <w:divBdr>
                <w:top w:val="none" w:sz="0" w:space="0" w:color="auto"/>
                <w:left w:val="none" w:sz="0" w:space="0" w:color="auto"/>
                <w:bottom w:val="none" w:sz="0" w:space="0" w:color="auto"/>
                <w:right w:val="none" w:sz="0" w:space="0" w:color="auto"/>
              </w:divBdr>
            </w:div>
            <w:div w:id="652030787">
              <w:marLeft w:val="0"/>
              <w:marRight w:val="0"/>
              <w:marTop w:val="0"/>
              <w:marBottom w:val="0"/>
              <w:divBdr>
                <w:top w:val="none" w:sz="0" w:space="0" w:color="auto"/>
                <w:left w:val="none" w:sz="0" w:space="0" w:color="auto"/>
                <w:bottom w:val="none" w:sz="0" w:space="0" w:color="auto"/>
                <w:right w:val="none" w:sz="0" w:space="0" w:color="auto"/>
              </w:divBdr>
            </w:div>
            <w:div w:id="590743972">
              <w:marLeft w:val="0"/>
              <w:marRight w:val="0"/>
              <w:marTop w:val="0"/>
              <w:marBottom w:val="0"/>
              <w:divBdr>
                <w:top w:val="none" w:sz="0" w:space="0" w:color="auto"/>
                <w:left w:val="none" w:sz="0" w:space="0" w:color="auto"/>
                <w:bottom w:val="none" w:sz="0" w:space="0" w:color="auto"/>
                <w:right w:val="none" w:sz="0" w:space="0" w:color="auto"/>
              </w:divBdr>
            </w:div>
            <w:div w:id="1948466872">
              <w:marLeft w:val="0"/>
              <w:marRight w:val="0"/>
              <w:marTop w:val="0"/>
              <w:marBottom w:val="0"/>
              <w:divBdr>
                <w:top w:val="none" w:sz="0" w:space="0" w:color="auto"/>
                <w:left w:val="none" w:sz="0" w:space="0" w:color="auto"/>
                <w:bottom w:val="none" w:sz="0" w:space="0" w:color="auto"/>
                <w:right w:val="none" w:sz="0" w:space="0" w:color="auto"/>
              </w:divBdr>
            </w:div>
            <w:div w:id="749086191">
              <w:marLeft w:val="0"/>
              <w:marRight w:val="0"/>
              <w:marTop w:val="0"/>
              <w:marBottom w:val="0"/>
              <w:divBdr>
                <w:top w:val="none" w:sz="0" w:space="0" w:color="auto"/>
                <w:left w:val="none" w:sz="0" w:space="0" w:color="auto"/>
                <w:bottom w:val="none" w:sz="0" w:space="0" w:color="auto"/>
                <w:right w:val="none" w:sz="0" w:space="0" w:color="auto"/>
              </w:divBdr>
            </w:div>
            <w:div w:id="1711683537">
              <w:marLeft w:val="0"/>
              <w:marRight w:val="0"/>
              <w:marTop w:val="0"/>
              <w:marBottom w:val="0"/>
              <w:divBdr>
                <w:top w:val="none" w:sz="0" w:space="0" w:color="auto"/>
                <w:left w:val="none" w:sz="0" w:space="0" w:color="auto"/>
                <w:bottom w:val="none" w:sz="0" w:space="0" w:color="auto"/>
                <w:right w:val="none" w:sz="0" w:space="0" w:color="auto"/>
              </w:divBdr>
            </w:div>
            <w:div w:id="1909030627">
              <w:marLeft w:val="0"/>
              <w:marRight w:val="0"/>
              <w:marTop w:val="0"/>
              <w:marBottom w:val="0"/>
              <w:divBdr>
                <w:top w:val="none" w:sz="0" w:space="0" w:color="auto"/>
                <w:left w:val="none" w:sz="0" w:space="0" w:color="auto"/>
                <w:bottom w:val="none" w:sz="0" w:space="0" w:color="auto"/>
                <w:right w:val="none" w:sz="0" w:space="0" w:color="auto"/>
              </w:divBdr>
            </w:div>
            <w:div w:id="2106807469">
              <w:marLeft w:val="0"/>
              <w:marRight w:val="0"/>
              <w:marTop w:val="0"/>
              <w:marBottom w:val="0"/>
              <w:divBdr>
                <w:top w:val="none" w:sz="0" w:space="0" w:color="auto"/>
                <w:left w:val="none" w:sz="0" w:space="0" w:color="auto"/>
                <w:bottom w:val="none" w:sz="0" w:space="0" w:color="auto"/>
                <w:right w:val="none" w:sz="0" w:space="0" w:color="auto"/>
              </w:divBdr>
            </w:div>
            <w:div w:id="144052213">
              <w:marLeft w:val="0"/>
              <w:marRight w:val="0"/>
              <w:marTop w:val="0"/>
              <w:marBottom w:val="0"/>
              <w:divBdr>
                <w:top w:val="none" w:sz="0" w:space="0" w:color="auto"/>
                <w:left w:val="none" w:sz="0" w:space="0" w:color="auto"/>
                <w:bottom w:val="none" w:sz="0" w:space="0" w:color="auto"/>
                <w:right w:val="none" w:sz="0" w:space="0" w:color="auto"/>
              </w:divBdr>
            </w:div>
            <w:div w:id="790708707">
              <w:marLeft w:val="0"/>
              <w:marRight w:val="0"/>
              <w:marTop w:val="0"/>
              <w:marBottom w:val="0"/>
              <w:divBdr>
                <w:top w:val="none" w:sz="0" w:space="0" w:color="auto"/>
                <w:left w:val="none" w:sz="0" w:space="0" w:color="auto"/>
                <w:bottom w:val="none" w:sz="0" w:space="0" w:color="auto"/>
                <w:right w:val="none" w:sz="0" w:space="0" w:color="auto"/>
              </w:divBdr>
            </w:div>
            <w:div w:id="919867656">
              <w:marLeft w:val="0"/>
              <w:marRight w:val="0"/>
              <w:marTop w:val="0"/>
              <w:marBottom w:val="0"/>
              <w:divBdr>
                <w:top w:val="none" w:sz="0" w:space="0" w:color="auto"/>
                <w:left w:val="none" w:sz="0" w:space="0" w:color="auto"/>
                <w:bottom w:val="none" w:sz="0" w:space="0" w:color="auto"/>
                <w:right w:val="none" w:sz="0" w:space="0" w:color="auto"/>
              </w:divBdr>
            </w:div>
            <w:div w:id="1618024713">
              <w:marLeft w:val="0"/>
              <w:marRight w:val="0"/>
              <w:marTop w:val="0"/>
              <w:marBottom w:val="0"/>
              <w:divBdr>
                <w:top w:val="none" w:sz="0" w:space="0" w:color="auto"/>
                <w:left w:val="none" w:sz="0" w:space="0" w:color="auto"/>
                <w:bottom w:val="none" w:sz="0" w:space="0" w:color="auto"/>
                <w:right w:val="none" w:sz="0" w:space="0" w:color="auto"/>
              </w:divBdr>
            </w:div>
            <w:div w:id="32468662">
              <w:marLeft w:val="0"/>
              <w:marRight w:val="0"/>
              <w:marTop w:val="0"/>
              <w:marBottom w:val="0"/>
              <w:divBdr>
                <w:top w:val="none" w:sz="0" w:space="0" w:color="auto"/>
                <w:left w:val="none" w:sz="0" w:space="0" w:color="auto"/>
                <w:bottom w:val="none" w:sz="0" w:space="0" w:color="auto"/>
                <w:right w:val="none" w:sz="0" w:space="0" w:color="auto"/>
              </w:divBdr>
            </w:div>
            <w:div w:id="1956473208">
              <w:marLeft w:val="0"/>
              <w:marRight w:val="0"/>
              <w:marTop w:val="0"/>
              <w:marBottom w:val="0"/>
              <w:divBdr>
                <w:top w:val="none" w:sz="0" w:space="0" w:color="auto"/>
                <w:left w:val="none" w:sz="0" w:space="0" w:color="auto"/>
                <w:bottom w:val="none" w:sz="0" w:space="0" w:color="auto"/>
                <w:right w:val="none" w:sz="0" w:space="0" w:color="auto"/>
              </w:divBdr>
            </w:div>
            <w:div w:id="1198930915">
              <w:marLeft w:val="0"/>
              <w:marRight w:val="0"/>
              <w:marTop w:val="0"/>
              <w:marBottom w:val="0"/>
              <w:divBdr>
                <w:top w:val="none" w:sz="0" w:space="0" w:color="auto"/>
                <w:left w:val="none" w:sz="0" w:space="0" w:color="auto"/>
                <w:bottom w:val="none" w:sz="0" w:space="0" w:color="auto"/>
                <w:right w:val="none" w:sz="0" w:space="0" w:color="auto"/>
              </w:divBdr>
            </w:div>
            <w:div w:id="387536046">
              <w:marLeft w:val="0"/>
              <w:marRight w:val="0"/>
              <w:marTop w:val="0"/>
              <w:marBottom w:val="0"/>
              <w:divBdr>
                <w:top w:val="none" w:sz="0" w:space="0" w:color="auto"/>
                <w:left w:val="none" w:sz="0" w:space="0" w:color="auto"/>
                <w:bottom w:val="none" w:sz="0" w:space="0" w:color="auto"/>
                <w:right w:val="none" w:sz="0" w:space="0" w:color="auto"/>
              </w:divBdr>
            </w:div>
            <w:div w:id="1121143524">
              <w:marLeft w:val="0"/>
              <w:marRight w:val="0"/>
              <w:marTop w:val="0"/>
              <w:marBottom w:val="0"/>
              <w:divBdr>
                <w:top w:val="none" w:sz="0" w:space="0" w:color="auto"/>
                <w:left w:val="none" w:sz="0" w:space="0" w:color="auto"/>
                <w:bottom w:val="none" w:sz="0" w:space="0" w:color="auto"/>
                <w:right w:val="none" w:sz="0" w:space="0" w:color="auto"/>
              </w:divBdr>
            </w:div>
            <w:div w:id="893931884">
              <w:marLeft w:val="0"/>
              <w:marRight w:val="0"/>
              <w:marTop w:val="0"/>
              <w:marBottom w:val="0"/>
              <w:divBdr>
                <w:top w:val="none" w:sz="0" w:space="0" w:color="auto"/>
                <w:left w:val="none" w:sz="0" w:space="0" w:color="auto"/>
                <w:bottom w:val="none" w:sz="0" w:space="0" w:color="auto"/>
                <w:right w:val="none" w:sz="0" w:space="0" w:color="auto"/>
              </w:divBdr>
            </w:div>
            <w:div w:id="1267694924">
              <w:marLeft w:val="0"/>
              <w:marRight w:val="0"/>
              <w:marTop w:val="0"/>
              <w:marBottom w:val="0"/>
              <w:divBdr>
                <w:top w:val="none" w:sz="0" w:space="0" w:color="auto"/>
                <w:left w:val="none" w:sz="0" w:space="0" w:color="auto"/>
                <w:bottom w:val="none" w:sz="0" w:space="0" w:color="auto"/>
                <w:right w:val="none" w:sz="0" w:space="0" w:color="auto"/>
              </w:divBdr>
            </w:div>
            <w:div w:id="105975341">
              <w:marLeft w:val="0"/>
              <w:marRight w:val="0"/>
              <w:marTop w:val="0"/>
              <w:marBottom w:val="0"/>
              <w:divBdr>
                <w:top w:val="none" w:sz="0" w:space="0" w:color="auto"/>
                <w:left w:val="none" w:sz="0" w:space="0" w:color="auto"/>
                <w:bottom w:val="none" w:sz="0" w:space="0" w:color="auto"/>
                <w:right w:val="none" w:sz="0" w:space="0" w:color="auto"/>
              </w:divBdr>
            </w:div>
            <w:div w:id="1698852762">
              <w:marLeft w:val="0"/>
              <w:marRight w:val="0"/>
              <w:marTop w:val="0"/>
              <w:marBottom w:val="0"/>
              <w:divBdr>
                <w:top w:val="none" w:sz="0" w:space="0" w:color="auto"/>
                <w:left w:val="none" w:sz="0" w:space="0" w:color="auto"/>
                <w:bottom w:val="none" w:sz="0" w:space="0" w:color="auto"/>
                <w:right w:val="none" w:sz="0" w:space="0" w:color="auto"/>
              </w:divBdr>
            </w:div>
            <w:div w:id="555631267">
              <w:marLeft w:val="0"/>
              <w:marRight w:val="0"/>
              <w:marTop w:val="0"/>
              <w:marBottom w:val="0"/>
              <w:divBdr>
                <w:top w:val="none" w:sz="0" w:space="0" w:color="auto"/>
                <w:left w:val="none" w:sz="0" w:space="0" w:color="auto"/>
                <w:bottom w:val="none" w:sz="0" w:space="0" w:color="auto"/>
                <w:right w:val="none" w:sz="0" w:space="0" w:color="auto"/>
              </w:divBdr>
            </w:div>
            <w:div w:id="2036270435">
              <w:marLeft w:val="0"/>
              <w:marRight w:val="0"/>
              <w:marTop w:val="0"/>
              <w:marBottom w:val="0"/>
              <w:divBdr>
                <w:top w:val="none" w:sz="0" w:space="0" w:color="auto"/>
                <w:left w:val="none" w:sz="0" w:space="0" w:color="auto"/>
                <w:bottom w:val="none" w:sz="0" w:space="0" w:color="auto"/>
                <w:right w:val="none" w:sz="0" w:space="0" w:color="auto"/>
              </w:divBdr>
            </w:div>
            <w:div w:id="961226807">
              <w:marLeft w:val="0"/>
              <w:marRight w:val="0"/>
              <w:marTop w:val="0"/>
              <w:marBottom w:val="0"/>
              <w:divBdr>
                <w:top w:val="none" w:sz="0" w:space="0" w:color="auto"/>
                <w:left w:val="none" w:sz="0" w:space="0" w:color="auto"/>
                <w:bottom w:val="none" w:sz="0" w:space="0" w:color="auto"/>
                <w:right w:val="none" w:sz="0" w:space="0" w:color="auto"/>
              </w:divBdr>
            </w:div>
            <w:div w:id="1498764111">
              <w:marLeft w:val="0"/>
              <w:marRight w:val="0"/>
              <w:marTop w:val="0"/>
              <w:marBottom w:val="0"/>
              <w:divBdr>
                <w:top w:val="none" w:sz="0" w:space="0" w:color="auto"/>
                <w:left w:val="none" w:sz="0" w:space="0" w:color="auto"/>
                <w:bottom w:val="none" w:sz="0" w:space="0" w:color="auto"/>
                <w:right w:val="none" w:sz="0" w:space="0" w:color="auto"/>
              </w:divBdr>
            </w:div>
            <w:div w:id="301275030">
              <w:marLeft w:val="0"/>
              <w:marRight w:val="0"/>
              <w:marTop w:val="0"/>
              <w:marBottom w:val="0"/>
              <w:divBdr>
                <w:top w:val="none" w:sz="0" w:space="0" w:color="auto"/>
                <w:left w:val="none" w:sz="0" w:space="0" w:color="auto"/>
                <w:bottom w:val="none" w:sz="0" w:space="0" w:color="auto"/>
                <w:right w:val="none" w:sz="0" w:space="0" w:color="auto"/>
              </w:divBdr>
            </w:div>
            <w:div w:id="1736928494">
              <w:marLeft w:val="0"/>
              <w:marRight w:val="0"/>
              <w:marTop w:val="0"/>
              <w:marBottom w:val="0"/>
              <w:divBdr>
                <w:top w:val="none" w:sz="0" w:space="0" w:color="auto"/>
                <w:left w:val="none" w:sz="0" w:space="0" w:color="auto"/>
                <w:bottom w:val="none" w:sz="0" w:space="0" w:color="auto"/>
                <w:right w:val="none" w:sz="0" w:space="0" w:color="auto"/>
              </w:divBdr>
            </w:div>
            <w:div w:id="500194522">
              <w:marLeft w:val="0"/>
              <w:marRight w:val="0"/>
              <w:marTop w:val="0"/>
              <w:marBottom w:val="0"/>
              <w:divBdr>
                <w:top w:val="none" w:sz="0" w:space="0" w:color="auto"/>
                <w:left w:val="none" w:sz="0" w:space="0" w:color="auto"/>
                <w:bottom w:val="none" w:sz="0" w:space="0" w:color="auto"/>
                <w:right w:val="none" w:sz="0" w:space="0" w:color="auto"/>
              </w:divBdr>
            </w:div>
            <w:div w:id="1120612251">
              <w:marLeft w:val="0"/>
              <w:marRight w:val="0"/>
              <w:marTop w:val="0"/>
              <w:marBottom w:val="0"/>
              <w:divBdr>
                <w:top w:val="none" w:sz="0" w:space="0" w:color="auto"/>
                <w:left w:val="none" w:sz="0" w:space="0" w:color="auto"/>
                <w:bottom w:val="none" w:sz="0" w:space="0" w:color="auto"/>
                <w:right w:val="none" w:sz="0" w:space="0" w:color="auto"/>
              </w:divBdr>
            </w:div>
            <w:div w:id="1471363438">
              <w:marLeft w:val="0"/>
              <w:marRight w:val="0"/>
              <w:marTop w:val="0"/>
              <w:marBottom w:val="0"/>
              <w:divBdr>
                <w:top w:val="none" w:sz="0" w:space="0" w:color="auto"/>
                <w:left w:val="none" w:sz="0" w:space="0" w:color="auto"/>
                <w:bottom w:val="none" w:sz="0" w:space="0" w:color="auto"/>
                <w:right w:val="none" w:sz="0" w:space="0" w:color="auto"/>
              </w:divBdr>
            </w:div>
            <w:div w:id="1231840936">
              <w:marLeft w:val="0"/>
              <w:marRight w:val="0"/>
              <w:marTop w:val="0"/>
              <w:marBottom w:val="0"/>
              <w:divBdr>
                <w:top w:val="none" w:sz="0" w:space="0" w:color="auto"/>
                <w:left w:val="none" w:sz="0" w:space="0" w:color="auto"/>
                <w:bottom w:val="none" w:sz="0" w:space="0" w:color="auto"/>
                <w:right w:val="none" w:sz="0" w:space="0" w:color="auto"/>
              </w:divBdr>
            </w:div>
            <w:div w:id="1940485329">
              <w:marLeft w:val="0"/>
              <w:marRight w:val="0"/>
              <w:marTop w:val="0"/>
              <w:marBottom w:val="0"/>
              <w:divBdr>
                <w:top w:val="none" w:sz="0" w:space="0" w:color="auto"/>
                <w:left w:val="none" w:sz="0" w:space="0" w:color="auto"/>
                <w:bottom w:val="none" w:sz="0" w:space="0" w:color="auto"/>
                <w:right w:val="none" w:sz="0" w:space="0" w:color="auto"/>
              </w:divBdr>
            </w:div>
            <w:div w:id="381515398">
              <w:marLeft w:val="0"/>
              <w:marRight w:val="0"/>
              <w:marTop w:val="0"/>
              <w:marBottom w:val="0"/>
              <w:divBdr>
                <w:top w:val="none" w:sz="0" w:space="0" w:color="auto"/>
                <w:left w:val="none" w:sz="0" w:space="0" w:color="auto"/>
                <w:bottom w:val="none" w:sz="0" w:space="0" w:color="auto"/>
                <w:right w:val="none" w:sz="0" w:space="0" w:color="auto"/>
              </w:divBdr>
            </w:div>
            <w:div w:id="573707582">
              <w:marLeft w:val="0"/>
              <w:marRight w:val="0"/>
              <w:marTop w:val="0"/>
              <w:marBottom w:val="0"/>
              <w:divBdr>
                <w:top w:val="none" w:sz="0" w:space="0" w:color="auto"/>
                <w:left w:val="none" w:sz="0" w:space="0" w:color="auto"/>
                <w:bottom w:val="none" w:sz="0" w:space="0" w:color="auto"/>
                <w:right w:val="none" w:sz="0" w:space="0" w:color="auto"/>
              </w:divBdr>
            </w:div>
            <w:div w:id="89326459">
              <w:marLeft w:val="0"/>
              <w:marRight w:val="0"/>
              <w:marTop w:val="0"/>
              <w:marBottom w:val="0"/>
              <w:divBdr>
                <w:top w:val="none" w:sz="0" w:space="0" w:color="auto"/>
                <w:left w:val="none" w:sz="0" w:space="0" w:color="auto"/>
                <w:bottom w:val="none" w:sz="0" w:space="0" w:color="auto"/>
                <w:right w:val="none" w:sz="0" w:space="0" w:color="auto"/>
              </w:divBdr>
            </w:div>
            <w:div w:id="91821550">
              <w:marLeft w:val="0"/>
              <w:marRight w:val="0"/>
              <w:marTop w:val="0"/>
              <w:marBottom w:val="0"/>
              <w:divBdr>
                <w:top w:val="none" w:sz="0" w:space="0" w:color="auto"/>
                <w:left w:val="none" w:sz="0" w:space="0" w:color="auto"/>
                <w:bottom w:val="none" w:sz="0" w:space="0" w:color="auto"/>
                <w:right w:val="none" w:sz="0" w:space="0" w:color="auto"/>
              </w:divBdr>
            </w:div>
            <w:div w:id="1625042528">
              <w:marLeft w:val="0"/>
              <w:marRight w:val="0"/>
              <w:marTop w:val="0"/>
              <w:marBottom w:val="0"/>
              <w:divBdr>
                <w:top w:val="none" w:sz="0" w:space="0" w:color="auto"/>
                <w:left w:val="none" w:sz="0" w:space="0" w:color="auto"/>
                <w:bottom w:val="none" w:sz="0" w:space="0" w:color="auto"/>
                <w:right w:val="none" w:sz="0" w:space="0" w:color="auto"/>
              </w:divBdr>
            </w:div>
            <w:div w:id="922955778">
              <w:marLeft w:val="0"/>
              <w:marRight w:val="0"/>
              <w:marTop w:val="0"/>
              <w:marBottom w:val="0"/>
              <w:divBdr>
                <w:top w:val="none" w:sz="0" w:space="0" w:color="auto"/>
                <w:left w:val="none" w:sz="0" w:space="0" w:color="auto"/>
                <w:bottom w:val="none" w:sz="0" w:space="0" w:color="auto"/>
                <w:right w:val="none" w:sz="0" w:space="0" w:color="auto"/>
              </w:divBdr>
            </w:div>
            <w:div w:id="1281451413">
              <w:marLeft w:val="0"/>
              <w:marRight w:val="0"/>
              <w:marTop w:val="0"/>
              <w:marBottom w:val="0"/>
              <w:divBdr>
                <w:top w:val="none" w:sz="0" w:space="0" w:color="auto"/>
                <w:left w:val="none" w:sz="0" w:space="0" w:color="auto"/>
                <w:bottom w:val="none" w:sz="0" w:space="0" w:color="auto"/>
                <w:right w:val="none" w:sz="0" w:space="0" w:color="auto"/>
              </w:divBdr>
            </w:div>
            <w:div w:id="870844616">
              <w:marLeft w:val="0"/>
              <w:marRight w:val="0"/>
              <w:marTop w:val="0"/>
              <w:marBottom w:val="0"/>
              <w:divBdr>
                <w:top w:val="none" w:sz="0" w:space="0" w:color="auto"/>
                <w:left w:val="none" w:sz="0" w:space="0" w:color="auto"/>
                <w:bottom w:val="none" w:sz="0" w:space="0" w:color="auto"/>
                <w:right w:val="none" w:sz="0" w:space="0" w:color="auto"/>
              </w:divBdr>
            </w:div>
            <w:div w:id="1857620309">
              <w:marLeft w:val="0"/>
              <w:marRight w:val="0"/>
              <w:marTop w:val="0"/>
              <w:marBottom w:val="0"/>
              <w:divBdr>
                <w:top w:val="none" w:sz="0" w:space="0" w:color="auto"/>
                <w:left w:val="none" w:sz="0" w:space="0" w:color="auto"/>
                <w:bottom w:val="none" w:sz="0" w:space="0" w:color="auto"/>
                <w:right w:val="none" w:sz="0" w:space="0" w:color="auto"/>
              </w:divBdr>
            </w:div>
            <w:div w:id="233468956">
              <w:marLeft w:val="0"/>
              <w:marRight w:val="0"/>
              <w:marTop w:val="0"/>
              <w:marBottom w:val="0"/>
              <w:divBdr>
                <w:top w:val="none" w:sz="0" w:space="0" w:color="auto"/>
                <w:left w:val="none" w:sz="0" w:space="0" w:color="auto"/>
                <w:bottom w:val="none" w:sz="0" w:space="0" w:color="auto"/>
                <w:right w:val="none" w:sz="0" w:space="0" w:color="auto"/>
              </w:divBdr>
            </w:div>
            <w:div w:id="1842697313">
              <w:marLeft w:val="0"/>
              <w:marRight w:val="0"/>
              <w:marTop w:val="0"/>
              <w:marBottom w:val="0"/>
              <w:divBdr>
                <w:top w:val="none" w:sz="0" w:space="0" w:color="auto"/>
                <w:left w:val="none" w:sz="0" w:space="0" w:color="auto"/>
                <w:bottom w:val="none" w:sz="0" w:space="0" w:color="auto"/>
                <w:right w:val="none" w:sz="0" w:space="0" w:color="auto"/>
              </w:divBdr>
            </w:div>
            <w:div w:id="930041359">
              <w:marLeft w:val="0"/>
              <w:marRight w:val="0"/>
              <w:marTop w:val="0"/>
              <w:marBottom w:val="0"/>
              <w:divBdr>
                <w:top w:val="none" w:sz="0" w:space="0" w:color="auto"/>
                <w:left w:val="none" w:sz="0" w:space="0" w:color="auto"/>
                <w:bottom w:val="none" w:sz="0" w:space="0" w:color="auto"/>
                <w:right w:val="none" w:sz="0" w:space="0" w:color="auto"/>
              </w:divBdr>
            </w:div>
            <w:div w:id="783698365">
              <w:marLeft w:val="0"/>
              <w:marRight w:val="0"/>
              <w:marTop w:val="0"/>
              <w:marBottom w:val="0"/>
              <w:divBdr>
                <w:top w:val="none" w:sz="0" w:space="0" w:color="auto"/>
                <w:left w:val="none" w:sz="0" w:space="0" w:color="auto"/>
                <w:bottom w:val="none" w:sz="0" w:space="0" w:color="auto"/>
                <w:right w:val="none" w:sz="0" w:space="0" w:color="auto"/>
              </w:divBdr>
            </w:div>
            <w:div w:id="1662924172">
              <w:marLeft w:val="0"/>
              <w:marRight w:val="0"/>
              <w:marTop w:val="0"/>
              <w:marBottom w:val="0"/>
              <w:divBdr>
                <w:top w:val="none" w:sz="0" w:space="0" w:color="auto"/>
                <w:left w:val="none" w:sz="0" w:space="0" w:color="auto"/>
                <w:bottom w:val="none" w:sz="0" w:space="0" w:color="auto"/>
                <w:right w:val="none" w:sz="0" w:space="0" w:color="auto"/>
              </w:divBdr>
            </w:div>
            <w:div w:id="1226145688">
              <w:marLeft w:val="0"/>
              <w:marRight w:val="0"/>
              <w:marTop w:val="0"/>
              <w:marBottom w:val="0"/>
              <w:divBdr>
                <w:top w:val="none" w:sz="0" w:space="0" w:color="auto"/>
                <w:left w:val="none" w:sz="0" w:space="0" w:color="auto"/>
                <w:bottom w:val="none" w:sz="0" w:space="0" w:color="auto"/>
                <w:right w:val="none" w:sz="0" w:space="0" w:color="auto"/>
              </w:divBdr>
            </w:div>
            <w:div w:id="269046668">
              <w:marLeft w:val="0"/>
              <w:marRight w:val="0"/>
              <w:marTop w:val="0"/>
              <w:marBottom w:val="0"/>
              <w:divBdr>
                <w:top w:val="none" w:sz="0" w:space="0" w:color="auto"/>
                <w:left w:val="none" w:sz="0" w:space="0" w:color="auto"/>
                <w:bottom w:val="none" w:sz="0" w:space="0" w:color="auto"/>
                <w:right w:val="none" w:sz="0" w:space="0" w:color="auto"/>
              </w:divBdr>
            </w:div>
            <w:div w:id="1076589678">
              <w:marLeft w:val="0"/>
              <w:marRight w:val="0"/>
              <w:marTop w:val="0"/>
              <w:marBottom w:val="0"/>
              <w:divBdr>
                <w:top w:val="none" w:sz="0" w:space="0" w:color="auto"/>
                <w:left w:val="none" w:sz="0" w:space="0" w:color="auto"/>
                <w:bottom w:val="none" w:sz="0" w:space="0" w:color="auto"/>
                <w:right w:val="none" w:sz="0" w:space="0" w:color="auto"/>
              </w:divBdr>
            </w:div>
            <w:div w:id="1291859340">
              <w:marLeft w:val="0"/>
              <w:marRight w:val="0"/>
              <w:marTop w:val="0"/>
              <w:marBottom w:val="0"/>
              <w:divBdr>
                <w:top w:val="none" w:sz="0" w:space="0" w:color="auto"/>
                <w:left w:val="none" w:sz="0" w:space="0" w:color="auto"/>
                <w:bottom w:val="none" w:sz="0" w:space="0" w:color="auto"/>
                <w:right w:val="none" w:sz="0" w:space="0" w:color="auto"/>
              </w:divBdr>
            </w:div>
            <w:div w:id="1311599773">
              <w:marLeft w:val="0"/>
              <w:marRight w:val="0"/>
              <w:marTop w:val="0"/>
              <w:marBottom w:val="0"/>
              <w:divBdr>
                <w:top w:val="none" w:sz="0" w:space="0" w:color="auto"/>
                <w:left w:val="none" w:sz="0" w:space="0" w:color="auto"/>
                <w:bottom w:val="none" w:sz="0" w:space="0" w:color="auto"/>
                <w:right w:val="none" w:sz="0" w:space="0" w:color="auto"/>
              </w:divBdr>
            </w:div>
            <w:div w:id="2099212789">
              <w:marLeft w:val="0"/>
              <w:marRight w:val="0"/>
              <w:marTop w:val="0"/>
              <w:marBottom w:val="0"/>
              <w:divBdr>
                <w:top w:val="none" w:sz="0" w:space="0" w:color="auto"/>
                <w:left w:val="none" w:sz="0" w:space="0" w:color="auto"/>
                <w:bottom w:val="none" w:sz="0" w:space="0" w:color="auto"/>
                <w:right w:val="none" w:sz="0" w:space="0" w:color="auto"/>
              </w:divBdr>
            </w:div>
            <w:div w:id="2036615551">
              <w:marLeft w:val="0"/>
              <w:marRight w:val="0"/>
              <w:marTop w:val="0"/>
              <w:marBottom w:val="0"/>
              <w:divBdr>
                <w:top w:val="none" w:sz="0" w:space="0" w:color="auto"/>
                <w:left w:val="none" w:sz="0" w:space="0" w:color="auto"/>
                <w:bottom w:val="none" w:sz="0" w:space="0" w:color="auto"/>
                <w:right w:val="none" w:sz="0" w:space="0" w:color="auto"/>
              </w:divBdr>
            </w:div>
            <w:div w:id="804855485">
              <w:marLeft w:val="0"/>
              <w:marRight w:val="0"/>
              <w:marTop w:val="0"/>
              <w:marBottom w:val="0"/>
              <w:divBdr>
                <w:top w:val="none" w:sz="0" w:space="0" w:color="auto"/>
                <w:left w:val="none" w:sz="0" w:space="0" w:color="auto"/>
                <w:bottom w:val="none" w:sz="0" w:space="0" w:color="auto"/>
                <w:right w:val="none" w:sz="0" w:space="0" w:color="auto"/>
              </w:divBdr>
            </w:div>
            <w:div w:id="924387443">
              <w:marLeft w:val="0"/>
              <w:marRight w:val="0"/>
              <w:marTop w:val="0"/>
              <w:marBottom w:val="0"/>
              <w:divBdr>
                <w:top w:val="none" w:sz="0" w:space="0" w:color="auto"/>
                <w:left w:val="none" w:sz="0" w:space="0" w:color="auto"/>
                <w:bottom w:val="none" w:sz="0" w:space="0" w:color="auto"/>
                <w:right w:val="none" w:sz="0" w:space="0" w:color="auto"/>
              </w:divBdr>
            </w:div>
            <w:div w:id="1034648756">
              <w:marLeft w:val="0"/>
              <w:marRight w:val="0"/>
              <w:marTop w:val="0"/>
              <w:marBottom w:val="0"/>
              <w:divBdr>
                <w:top w:val="none" w:sz="0" w:space="0" w:color="auto"/>
                <w:left w:val="none" w:sz="0" w:space="0" w:color="auto"/>
                <w:bottom w:val="none" w:sz="0" w:space="0" w:color="auto"/>
                <w:right w:val="none" w:sz="0" w:space="0" w:color="auto"/>
              </w:divBdr>
            </w:div>
            <w:div w:id="949514238">
              <w:marLeft w:val="0"/>
              <w:marRight w:val="0"/>
              <w:marTop w:val="0"/>
              <w:marBottom w:val="0"/>
              <w:divBdr>
                <w:top w:val="none" w:sz="0" w:space="0" w:color="auto"/>
                <w:left w:val="none" w:sz="0" w:space="0" w:color="auto"/>
                <w:bottom w:val="none" w:sz="0" w:space="0" w:color="auto"/>
                <w:right w:val="none" w:sz="0" w:space="0" w:color="auto"/>
              </w:divBdr>
            </w:div>
            <w:div w:id="368993940">
              <w:marLeft w:val="0"/>
              <w:marRight w:val="0"/>
              <w:marTop w:val="0"/>
              <w:marBottom w:val="0"/>
              <w:divBdr>
                <w:top w:val="none" w:sz="0" w:space="0" w:color="auto"/>
                <w:left w:val="none" w:sz="0" w:space="0" w:color="auto"/>
                <w:bottom w:val="none" w:sz="0" w:space="0" w:color="auto"/>
                <w:right w:val="none" w:sz="0" w:space="0" w:color="auto"/>
              </w:divBdr>
            </w:div>
            <w:div w:id="1457210708">
              <w:marLeft w:val="0"/>
              <w:marRight w:val="0"/>
              <w:marTop w:val="0"/>
              <w:marBottom w:val="0"/>
              <w:divBdr>
                <w:top w:val="none" w:sz="0" w:space="0" w:color="auto"/>
                <w:left w:val="none" w:sz="0" w:space="0" w:color="auto"/>
                <w:bottom w:val="none" w:sz="0" w:space="0" w:color="auto"/>
                <w:right w:val="none" w:sz="0" w:space="0" w:color="auto"/>
              </w:divBdr>
            </w:div>
            <w:div w:id="1294218676">
              <w:marLeft w:val="0"/>
              <w:marRight w:val="0"/>
              <w:marTop w:val="0"/>
              <w:marBottom w:val="0"/>
              <w:divBdr>
                <w:top w:val="none" w:sz="0" w:space="0" w:color="auto"/>
                <w:left w:val="none" w:sz="0" w:space="0" w:color="auto"/>
                <w:bottom w:val="none" w:sz="0" w:space="0" w:color="auto"/>
                <w:right w:val="none" w:sz="0" w:space="0" w:color="auto"/>
              </w:divBdr>
            </w:div>
            <w:div w:id="1107316160">
              <w:marLeft w:val="0"/>
              <w:marRight w:val="0"/>
              <w:marTop w:val="0"/>
              <w:marBottom w:val="0"/>
              <w:divBdr>
                <w:top w:val="none" w:sz="0" w:space="0" w:color="auto"/>
                <w:left w:val="none" w:sz="0" w:space="0" w:color="auto"/>
                <w:bottom w:val="none" w:sz="0" w:space="0" w:color="auto"/>
                <w:right w:val="none" w:sz="0" w:space="0" w:color="auto"/>
              </w:divBdr>
            </w:div>
            <w:div w:id="1484396739">
              <w:marLeft w:val="0"/>
              <w:marRight w:val="0"/>
              <w:marTop w:val="0"/>
              <w:marBottom w:val="0"/>
              <w:divBdr>
                <w:top w:val="none" w:sz="0" w:space="0" w:color="auto"/>
                <w:left w:val="none" w:sz="0" w:space="0" w:color="auto"/>
                <w:bottom w:val="none" w:sz="0" w:space="0" w:color="auto"/>
                <w:right w:val="none" w:sz="0" w:space="0" w:color="auto"/>
              </w:divBdr>
            </w:div>
            <w:div w:id="1921061872">
              <w:marLeft w:val="0"/>
              <w:marRight w:val="0"/>
              <w:marTop w:val="0"/>
              <w:marBottom w:val="0"/>
              <w:divBdr>
                <w:top w:val="none" w:sz="0" w:space="0" w:color="auto"/>
                <w:left w:val="none" w:sz="0" w:space="0" w:color="auto"/>
                <w:bottom w:val="none" w:sz="0" w:space="0" w:color="auto"/>
                <w:right w:val="none" w:sz="0" w:space="0" w:color="auto"/>
              </w:divBdr>
            </w:div>
            <w:div w:id="1629162182">
              <w:marLeft w:val="0"/>
              <w:marRight w:val="0"/>
              <w:marTop w:val="0"/>
              <w:marBottom w:val="0"/>
              <w:divBdr>
                <w:top w:val="none" w:sz="0" w:space="0" w:color="auto"/>
                <w:left w:val="none" w:sz="0" w:space="0" w:color="auto"/>
                <w:bottom w:val="none" w:sz="0" w:space="0" w:color="auto"/>
                <w:right w:val="none" w:sz="0" w:space="0" w:color="auto"/>
              </w:divBdr>
            </w:div>
            <w:div w:id="1639721147">
              <w:marLeft w:val="0"/>
              <w:marRight w:val="0"/>
              <w:marTop w:val="0"/>
              <w:marBottom w:val="0"/>
              <w:divBdr>
                <w:top w:val="none" w:sz="0" w:space="0" w:color="auto"/>
                <w:left w:val="none" w:sz="0" w:space="0" w:color="auto"/>
                <w:bottom w:val="none" w:sz="0" w:space="0" w:color="auto"/>
                <w:right w:val="none" w:sz="0" w:space="0" w:color="auto"/>
              </w:divBdr>
            </w:div>
            <w:div w:id="814562963">
              <w:marLeft w:val="0"/>
              <w:marRight w:val="0"/>
              <w:marTop w:val="0"/>
              <w:marBottom w:val="0"/>
              <w:divBdr>
                <w:top w:val="none" w:sz="0" w:space="0" w:color="auto"/>
                <w:left w:val="none" w:sz="0" w:space="0" w:color="auto"/>
                <w:bottom w:val="none" w:sz="0" w:space="0" w:color="auto"/>
                <w:right w:val="none" w:sz="0" w:space="0" w:color="auto"/>
              </w:divBdr>
            </w:div>
            <w:div w:id="541327757">
              <w:marLeft w:val="0"/>
              <w:marRight w:val="0"/>
              <w:marTop w:val="0"/>
              <w:marBottom w:val="0"/>
              <w:divBdr>
                <w:top w:val="none" w:sz="0" w:space="0" w:color="auto"/>
                <w:left w:val="none" w:sz="0" w:space="0" w:color="auto"/>
                <w:bottom w:val="none" w:sz="0" w:space="0" w:color="auto"/>
                <w:right w:val="none" w:sz="0" w:space="0" w:color="auto"/>
              </w:divBdr>
            </w:div>
            <w:div w:id="2132819420">
              <w:marLeft w:val="0"/>
              <w:marRight w:val="0"/>
              <w:marTop w:val="0"/>
              <w:marBottom w:val="0"/>
              <w:divBdr>
                <w:top w:val="none" w:sz="0" w:space="0" w:color="auto"/>
                <w:left w:val="none" w:sz="0" w:space="0" w:color="auto"/>
                <w:bottom w:val="none" w:sz="0" w:space="0" w:color="auto"/>
                <w:right w:val="none" w:sz="0" w:space="0" w:color="auto"/>
              </w:divBdr>
            </w:div>
            <w:div w:id="895314162">
              <w:marLeft w:val="0"/>
              <w:marRight w:val="0"/>
              <w:marTop w:val="0"/>
              <w:marBottom w:val="0"/>
              <w:divBdr>
                <w:top w:val="none" w:sz="0" w:space="0" w:color="auto"/>
                <w:left w:val="none" w:sz="0" w:space="0" w:color="auto"/>
                <w:bottom w:val="none" w:sz="0" w:space="0" w:color="auto"/>
                <w:right w:val="none" w:sz="0" w:space="0" w:color="auto"/>
              </w:divBdr>
            </w:div>
            <w:div w:id="613363552">
              <w:marLeft w:val="0"/>
              <w:marRight w:val="0"/>
              <w:marTop w:val="0"/>
              <w:marBottom w:val="0"/>
              <w:divBdr>
                <w:top w:val="none" w:sz="0" w:space="0" w:color="auto"/>
                <w:left w:val="none" w:sz="0" w:space="0" w:color="auto"/>
                <w:bottom w:val="none" w:sz="0" w:space="0" w:color="auto"/>
                <w:right w:val="none" w:sz="0" w:space="0" w:color="auto"/>
              </w:divBdr>
            </w:div>
            <w:div w:id="283535522">
              <w:marLeft w:val="0"/>
              <w:marRight w:val="0"/>
              <w:marTop w:val="0"/>
              <w:marBottom w:val="0"/>
              <w:divBdr>
                <w:top w:val="none" w:sz="0" w:space="0" w:color="auto"/>
                <w:left w:val="none" w:sz="0" w:space="0" w:color="auto"/>
                <w:bottom w:val="none" w:sz="0" w:space="0" w:color="auto"/>
                <w:right w:val="none" w:sz="0" w:space="0" w:color="auto"/>
              </w:divBdr>
            </w:div>
            <w:div w:id="814756270">
              <w:marLeft w:val="0"/>
              <w:marRight w:val="0"/>
              <w:marTop w:val="0"/>
              <w:marBottom w:val="0"/>
              <w:divBdr>
                <w:top w:val="none" w:sz="0" w:space="0" w:color="auto"/>
                <w:left w:val="none" w:sz="0" w:space="0" w:color="auto"/>
                <w:bottom w:val="none" w:sz="0" w:space="0" w:color="auto"/>
                <w:right w:val="none" w:sz="0" w:space="0" w:color="auto"/>
              </w:divBdr>
            </w:div>
            <w:div w:id="1724792864">
              <w:marLeft w:val="0"/>
              <w:marRight w:val="0"/>
              <w:marTop w:val="0"/>
              <w:marBottom w:val="0"/>
              <w:divBdr>
                <w:top w:val="none" w:sz="0" w:space="0" w:color="auto"/>
                <w:left w:val="none" w:sz="0" w:space="0" w:color="auto"/>
                <w:bottom w:val="none" w:sz="0" w:space="0" w:color="auto"/>
                <w:right w:val="none" w:sz="0" w:space="0" w:color="auto"/>
              </w:divBdr>
            </w:div>
            <w:div w:id="887030966">
              <w:marLeft w:val="0"/>
              <w:marRight w:val="0"/>
              <w:marTop w:val="0"/>
              <w:marBottom w:val="0"/>
              <w:divBdr>
                <w:top w:val="none" w:sz="0" w:space="0" w:color="auto"/>
                <w:left w:val="none" w:sz="0" w:space="0" w:color="auto"/>
                <w:bottom w:val="none" w:sz="0" w:space="0" w:color="auto"/>
                <w:right w:val="none" w:sz="0" w:space="0" w:color="auto"/>
              </w:divBdr>
            </w:div>
            <w:div w:id="879901100">
              <w:marLeft w:val="0"/>
              <w:marRight w:val="0"/>
              <w:marTop w:val="0"/>
              <w:marBottom w:val="0"/>
              <w:divBdr>
                <w:top w:val="none" w:sz="0" w:space="0" w:color="auto"/>
                <w:left w:val="none" w:sz="0" w:space="0" w:color="auto"/>
                <w:bottom w:val="none" w:sz="0" w:space="0" w:color="auto"/>
                <w:right w:val="none" w:sz="0" w:space="0" w:color="auto"/>
              </w:divBdr>
            </w:div>
            <w:div w:id="604315598">
              <w:marLeft w:val="0"/>
              <w:marRight w:val="0"/>
              <w:marTop w:val="0"/>
              <w:marBottom w:val="0"/>
              <w:divBdr>
                <w:top w:val="none" w:sz="0" w:space="0" w:color="auto"/>
                <w:left w:val="none" w:sz="0" w:space="0" w:color="auto"/>
                <w:bottom w:val="none" w:sz="0" w:space="0" w:color="auto"/>
                <w:right w:val="none" w:sz="0" w:space="0" w:color="auto"/>
              </w:divBdr>
            </w:div>
            <w:div w:id="876892315">
              <w:marLeft w:val="0"/>
              <w:marRight w:val="0"/>
              <w:marTop w:val="0"/>
              <w:marBottom w:val="0"/>
              <w:divBdr>
                <w:top w:val="none" w:sz="0" w:space="0" w:color="auto"/>
                <w:left w:val="none" w:sz="0" w:space="0" w:color="auto"/>
                <w:bottom w:val="none" w:sz="0" w:space="0" w:color="auto"/>
                <w:right w:val="none" w:sz="0" w:space="0" w:color="auto"/>
              </w:divBdr>
            </w:div>
            <w:div w:id="1479421894">
              <w:marLeft w:val="0"/>
              <w:marRight w:val="0"/>
              <w:marTop w:val="0"/>
              <w:marBottom w:val="0"/>
              <w:divBdr>
                <w:top w:val="none" w:sz="0" w:space="0" w:color="auto"/>
                <w:left w:val="none" w:sz="0" w:space="0" w:color="auto"/>
                <w:bottom w:val="none" w:sz="0" w:space="0" w:color="auto"/>
                <w:right w:val="none" w:sz="0" w:space="0" w:color="auto"/>
              </w:divBdr>
            </w:div>
            <w:div w:id="1252854692">
              <w:marLeft w:val="0"/>
              <w:marRight w:val="0"/>
              <w:marTop w:val="0"/>
              <w:marBottom w:val="0"/>
              <w:divBdr>
                <w:top w:val="none" w:sz="0" w:space="0" w:color="auto"/>
                <w:left w:val="none" w:sz="0" w:space="0" w:color="auto"/>
                <w:bottom w:val="none" w:sz="0" w:space="0" w:color="auto"/>
                <w:right w:val="none" w:sz="0" w:space="0" w:color="auto"/>
              </w:divBdr>
            </w:div>
            <w:div w:id="311452146">
              <w:marLeft w:val="0"/>
              <w:marRight w:val="0"/>
              <w:marTop w:val="0"/>
              <w:marBottom w:val="0"/>
              <w:divBdr>
                <w:top w:val="none" w:sz="0" w:space="0" w:color="auto"/>
                <w:left w:val="none" w:sz="0" w:space="0" w:color="auto"/>
                <w:bottom w:val="none" w:sz="0" w:space="0" w:color="auto"/>
                <w:right w:val="none" w:sz="0" w:space="0" w:color="auto"/>
              </w:divBdr>
            </w:div>
            <w:div w:id="925116220">
              <w:marLeft w:val="0"/>
              <w:marRight w:val="0"/>
              <w:marTop w:val="0"/>
              <w:marBottom w:val="0"/>
              <w:divBdr>
                <w:top w:val="none" w:sz="0" w:space="0" w:color="auto"/>
                <w:left w:val="none" w:sz="0" w:space="0" w:color="auto"/>
                <w:bottom w:val="none" w:sz="0" w:space="0" w:color="auto"/>
                <w:right w:val="none" w:sz="0" w:space="0" w:color="auto"/>
              </w:divBdr>
            </w:div>
            <w:div w:id="1221361027">
              <w:marLeft w:val="0"/>
              <w:marRight w:val="0"/>
              <w:marTop w:val="0"/>
              <w:marBottom w:val="0"/>
              <w:divBdr>
                <w:top w:val="none" w:sz="0" w:space="0" w:color="auto"/>
                <w:left w:val="none" w:sz="0" w:space="0" w:color="auto"/>
                <w:bottom w:val="none" w:sz="0" w:space="0" w:color="auto"/>
                <w:right w:val="none" w:sz="0" w:space="0" w:color="auto"/>
              </w:divBdr>
            </w:div>
            <w:div w:id="1250117329">
              <w:marLeft w:val="0"/>
              <w:marRight w:val="0"/>
              <w:marTop w:val="0"/>
              <w:marBottom w:val="0"/>
              <w:divBdr>
                <w:top w:val="none" w:sz="0" w:space="0" w:color="auto"/>
                <w:left w:val="none" w:sz="0" w:space="0" w:color="auto"/>
                <w:bottom w:val="none" w:sz="0" w:space="0" w:color="auto"/>
                <w:right w:val="none" w:sz="0" w:space="0" w:color="auto"/>
              </w:divBdr>
            </w:div>
            <w:div w:id="1452822075">
              <w:marLeft w:val="0"/>
              <w:marRight w:val="0"/>
              <w:marTop w:val="0"/>
              <w:marBottom w:val="0"/>
              <w:divBdr>
                <w:top w:val="none" w:sz="0" w:space="0" w:color="auto"/>
                <w:left w:val="none" w:sz="0" w:space="0" w:color="auto"/>
                <w:bottom w:val="none" w:sz="0" w:space="0" w:color="auto"/>
                <w:right w:val="none" w:sz="0" w:space="0" w:color="auto"/>
              </w:divBdr>
            </w:div>
            <w:div w:id="1207595755">
              <w:marLeft w:val="0"/>
              <w:marRight w:val="0"/>
              <w:marTop w:val="0"/>
              <w:marBottom w:val="0"/>
              <w:divBdr>
                <w:top w:val="none" w:sz="0" w:space="0" w:color="auto"/>
                <w:left w:val="none" w:sz="0" w:space="0" w:color="auto"/>
                <w:bottom w:val="none" w:sz="0" w:space="0" w:color="auto"/>
                <w:right w:val="none" w:sz="0" w:space="0" w:color="auto"/>
              </w:divBdr>
            </w:div>
            <w:div w:id="1416122937">
              <w:marLeft w:val="0"/>
              <w:marRight w:val="0"/>
              <w:marTop w:val="0"/>
              <w:marBottom w:val="0"/>
              <w:divBdr>
                <w:top w:val="none" w:sz="0" w:space="0" w:color="auto"/>
                <w:left w:val="none" w:sz="0" w:space="0" w:color="auto"/>
                <w:bottom w:val="none" w:sz="0" w:space="0" w:color="auto"/>
                <w:right w:val="none" w:sz="0" w:space="0" w:color="auto"/>
              </w:divBdr>
            </w:div>
            <w:div w:id="1909880918">
              <w:marLeft w:val="0"/>
              <w:marRight w:val="0"/>
              <w:marTop w:val="0"/>
              <w:marBottom w:val="0"/>
              <w:divBdr>
                <w:top w:val="none" w:sz="0" w:space="0" w:color="auto"/>
                <w:left w:val="none" w:sz="0" w:space="0" w:color="auto"/>
                <w:bottom w:val="none" w:sz="0" w:space="0" w:color="auto"/>
                <w:right w:val="none" w:sz="0" w:space="0" w:color="auto"/>
              </w:divBdr>
            </w:div>
            <w:div w:id="820925036">
              <w:marLeft w:val="0"/>
              <w:marRight w:val="0"/>
              <w:marTop w:val="0"/>
              <w:marBottom w:val="0"/>
              <w:divBdr>
                <w:top w:val="none" w:sz="0" w:space="0" w:color="auto"/>
                <w:left w:val="none" w:sz="0" w:space="0" w:color="auto"/>
                <w:bottom w:val="none" w:sz="0" w:space="0" w:color="auto"/>
                <w:right w:val="none" w:sz="0" w:space="0" w:color="auto"/>
              </w:divBdr>
            </w:div>
            <w:div w:id="662319412">
              <w:marLeft w:val="0"/>
              <w:marRight w:val="0"/>
              <w:marTop w:val="0"/>
              <w:marBottom w:val="0"/>
              <w:divBdr>
                <w:top w:val="none" w:sz="0" w:space="0" w:color="auto"/>
                <w:left w:val="none" w:sz="0" w:space="0" w:color="auto"/>
                <w:bottom w:val="none" w:sz="0" w:space="0" w:color="auto"/>
                <w:right w:val="none" w:sz="0" w:space="0" w:color="auto"/>
              </w:divBdr>
            </w:div>
            <w:div w:id="922684339">
              <w:marLeft w:val="0"/>
              <w:marRight w:val="0"/>
              <w:marTop w:val="0"/>
              <w:marBottom w:val="0"/>
              <w:divBdr>
                <w:top w:val="none" w:sz="0" w:space="0" w:color="auto"/>
                <w:left w:val="none" w:sz="0" w:space="0" w:color="auto"/>
                <w:bottom w:val="none" w:sz="0" w:space="0" w:color="auto"/>
                <w:right w:val="none" w:sz="0" w:space="0" w:color="auto"/>
              </w:divBdr>
            </w:div>
            <w:div w:id="1440297620">
              <w:marLeft w:val="0"/>
              <w:marRight w:val="0"/>
              <w:marTop w:val="0"/>
              <w:marBottom w:val="0"/>
              <w:divBdr>
                <w:top w:val="none" w:sz="0" w:space="0" w:color="auto"/>
                <w:left w:val="none" w:sz="0" w:space="0" w:color="auto"/>
                <w:bottom w:val="none" w:sz="0" w:space="0" w:color="auto"/>
                <w:right w:val="none" w:sz="0" w:space="0" w:color="auto"/>
              </w:divBdr>
            </w:div>
            <w:div w:id="2084643100">
              <w:marLeft w:val="0"/>
              <w:marRight w:val="0"/>
              <w:marTop w:val="0"/>
              <w:marBottom w:val="0"/>
              <w:divBdr>
                <w:top w:val="none" w:sz="0" w:space="0" w:color="auto"/>
                <w:left w:val="none" w:sz="0" w:space="0" w:color="auto"/>
                <w:bottom w:val="none" w:sz="0" w:space="0" w:color="auto"/>
                <w:right w:val="none" w:sz="0" w:space="0" w:color="auto"/>
              </w:divBdr>
            </w:div>
            <w:div w:id="1254046379">
              <w:marLeft w:val="0"/>
              <w:marRight w:val="0"/>
              <w:marTop w:val="0"/>
              <w:marBottom w:val="0"/>
              <w:divBdr>
                <w:top w:val="none" w:sz="0" w:space="0" w:color="auto"/>
                <w:left w:val="none" w:sz="0" w:space="0" w:color="auto"/>
                <w:bottom w:val="none" w:sz="0" w:space="0" w:color="auto"/>
                <w:right w:val="none" w:sz="0" w:space="0" w:color="auto"/>
              </w:divBdr>
            </w:div>
            <w:div w:id="1114132730">
              <w:marLeft w:val="0"/>
              <w:marRight w:val="0"/>
              <w:marTop w:val="0"/>
              <w:marBottom w:val="0"/>
              <w:divBdr>
                <w:top w:val="none" w:sz="0" w:space="0" w:color="auto"/>
                <w:left w:val="none" w:sz="0" w:space="0" w:color="auto"/>
                <w:bottom w:val="none" w:sz="0" w:space="0" w:color="auto"/>
                <w:right w:val="none" w:sz="0" w:space="0" w:color="auto"/>
              </w:divBdr>
            </w:div>
            <w:div w:id="722562000">
              <w:marLeft w:val="0"/>
              <w:marRight w:val="0"/>
              <w:marTop w:val="0"/>
              <w:marBottom w:val="0"/>
              <w:divBdr>
                <w:top w:val="none" w:sz="0" w:space="0" w:color="auto"/>
                <w:left w:val="none" w:sz="0" w:space="0" w:color="auto"/>
                <w:bottom w:val="none" w:sz="0" w:space="0" w:color="auto"/>
                <w:right w:val="none" w:sz="0" w:space="0" w:color="auto"/>
              </w:divBdr>
            </w:div>
            <w:div w:id="746148359">
              <w:marLeft w:val="0"/>
              <w:marRight w:val="0"/>
              <w:marTop w:val="0"/>
              <w:marBottom w:val="0"/>
              <w:divBdr>
                <w:top w:val="none" w:sz="0" w:space="0" w:color="auto"/>
                <w:left w:val="none" w:sz="0" w:space="0" w:color="auto"/>
                <w:bottom w:val="none" w:sz="0" w:space="0" w:color="auto"/>
                <w:right w:val="none" w:sz="0" w:space="0" w:color="auto"/>
              </w:divBdr>
            </w:div>
            <w:div w:id="169956798">
              <w:marLeft w:val="0"/>
              <w:marRight w:val="0"/>
              <w:marTop w:val="0"/>
              <w:marBottom w:val="0"/>
              <w:divBdr>
                <w:top w:val="none" w:sz="0" w:space="0" w:color="auto"/>
                <w:left w:val="none" w:sz="0" w:space="0" w:color="auto"/>
                <w:bottom w:val="none" w:sz="0" w:space="0" w:color="auto"/>
                <w:right w:val="none" w:sz="0" w:space="0" w:color="auto"/>
              </w:divBdr>
            </w:div>
            <w:div w:id="1976987068">
              <w:marLeft w:val="0"/>
              <w:marRight w:val="0"/>
              <w:marTop w:val="0"/>
              <w:marBottom w:val="0"/>
              <w:divBdr>
                <w:top w:val="none" w:sz="0" w:space="0" w:color="auto"/>
                <w:left w:val="none" w:sz="0" w:space="0" w:color="auto"/>
                <w:bottom w:val="none" w:sz="0" w:space="0" w:color="auto"/>
                <w:right w:val="none" w:sz="0" w:space="0" w:color="auto"/>
              </w:divBdr>
            </w:div>
            <w:div w:id="1643391694">
              <w:marLeft w:val="0"/>
              <w:marRight w:val="0"/>
              <w:marTop w:val="0"/>
              <w:marBottom w:val="0"/>
              <w:divBdr>
                <w:top w:val="none" w:sz="0" w:space="0" w:color="auto"/>
                <w:left w:val="none" w:sz="0" w:space="0" w:color="auto"/>
                <w:bottom w:val="none" w:sz="0" w:space="0" w:color="auto"/>
                <w:right w:val="none" w:sz="0" w:space="0" w:color="auto"/>
              </w:divBdr>
            </w:div>
            <w:div w:id="846822580">
              <w:marLeft w:val="0"/>
              <w:marRight w:val="0"/>
              <w:marTop w:val="0"/>
              <w:marBottom w:val="0"/>
              <w:divBdr>
                <w:top w:val="none" w:sz="0" w:space="0" w:color="auto"/>
                <w:left w:val="none" w:sz="0" w:space="0" w:color="auto"/>
                <w:bottom w:val="none" w:sz="0" w:space="0" w:color="auto"/>
                <w:right w:val="none" w:sz="0" w:space="0" w:color="auto"/>
              </w:divBdr>
            </w:div>
            <w:div w:id="1130199392">
              <w:marLeft w:val="0"/>
              <w:marRight w:val="0"/>
              <w:marTop w:val="0"/>
              <w:marBottom w:val="0"/>
              <w:divBdr>
                <w:top w:val="none" w:sz="0" w:space="0" w:color="auto"/>
                <w:left w:val="none" w:sz="0" w:space="0" w:color="auto"/>
                <w:bottom w:val="none" w:sz="0" w:space="0" w:color="auto"/>
                <w:right w:val="none" w:sz="0" w:space="0" w:color="auto"/>
              </w:divBdr>
            </w:div>
            <w:div w:id="122191258">
              <w:marLeft w:val="0"/>
              <w:marRight w:val="0"/>
              <w:marTop w:val="0"/>
              <w:marBottom w:val="0"/>
              <w:divBdr>
                <w:top w:val="none" w:sz="0" w:space="0" w:color="auto"/>
                <w:left w:val="none" w:sz="0" w:space="0" w:color="auto"/>
                <w:bottom w:val="none" w:sz="0" w:space="0" w:color="auto"/>
                <w:right w:val="none" w:sz="0" w:space="0" w:color="auto"/>
              </w:divBdr>
            </w:div>
            <w:div w:id="1029523142">
              <w:marLeft w:val="0"/>
              <w:marRight w:val="0"/>
              <w:marTop w:val="0"/>
              <w:marBottom w:val="0"/>
              <w:divBdr>
                <w:top w:val="none" w:sz="0" w:space="0" w:color="auto"/>
                <w:left w:val="none" w:sz="0" w:space="0" w:color="auto"/>
                <w:bottom w:val="none" w:sz="0" w:space="0" w:color="auto"/>
                <w:right w:val="none" w:sz="0" w:space="0" w:color="auto"/>
              </w:divBdr>
            </w:div>
            <w:div w:id="1220432648">
              <w:marLeft w:val="0"/>
              <w:marRight w:val="0"/>
              <w:marTop w:val="0"/>
              <w:marBottom w:val="0"/>
              <w:divBdr>
                <w:top w:val="none" w:sz="0" w:space="0" w:color="auto"/>
                <w:left w:val="none" w:sz="0" w:space="0" w:color="auto"/>
                <w:bottom w:val="none" w:sz="0" w:space="0" w:color="auto"/>
                <w:right w:val="none" w:sz="0" w:space="0" w:color="auto"/>
              </w:divBdr>
            </w:div>
            <w:div w:id="1894387871">
              <w:marLeft w:val="0"/>
              <w:marRight w:val="0"/>
              <w:marTop w:val="0"/>
              <w:marBottom w:val="0"/>
              <w:divBdr>
                <w:top w:val="none" w:sz="0" w:space="0" w:color="auto"/>
                <w:left w:val="none" w:sz="0" w:space="0" w:color="auto"/>
                <w:bottom w:val="none" w:sz="0" w:space="0" w:color="auto"/>
                <w:right w:val="none" w:sz="0" w:space="0" w:color="auto"/>
              </w:divBdr>
            </w:div>
            <w:div w:id="750195762">
              <w:marLeft w:val="0"/>
              <w:marRight w:val="0"/>
              <w:marTop w:val="0"/>
              <w:marBottom w:val="0"/>
              <w:divBdr>
                <w:top w:val="none" w:sz="0" w:space="0" w:color="auto"/>
                <w:left w:val="none" w:sz="0" w:space="0" w:color="auto"/>
                <w:bottom w:val="none" w:sz="0" w:space="0" w:color="auto"/>
                <w:right w:val="none" w:sz="0" w:space="0" w:color="auto"/>
              </w:divBdr>
            </w:div>
            <w:div w:id="1499148900">
              <w:marLeft w:val="0"/>
              <w:marRight w:val="0"/>
              <w:marTop w:val="0"/>
              <w:marBottom w:val="0"/>
              <w:divBdr>
                <w:top w:val="none" w:sz="0" w:space="0" w:color="auto"/>
                <w:left w:val="none" w:sz="0" w:space="0" w:color="auto"/>
                <w:bottom w:val="none" w:sz="0" w:space="0" w:color="auto"/>
                <w:right w:val="none" w:sz="0" w:space="0" w:color="auto"/>
              </w:divBdr>
            </w:div>
            <w:div w:id="928779336">
              <w:marLeft w:val="0"/>
              <w:marRight w:val="0"/>
              <w:marTop w:val="0"/>
              <w:marBottom w:val="0"/>
              <w:divBdr>
                <w:top w:val="none" w:sz="0" w:space="0" w:color="auto"/>
                <w:left w:val="none" w:sz="0" w:space="0" w:color="auto"/>
                <w:bottom w:val="none" w:sz="0" w:space="0" w:color="auto"/>
                <w:right w:val="none" w:sz="0" w:space="0" w:color="auto"/>
              </w:divBdr>
            </w:div>
            <w:div w:id="949121088">
              <w:marLeft w:val="0"/>
              <w:marRight w:val="0"/>
              <w:marTop w:val="0"/>
              <w:marBottom w:val="0"/>
              <w:divBdr>
                <w:top w:val="none" w:sz="0" w:space="0" w:color="auto"/>
                <w:left w:val="none" w:sz="0" w:space="0" w:color="auto"/>
                <w:bottom w:val="none" w:sz="0" w:space="0" w:color="auto"/>
                <w:right w:val="none" w:sz="0" w:space="0" w:color="auto"/>
              </w:divBdr>
            </w:div>
            <w:div w:id="1823892211">
              <w:marLeft w:val="0"/>
              <w:marRight w:val="0"/>
              <w:marTop w:val="0"/>
              <w:marBottom w:val="0"/>
              <w:divBdr>
                <w:top w:val="none" w:sz="0" w:space="0" w:color="auto"/>
                <w:left w:val="none" w:sz="0" w:space="0" w:color="auto"/>
                <w:bottom w:val="none" w:sz="0" w:space="0" w:color="auto"/>
                <w:right w:val="none" w:sz="0" w:space="0" w:color="auto"/>
              </w:divBdr>
            </w:div>
            <w:div w:id="651761630">
              <w:marLeft w:val="0"/>
              <w:marRight w:val="0"/>
              <w:marTop w:val="0"/>
              <w:marBottom w:val="0"/>
              <w:divBdr>
                <w:top w:val="none" w:sz="0" w:space="0" w:color="auto"/>
                <w:left w:val="none" w:sz="0" w:space="0" w:color="auto"/>
                <w:bottom w:val="none" w:sz="0" w:space="0" w:color="auto"/>
                <w:right w:val="none" w:sz="0" w:space="0" w:color="auto"/>
              </w:divBdr>
            </w:div>
            <w:div w:id="780732981">
              <w:marLeft w:val="0"/>
              <w:marRight w:val="0"/>
              <w:marTop w:val="0"/>
              <w:marBottom w:val="0"/>
              <w:divBdr>
                <w:top w:val="none" w:sz="0" w:space="0" w:color="auto"/>
                <w:left w:val="none" w:sz="0" w:space="0" w:color="auto"/>
                <w:bottom w:val="none" w:sz="0" w:space="0" w:color="auto"/>
                <w:right w:val="none" w:sz="0" w:space="0" w:color="auto"/>
              </w:divBdr>
            </w:div>
            <w:div w:id="384527971">
              <w:marLeft w:val="0"/>
              <w:marRight w:val="0"/>
              <w:marTop w:val="0"/>
              <w:marBottom w:val="0"/>
              <w:divBdr>
                <w:top w:val="none" w:sz="0" w:space="0" w:color="auto"/>
                <w:left w:val="none" w:sz="0" w:space="0" w:color="auto"/>
                <w:bottom w:val="none" w:sz="0" w:space="0" w:color="auto"/>
                <w:right w:val="none" w:sz="0" w:space="0" w:color="auto"/>
              </w:divBdr>
            </w:div>
            <w:div w:id="94791963">
              <w:marLeft w:val="0"/>
              <w:marRight w:val="0"/>
              <w:marTop w:val="0"/>
              <w:marBottom w:val="0"/>
              <w:divBdr>
                <w:top w:val="none" w:sz="0" w:space="0" w:color="auto"/>
                <w:left w:val="none" w:sz="0" w:space="0" w:color="auto"/>
                <w:bottom w:val="none" w:sz="0" w:space="0" w:color="auto"/>
                <w:right w:val="none" w:sz="0" w:space="0" w:color="auto"/>
              </w:divBdr>
            </w:div>
            <w:div w:id="1796750897">
              <w:marLeft w:val="0"/>
              <w:marRight w:val="0"/>
              <w:marTop w:val="0"/>
              <w:marBottom w:val="0"/>
              <w:divBdr>
                <w:top w:val="none" w:sz="0" w:space="0" w:color="auto"/>
                <w:left w:val="none" w:sz="0" w:space="0" w:color="auto"/>
                <w:bottom w:val="none" w:sz="0" w:space="0" w:color="auto"/>
                <w:right w:val="none" w:sz="0" w:space="0" w:color="auto"/>
              </w:divBdr>
            </w:div>
            <w:div w:id="186216764">
              <w:marLeft w:val="0"/>
              <w:marRight w:val="0"/>
              <w:marTop w:val="0"/>
              <w:marBottom w:val="0"/>
              <w:divBdr>
                <w:top w:val="none" w:sz="0" w:space="0" w:color="auto"/>
                <w:left w:val="none" w:sz="0" w:space="0" w:color="auto"/>
                <w:bottom w:val="none" w:sz="0" w:space="0" w:color="auto"/>
                <w:right w:val="none" w:sz="0" w:space="0" w:color="auto"/>
              </w:divBdr>
            </w:div>
            <w:div w:id="573468004">
              <w:marLeft w:val="0"/>
              <w:marRight w:val="0"/>
              <w:marTop w:val="0"/>
              <w:marBottom w:val="0"/>
              <w:divBdr>
                <w:top w:val="none" w:sz="0" w:space="0" w:color="auto"/>
                <w:left w:val="none" w:sz="0" w:space="0" w:color="auto"/>
                <w:bottom w:val="none" w:sz="0" w:space="0" w:color="auto"/>
                <w:right w:val="none" w:sz="0" w:space="0" w:color="auto"/>
              </w:divBdr>
            </w:div>
            <w:div w:id="1255434804">
              <w:marLeft w:val="0"/>
              <w:marRight w:val="0"/>
              <w:marTop w:val="0"/>
              <w:marBottom w:val="0"/>
              <w:divBdr>
                <w:top w:val="none" w:sz="0" w:space="0" w:color="auto"/>
                <w:left w:val="none" w:sz="0" w:space="0" w:color="auto"/>
                <w:bottom w:val="none" w:sz="0" w:space="0" w:color="auto"/>
                <w:right w:val="none" w:sz="0" w:space="0" w:color="auto"/>
              </w:divBdr>
            </w:div>
            <w:div w:id="2044791078">
              <w:marLeft w:val="0"/>
              <w:marRight w:val="0"/>
              <w:marTop w:val="0"/>
              <w:marBottom w:val="0"/>
              <w:divBdr>
                <w:top w:val="none" w:sz="0" w:space="0" w:color="auto"/>
                <w:left w:val="none" w:sz="0" w:space="0" w:color="auto"/>
                <w:bottom w:val="none" w:sz="0" w:space="0" w:color="auto"/>
                <w:right w:val="none" w:sz="0" w:space="0" w:color="auto"/>
              </w:divBdr>
            </w:div>
            <w:div w:id="316806381">
              <w:marLeft w:val="0"/>
              <w:marRight w:val="0"/>
              <w:marTop w:val="0"/>
              <w:marBottom w:val="0"/>
              <w:divBdr>
                <w:top w:val="none" w:sz="0" w:space="0" w:color="auto"/>
                <w:left w:val="none" w:sz="0" w:space="0" w:color="auto"/>
                <w:bottom w:val="none" w:sz="0" w:space="0" w:color="auto"/>
                <w:right w:val="none" w:sz="0" w:space="0" w:color="auto"/>
              </w:divBdr>
            </w:div>
            <w:div w:id="1422992618">
              <w:marLeft w:val="0"/>
              <w:marRight w:val="0"/>
              <w:marTop w:val="0"/>
              <w:marBottom w:val="0"/>
              <w:divBdr>
                <w:top w:val="none" w:sz="0" w:space="0" w:color="auto"/>
                <w:left w:val="none" w:sz="0" w:space="0" w:color="auto"/>
                <w:bottom w:val="none" w:sz="0" w:space="0" w:color="auto"/>
                <w:right w:val="none" w:sz="0" w:space="0" w:color="auto"/>
              </w:divBdr>
            </w:div>
            <w:div w:id="7226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pc/AppData/Roaming/Tencent/Users/1411304222/QQ/WinTemp/RichOle/V%5b7C%5b~%5d9%60O3Q(JUN2J6)833.png"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image" Target="media/image1.jpeg"/><Relationship Id="rId51" Type="http://schemas.openxmlformats.org/officeDocument/2006/relationships/image" Target="media/image37.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CCCF2-4651-4AEC-A7FB-A21724AFF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35</Pages>
  <Words>2757</Words>
  <Characters>15718</Characters>
  <Application>Microsoft Office Word</Application>
  <DocSecurity>0</DocSecurity>
  <Lines>130</Lines>
  <Paragraphs>36</Paragraphs>
  <ScaleCrop>false</ScaleCrop>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晨彦 刘</dc:creator>
  <cp:keywords/>
  <dc:description/>
  <cp:lastModifiedBy>晨彦 刘</cp:lastModifiedBy>
  <cp:revision>131</cp:revision>
  <dcterms:created xsi:type="dcterms:W3CDTF">2019-04-02T02:24:00Z</dcterms:created>
  <dcterms:modified xsi:type="dcterms:W3CDTF">2019-05-04T12:45:00Z</dcterms:modified>
</cp:coreProperties>
</file>